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72CB4" w14:textId="600562F5" w:rsidR="00D50273" w:rsidRDefault="00D50273" w:rsidP="00343415">
      <w:bookmarkStart w:id="0" w:name="_Toc140232448"/>
    </w:p>
    <w:p w14:paraId="303C1ACD" w14:textId="49B240DF" w:rsidR="00126FAB" w:rsidRDefault="007A7FE8" w:rsidP="00D50273">
      <w:pPr>
        <w:jc w:val="center"/>
        <w:rPr>
          <w:b/>
          <w:sz w:val="44"/>
        </w:rPr>
      </w:pPr>
      <w:r w:rsidRPr="00D14067">
        <w:rPr>
          <w:noProof/>
          <w:lang w:val="en-US"/>
        </w:rPr>
        <w:drawing>
          <wp:anchor distT="0" distB="0" distL="114300" distR="114300" simplePos="0" relativeHeight="251670528" behindDoc="1" locked="0" layoutInCell="1" allowOverlap="1" wp14:anchorId="5C5456DF" wp14:editId="4C841B64">
            <wp:simplePos x="0" y="0"/>
            <wp:positionH relativeFrom="margin">
              <wp:posOffset>2230755</wp:posOffset>
            </wp:positionH>
            <wp:positionV relativeFrom="paragraph">
              <wp:posOffset>281809</wp:posOffset>
            </wp:positionV>
            <wp:extent cx="1383030" cy="1775460"/>
            <wp:effectExtent l="0" t="0" r="7620" b="0"/>
            <wp:wrapThrough wrapText="bothSides">
              <wp:wrapPolygon edited="0">
                <wp:start x="9818" y="0"/>
                <wp:lineTo x="4463" y="1159"/>
                <wp:lineTo x="2083" y="2318"/>
                <wp:lineTo x="2083" y="3708"/>
                <wp:lineTo x="0" y="5099"/>
                <wp:lineTo x="0" y="15991"/>
                <wp:lineTo x="2380" y="18541"/>
                <wp:lineTo x="1785" y="20627"/>
                <wp:lineTo x="2380" y="21322"/>
                <wp:lineTo x="19041" y="21322"/>
                <wp:lineTo x="19636" y="20395"/>
                <wp:lineTo x="19041" y="18541"/>
                <wp:lineTo x="21421" y="15991"/>
                <wp:lineTo x="21421" y="5099"/>
                <wp:lineTo x="19339" y="3708"/>
                <wp:lineTo x="19636" y="2549"/>
                <wp:lineTo x="16364" y="927"/>
                <wp:lineTo x="11603" y="0"/>
                <wp:lineTo x="9818" y="0"/>
              </wp:wrapPolygon>
            </wp:wrapThrough>
            <wp:docPr id="10" name="Imagen 10" descr="Resultado de imagen para universidad nacional de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universidad nacional de colomb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8303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E30295" w14:textId="77777777" w:rsidR="00126FAB" w:rsidRPr="00126FAB" w:rsidRDefault="00126FAB" w:rsidP="00D50273">
      <w:pPr>
        <w:jc w:val="center"/>
        <w:rPr>
          <w:rFonts w:ascii="Ancizar Sans Light" w:hAnsi="Ancizar Sans Light"/>
          <w:b/>
          <w:sz w:val="44"/>
        </w:rPr>
      </w:pPr>
    </w:p>
    <w:p w14:paraId="21D6D24E" w14:textId="77777777" w:rsidR="00126FAB" w:rsidRDefault="00126FAB" w:rsidP="00D50273">
      <w:pPr>
        <w:jc w:val="center"/>
        <w:rPr>
          <w:b/>
          <w:sz w:val="44"/>
        </w:rPr>
      </w:pPr>
    </w:p>
    <w:p w14:paraId="248E9F0B" w14:textId="77777777" w:rsidR="00126FAB" w:rsidRDefault="00126FAB" w:rsidP="00D50273">
      <w:pPr>
        <w:jc w:val="center"/>
        <w:rPr>
          <w:b/>
          <w:sz w:val="44"/>
        </w:rPr>
      </w:pPr>
    </w:p>
    <w:p w14:paraId="048A3816" w14:textId="068AB9F7" w:rsidR="00126FAB" w:rsidRDefault="00126FAB" w:rsidP="00D50273">
      <w:pPr>
        <w:jc w:val="center"/>
        <w:rPr>
          <w:b/>
          <w:sz w:val="44"/>
        </w:rPr>
      </w:pPr>
    </w:p>
    <w:p w14:paraId="130CE085" w14:textId="477A3FFD" w:rsidR="007A7FE8" w:rsidRDefault="007A7FE8" w:rsidP="00D50273">
      <w:pPr>
        <w:jc w:val="center"/>
        <w:rPr>
          <w:b/>
          <w:sz w:val="44"/>
        </w:rPr>
      </w:pPr>
    </w:p>
    <w:p w14:paraId="37F5AE3E" w14:textId="77777777" w:rsidR="007A7FE8" w:rsidRDefault="007A7FE8" w:rsidP="00D50273">
      <w:pPr>
        <w:jc w:val="center"/>
        <w:rPr>
          <w:b/>
          <w:sz w:val="44"/>
        </w:rPr>
      </w:pPr>
    </w:p>
    <w:p w14:paraId="23F0C812" w14:textId="76250052" w:rsidR="00D50273" w:rsidRPr="004F1C91" w:rsidRDefault="00D50273" w:rsidP="00D50273">
      <w:pPr>
        <w:jc w:val="center"/>
        <w:rPr>
          <w:rFonts w:ascii="Ancizar Sans Light" w:hAnsi="Ancizar Sans Light" w:cs="Times New Roman"/>
          <w:b/>
          <w:sz w:val="56"/>
          <w:lang w:val="es-ES"/>
        </w:rPr>
      </w:pPr>
      <w:r w:rsidRPr="004F1C91">
        <w:rPr>
          <w:rFonts w:ascii="Ancizar Sans Light" w:hAnsi="Ancizar Sans Light" w:cs="Times New Roman"/>
          <w:b/>
          <w:sz w:val="56"/>
          <w:lang w:val="es-ES"/>
        </w:rPr>
        <w:t>METOD</w:t>
      </w:r>
      <w:r w:rsidR="006B3C31" w:rsidRPr="004F1C91">
        <w:rPr>
          <w:rFonts w:ascii="Ancizar Sans Light" w:hAnsi="Ancizar Sans Light" w:cs="Times New Roman"/>
          <w:b/>
          <w:sz w:val="56"/>
          <w:lang w:val="es-ES"/>
        </w:rPr>
        <w:t>OLOGIA MODELO SISTEMA DE COSTOS</w:t>
      </w:r>
    </w:p>
    <w:p w14:paraId="5611DE45" w14:textId="03929C78" w:rsidR="00D50273" w:rsidRPr="004F1C91" w:rsidRDefault="00D50273" w:rsidP="00D50273">
      <w:pPr>
        <w:jc w:val="center"/>
        <w:rPr>
          <w:b/>
          <w:sz w:val="56"/>
          <w:lang w:val="es-ES"/>
        </w:rPr>
      </w:pPr>
    </w:p>
    <w:p w14:paraId="42BB379E" w14:textId="21D4A9A3" w:rsidR="00D50273" w:rsidRPr="004F1C91" w:rsidRDefault="00D50273" w:rsidP="00343415">
      <w:pPr>
        <w:rPr>
          <w:lang w:val="es-ES"/>
        </w:rPr>
      </w:pPr>
    </w:p>
    <w:p w14:paraId="767C9E57" w14:textId="77777777" w:rsidR="007A7FE8" w:rsidRPr="004F1C91" w:rsidRDefault="007A7FE8" w:rsidP="00343415">
      <w:pPr>
        <w:rPr>
          <w:lang w:val="es-ES"/>
        </w:rPr>
      </w:pPr>
    </w:p>
    <w:p w14:paraId="2067C2FF" w14:textId="25F916BA" w:rsidR="00D50273" w:rsidRPr="004F1C91" w:rsidRDefault="007A7FE8" w:rsidP="00D50273">
      <w:pPr>
        <w:jc w:val="center"/>
        <w:rPr>
          <w:rFonts w:ascii="Ancizar Sans Light" w:hAnsi="Ancizar Sans Light"/>
          <w:i/>
          <w:sz w:val="48"/>
          <w:lang w:val="es-ES"/>
        </w:rPr>
      </w:pPr>
      <w:r w:rsidRPr="004F1C91">
        <w:rPr>
          <w:rFonts w:ascii="Ancizar Sans Light" w:hAnsi="Ancizar Sans Light"/>
          <w:i/>
          <w:sz w:val="48"/>
          <w:lang w:val="es-ES"/>
        </w:rPr>
        <w:t>Gerencia Nacional Financiera y Administrativa</w:t>
      </w:r>
    </w:p>
    <w:p w14:paraId="4A7A1374" w14:textId="75430489" w:rsidR="00126FAB" w:rsidRPr="004F1C91" w:rsidRDefault="00126FAB" w:rsidP="00D50273">
      <w:pPr>
        <w:jc w:val="center"/>
        <w:rPr>
          <w:rFonts w:ascii="Ancizar Sans Light" w:hAnsi="Ancizar Sans Light"/>
          <w:b/>
          <w:sz w:val="48"/>
          <w:lang w:val="es-ES"/>
        </w:rPr>
      </w:pPr>
    </w:p>
    <w:p w14:paraId="4A651F4D" w14:textId="568382F2" w:rsidR="00D50273" w:rsidRPr="00126FAB" w:rsidRDefault="00D50273" w:rsidP="00D50273">
      <w:pPr>
        <w:jc w:val="center"/>
        <w:rPr>
          <w:rFonts w:ascii="Ancizar Sans Light" w:hAnsi="Ancizar Sans Light"/>
          <w:b/>
          <w:sz w:val="40"/>
        </w:rPr>
      </w:pPr>
      <w:r w:rsidRPr="00126FAB">
        <w:rPr>
          <w:rFonts w:ascii="Ancizar Sans Light" w:hAnsi="Ancizar Sans Light"/>
          <w:b/>
          <w:sz w:val="40"/>
        </w:rPr>
        <w:t>2023</w:t>
      </w:r>
    </w:p>
    <w:p w14:paraId="34074431" w14:textId="3B2E65FE" w:rsidR="00343415" w:rsidRDefault="00343415" w:rsidP="00343415"/>
    <w:p w14:paraId="7E0B8754" w14:textId="3860423B" w:rsidR="00343415" w:rsidRDefault="00343415" w:rsidP="00343415"/>
    <w:p w14:paraId="5FD9AABF" w14:textId="6CFE316F" w:rsidR="00D50273" w:rsidRDefault="00D50273" w:rsidP="00343415"/>
    <w:p w14:paraId="7118B9B4" w14:textId="4355EF2F" w:rsidR="00D50273" w:rsidRDefault="00D50273" w:rsidP="00343415"/>
    <w:sdt>
      <w:sdtPr>
        <w:rPr>
          <w:rFonts w:asciiTheme="minorHAnsi" w:eastAsiaTheme="minorHAnsi" w:hAnsiTheme="minorHAnsi" w:cstheme="minorBidi"/>
          <w:color w:val="auto"/>
          <w:sz w:val="22"/>
          <w:szCs w:val="22"/>
          <w:lang w:val="es-ES"/>
        </w:rPr>
        <w:id w:val="-477307611"/>
        <w:docPartObj>
          <w:docPartGallery w:val="Table of Contents"/>
          <w:docPartUnique/>
        </w:docPartObj>
      </w:sdtPr>
      <w:sdtEndPr>
        <w:rPr>
          <w:rFonts w:eastAsiaTheme="minorEastAsia"/>
          <w:b/>
          <w:bCs/>
          <w:sz w:val="20"/>
          <w:szCs w:val="20"/>
        </w:rPr>
      </w:sdtEndPr>
      <w:sdtContent>
        <w:p w14:paraId="2D7189D0" w14:textId="598128CF" w:rsidR="008C50AF" w:rsidRPr="007A7FE8" w:rsidRDefault="008C50AF">
          <w:pPr>
            <w:pStyle w:val="TtuloTDC"/>
            <w:rPr>
              <w:lang w:val="es-ES"/>
            </w:rPr>
          </w:pPr>
          <w:r>
            <w:rPr>
              <w:lang w:val="es-ES"/>
            </w:rPr>
            <w:t>Contenido</w:t>
          </w:r>
        </w:p>
        <w:p w14:paraId="4E3E76CD" w14:textId="030E8F91" w:rsidR="0069336D" w:rsidRDefault="008C50AF">
          <w:pPr>
            <w:pStyle w:val="TDC1"/>
            <w:tabs>
              <w:tab w:val="right" w:leader="dot" w:pos="8828"/>
            </w:tabs>
            <w:rPr>
              <w:noProof/>
              <w:sz w:val="22"/>
              <w:szCs w:val="22"/>
              <w:lang w:val="en-US"/>
            </w:rPr>
          </w:pPr>
          <w:r>
            <w:fldChar w:fldCharType="begin"/>
          </w:r>
          <w:r>
            <w:instrText xml:space="preserve"> TOC \o "1-3" \h \z \u </w:instrText>
          </w:r>
          <w:r>
            <w:fldChar w:fldCharType="separate"/>
          </w:r>
          <w:hyperlink w:anchor="_Toc146287047" w:history="1">
            <w:r w:rsidR="0069336D" w:rsidRPr="0098584B">
              <w:rPr>
                <w:rStyle w:val="Hipervnculo"/>
                <w:rFonts w:ascii="Ancizar Sans Light" w:hAnsi="Ancizar Sans Light"/>
                <w:noProof/>
                <w:lang w:val="es-ES"/>
              </w:rPr>
              <w:t>Introducción</w:t>
            </w:r>
            <w:r w:rsidR="0069336D">
              <w:rPr>
                <w:noProof/>
                <w:webHidden/>
              </w:rPr>
              <w:tab/>
            </w:r>
            <w:r w:rsidR="0069336D">
              <w:rPr>
                <w:noProof/>
                <w:webHidden/>
              </w:rPr>
              <w:fldChar w:fldCharType="begin"/>
            </w:r>
            <w:r w:rsidR="0069336D">
              <w:rPr>
                <w:noProof/>
                <w:webHidden/>
              </w:rPr>
              <w:instrText xml:space="preserve"> PAGEREF _Toc146287047 \h </w:instrText>
            </w:r>
            <w:r w:rsidR="0069336D">
              <w:rPr>
                <w:noProof/>
                <w:webHidden/>
              </w:rPr>
            </w:r>
            <w:r w:rsidR="0069336D">
              <w:rPr>
                <w:noProof/>
                <w:webHidden/>
              </w:rPr>
              <w:fldChar w:fldCharType="separate"/>
            </w:r>
            <w:r w:rsidR="0069336D">
              <w:rPr>
                <w:noProof/>
                <w:webHidden/>
              </w:rPr>
              <w:t>4</w:t>
            </w:r>
            <w:r w:rsidR="0069336D">
              <w:rPr>
                <w:noProof/>
                <w:webHidden/>
              </w:rPr>
              <w:fldChar w:fldCharType="end"/>
            </w:r>
          </w:hyperlink>
        </w:p>
        <w:p w14:paraId="4D6074CF" w14:textId="207831D2" w:rsidR="0069336D" w:rsidRDefault="00000000">
          <w:pPr>
            <w:pStyle w:val="TDC1"/>
            <w:tabs>
              <w:tab w:val="left" w:pos="440"/>
              <w:tab w:val="right" w:leader="dot" w:pos="8828"/>
            </w:tabs>
            <w:rPr>
              <w:noProof/>
              <w:sz w:val="22"/>
              <w:szCs w:val="22"/>
              <w:lang w:val="en-US"/>
            </w:rPr>
          </w:pPr>
          <w:hyperlink w:anchor="_Toc146287048" w:history="1">
            <w:r w:rsidR="0069336D" w:rsidRPr="0098584B">
              <w:rPr>
                <w:rStyle w:val="Hipervnculo"/>
                <w:rFonts w:ascii="Ancizar Sans Light" w:hAnsi="Ancizar Sans Light"/>
                <w:b/>
                <w:noProof/>
                <w:lang w:val="es-ES"/>
              </w:rPr>
              <w:t>1.</w:t>
            </w:r>
            <w:r w:rsidR="0069336D">
              <w:rPr>
                <w:noProof/>
                <w:sz w:val="22"/>
                <w:szCs w:val="22"/>
                <w:lang w:val="en-US"/>
              </w:rPr>
              <w:tab/>
            </w:r>
            <w:r w:rsidR="0069336D" w:rsidRPr="0098584B">
              <w:rPr>
                <w:rStyle w:val="Hipervnculo"/>
                <w:rFonts w:ascii="Ancizar Sans Light" w:hAnsi="Ancizar Sans Light"/>
                <w:noProof/>
                <w:lang w:val="es-ES"/>
              </w:rPr>
              <w:t>IMPORTANCIA DE LA CONTABILIDAD DE COSTOS</w:t>
            </w:r>
            <w:r w:rsidR="0069336D">
              <w:rPr>
                <w:noProof/>
                <w:webHidden/>
              </w:rPr>
              <w:tab/>
            </w:r>
            <w:r w:rsidR="0069336D">
              <w:rPr>
                <w:noProof/>
                <w:webHidden/>
              </w:rPr>
              <w:fldChar w:fldCharType="begin"/>
            </w:r>
            <w:r w:rsidR="0069336D">
              <w:rPr>
                <w:noProof/>
                <w:webHidden/>
              </w:rPr>
              <w:instrText xml:space="preserve"> PAGEREF _Toc146287048 \h </w:instrText>
            </w:r>
            <w:r w:rsidR="0069336D">
              <w:rPr>
                <w:noProof/>
                <w:webHidden/>
              </w:rPr>
            </w:r>
            <w:r w:rsidR="0069336D">
              <w:rPr>
                <w:noProof/>
                <w:webHidden/>
              </w:rPr>
              <w:fldChar w:fldCharType="separate"/>
            </w:r>
            <w:r w:rsidR="0069336D">
              <w:rPr>
                <w:noProof/>
                <w:webHidden/>
              </w:rPr>
              <w:t>4</w:t>
            </w:r>
            <w:r w:rsidR="0069336D">
              <w:rPr>
                <w:noProof/>
                <w:webHidden/>
              </w:rPr>
              <w:fldChar w:fldCharType="end"/>
            </w:r>
          </w:hyperlink>
        </w:p>
        <w:p w14:paraId="086DF6FA" w14:textId="03E6270A" w:rsidR="0069336D" w:rsidRDefault="00000000">
          <w:pPr>
            <w:pStyle w:val="TDC1"/>
            <w:tabs>
              <w:tab w:val="left" w:pos="440"/>
              <w:tab w:val="right" w:leader="dot" w:pos="8828"/>
            </w:tabs>
            <w:rPr>
              <w:noProof/>
              <w:sz w:val="22"/>
              <w:szCs w:val="22"/>
              <w:lang w:val="en-US"/>
            </w:rPr>
          </w:pPr>
          <w:hyperlink w:anchor="_Toc146287049" w:history="1">
            <w:r w:rsidR="0069336D" w:rsidRPr="0098584B">
              <w:rPr>
                <w:rStyle w:val="Hipervnculo"/>
                <w:rFonts w:ascii="Ancizar Sans Light" w:hAnsi="Ancizar Sans Light"/>
                <w:b/>
                <w:noProof/>
                <w:lang w:val="es-ES"/>
              </w:rPr>
              <w:t>1.</w:t>
            </w:r>
            <w:r w:rsidR="0069336D">
              <w:rPr>
                <w:noProof/>
                <w:sz w:val="22"/>
                <w:szCs w:val="22"/>
                <w:lang w:val="en-US"/>
              </w:rPr>
              <w:tab/>
            </w:r>
            <w:r w:rsidR="0069336D" w:rsidRPr="0098584B">
              <w:rPr>
                <w:rStyle w:val="Hipervnculo"/>
                <w:rFonts w:ascii="Ancizar Sans Light" w:hAnsi="Ancizar Sans Light"/>
                <w:noProof/>
                <w:lang w:val="es-ES"/>
              </w:rPr>
              <w:t>MARCO CONCEPTUAL DEL SISTEMA DE COSTOS EN LA UNIVERSIDAD</w:t>
            </w:r>
            <w:r w:rsidR="0069336D">
              <w:rPr>
                <w:noProof/>
                <w:webHidden/>
              </w:rPr>
              <w:tab/>
            </w:r>
            <w:r w:rsidR="0069336D">
              <w:rPr>
                <w:noProof/>
                <w:webHidden/>
              </w:rPr>
              <w:fldChar w:fldCharType="begin"/>
            </w:r>
            <w:r w:rsidR="0069336D">
              <w:rPr>
                <w:noProof/>
                <w:webHidden/>
              </w:rPr>
              <w:instrText xml:space="preserve"> PAGEREF _Toc146287049 \h </w:instrText>
            </w:r>
            <w:r w:rsidR="0069336D">
              <w:rPr>
                <w:noProof/>
                <w:webHidden/>
              </w:rPr>
            </w:r>
            <w:r w:rsidR="0069336D">
              <w:rPr>
                <w:noProof/>
                <w:webHidden/>
              </w:rPr>
              <w:fldChar w:fldCharType="separate"/>
            </w:r>
            <w:r w:rsidR="0069336D">
              <w:rPr>
                <w:noProof/>
                <w:webHidden/>
              </w:rPr>
              <w:t>5</w:t>
            </w:r>
            <w:r w:rsidR="0069336D">
              <w:rPr>
                <w:noProof/>
                <w:webHidden/>
              </w:rPr>
              <w:fldChar w:fldCharType="end"/>
            </w:r>
          </w:hyperlink>
        </w:p>
        <w:p w14:paraId="7DA89D1F" w14:textId="792FB98E" w:rsidR="0069336D" w:rsidRDefault="00000000">
          <w:pPr>
            <w:pStyle w:val="TDC2"/>
            <w:tabs>
              <w:tab w:val="left" w:pos="880"/>
              <w:tab w:val="right" w:leader="dot" w:pos="8828"/>
            </w:tabs>
            <w:rPr>
              <w:noProof/>
              <w:sz w:val="22"/>
              <w:szCs w:val="22"/>
              <w:lang w:val="en-US"/>
            </w:rPr>
          </w:pPr>
          <w:hyperlink w:anchor="_Toc146287050" w:history="1">
            <w:r w:rsidR="0069336D" w:rsidRPr="0098584B">
              <w:rPr>
                <w:rStyle w:val="Hipervnculo"/>
                <w:rFonts w:ascii="Ancizar Sans Light" w:hAnsi="Ancizar Sans Light"/>
                <w:b/>
                <w:noProof/>
                <w:lang w:val="es-ES"/>
              </w:rPr>
              <w:t>1.1.</w:t>
            </w:r>
            <w:r w:rsidR="0069336D">
              <w:rPr>
                <w:noProof/>
                <w:sz w:val="22"/>
                <w:szCs w:val="22"/>
                <w:lang w:val="en-US"/>
              </w:rPr>
              <w:tab/>
            </w:r>
            <w:r w:rsidR="0069336D" w:rsidRPr="0098584B">
              <w:rPr>
                <w:rStyle w:val="Hipervnculo"/>
                <w:rFonts w:ascii="Ancizar Sans Light" w:hAnsi="Ancizar Sans Light"/>
                <w:noProof/>
                <w:lang w:val="es-ES"/>
              </w:rPr>
              <w:t>¿Qué es un sistema de costos?</w:t>
            </w:r>
            <w:r w:rsidR="0069336D">
              <w:rPr>
                <w:noProof/>
                <w:webHidden/>
              </w:rPr>
              <w:tab/>
            </w:r>
            <w:r w:rsidR="0069336D">
              <w:rPr>
                <w:noProof/>
                <w:webHidden/>
              </w:rPr>
              <w:fldChar w:fldCharType="begin"/>
            </w:r>
            <w:r w:rsidR="0069336D">
              <w:rPr>
                <w:noProof/>
                <w:webHidden/>
              </w:rPr>
              <w:instrText xml:space="preserve"> PAGEREF _Toc146287050 \h </w:instrText>
            </w:r>
            <w:r w:rsidR="0069336D">
              <w:rPr>
                <w:noProof/>
                <w:webHidden/>
              </w:rPr>
            </w:r>
            <w:r w:rsidR="0069336D">
              <w:rPr>
                <w:noProof/>
                <w:webHidden/>
              </w:rPr>
              <w:fldChar w:fldCharType="separate"/>
            </w:r>
            <w:r w:rsidR="0069336D">
              <w:rPr>
                <w:noProof/>
                <w:webHidden/>
              </w:rPr>
              <w:t>6</w:t>
            </w:r>
            <w:r w:rsidR="0069336D">
              <w:rPr>
                <w:noProof/>
                <w:webHidden/>
              </w:rPr>
              <w:fldChar w:fldCharType="end"/>
            </w:r>
          </w:hyperlink>
        </w:p>
        <w:p w14:paraId="48A0B954" w14:textId="102703EF" w:rsidR="0069336D" w:rsidRDefault="00000000">
          <w:pPr>
            <w:pStyle w:val="TDC2"/>
            <w:tabs>
              <w:tab w:val="left" w:pos="880"/>
              <w:tab w:val="right" w:leader="dot" w:pos="8828"/>
            </w:tabs>
            <w:rPr>
              <w:noProof/>
              <w:sz w:val="22"/>
              <w:szCs w:val="22"/>
              <w:lang w:val="en-US"/>
            </w:rPr>
          </w:pPr>
          <w:hyperlink w:anchor="_Toc146287051" w:history="1">
            <w:r w:rsidR="0069336D" w:rsidRPr="0098584B">
              <w:rPr>
                <w:rStyle w:val="Hipervnculo"/>
                <w:rFonts w:ascii="Ancizar Sans Light" w:hAnsi="Ancizar Sans Light"/>
                <w:b/>
                <w:noProof/>
              </w:rPr>
              <w:t>1.2.</w:t>
            </w:r>
            <w:r w:rsidR="0069336D">
              <w:rPr>
                <w:noProof/>
                <w:sz w:val="22"/>
                <w:szCs w:val="22"/>
                <w:lang w:val="en-US"/>
              </w:rPr>
              <w:tab/>
            </w:r>
            <w:r w:rsidR="0069336D" w:rsidRPr="0098584B">
              <w:rPr>
                <w:rStyle w:val="Hipervnculo"/>
                <w:rFonts w:ascii="Ancizar Sans Light" w:hAnsi="Ancizar Sans Light"/>
                <w:noProof/>
              </w:rPr>
              <w:t>¿Cuál es el propósito?</w:t>
            </w:r>
            <w:r w:rsidR="0069336D">
              <w:rPr>
                <w:noProof/>
                <w:webHidden/>
              </w:rPr>
              <w:tab/>
            </w:r>
            <w:r w:rsidR="0069336D">
              <w:rPr>
                <w:noProof/>
                <w:webHidden/>
              </w:rPr>
              <w:fldChar w:fldCharType="begin"/>
            </w:r>
            <w:r w:rsidR="0069336D">
              <w:rPr>
                <w:noProof/>
                <w:webHidden/>
              </w:rPr>
              <w:instrText xml:space="preserve"> PAGEREF _Toc146287051 \h </w:instrText>
            </w:r>
            <w:r w:rsidR="0069336D">
              <w:rPr>
                <w:noProof/>
                <w:webHidden/>
              </w:rPr>
            </w:r>
            <w:r w:rsidR="0069336D">
              <w:rPr>
                <w:noProof/>
                <w:webHidden/>
              </w:rPr>
              <w:fldChar w:fldCharType="separate"/>
            </w:r>
            <w:r w:rsidR="0069336D">
              <w:rPr>
                <w:noProof/>
                <w:webHidden/>
              </w:rPr>
              <w:t>6</w:t>
            </w:r>
            <w:r w:rsidR="0069336D">
              <w:rPr>
                <w:noProof/>
                <w:webHidden/>
              </w:rPr>
              <w:fldChar w:fldCharType="end"/>
            </w:r>
          </w:hyperlink>
        </w:p>
        <w:p w14:paraId="58F2AA26" w14:textId="28AB8ABB" w:rsidR="0069336D" w:rsidRDefault="00000000">
          <w:pPr>
            <w:pStyle w:val="TDC2"/>
            <w:tabs>
              <w:tab w:val="left" w:pos="880"/>
              <w:tab w:val="right" w:leader="dot" w:pos="8828"/>
            </w:tabs>
            <w:rPr>
              <w:noProof/>
              <w:sz w:val="22"/>
              <w:szCs w:val="22"/>
              <w:lang w:val="en-US"/>
            </w:rPr>
          </w:pPr>
          <w:hyperlink w:anchor="_Toc146287052" w:history="1">
            <w:r w:rsidR="0069336D" w:rsidRPr="0098584B">
              <w:rPr>
                <w:rStyle w:val="Hipervnculo"/>
                <w:rFonts w:ascii="Ancizar Sans Light" w:hAnsi="Ancizar Sans Light"/>
                <w:b/>
                <w:noProof/>
                <w:lang w:val="es-ES"/>
              </w:rPr>
              <w:t>1.3.</w:t>
            </w:r>
            <w:r w:rsidR="0069336D">
              <w:rPr>
                <w:noProof/>
                <w:sz w:val="22"/>
                <w:szCs w:val="22"/>
                <w:lang w:val="en-US"/>
              </w:rPr>
              <w:tab/>
            </w:r>
            <w:r w:rsidR="0069336D" w:rsidRPr="0098584B">
              <w:rPr>
                <w:rStyle w:val="Hipervnculo"/>
                <w:rFonts w:ascii="Ancizar Sans Light" w:hAnsi="Ancizar Sans Light"/>
                <w:noProof/>
                <w:lang w:val="es-ES"/>
              </w:rPr>
              <w:t>Características de un sistema de costos</w:t>
            </w:r>
            <w:r w:rsidR="0069336D">
              <w:rPr>
                <w:noProof/>
                <w:webHidden/>
              </w:rPr>
              <w:tab/>
            </w:r>
            <w:r w:rsidR="0069336D">
              <w:rPr>
                <w:noProof/>
                <w:webHidden/>
              </w:rPr>
              <w:fldChar w:fldCharType="begin"/>
            </w:r>
            <w:r w:rsidR="0069336D">
              <w:rPr>
                <w:noProof/>
                <w:webHidden/>
              </w:rPr>
              <w:instrText xml:space="preserve"> PAGEREF _Toc146287052 \h </w:instrText>
            </w:r>
            <w:r w:rsidR="0069336D">
              <w:rPr>
                <w:noProof/>
                <w:webHidden/>
              </w:rPr>
            </w:r>
            <w:r w:rsidR="0069336D">
              <w:rPr>
                <w:noProof/>
                <w:webHidden/>
              </w:rPr>
              <w:fldChar w:fldCharType="separate"/>
            </w:r>
            <w:r w:rsidR="0069336D">
              <w:rPr>
                <w:noProof/>
                <w:webHidden/>
              </w:rPr>
              <w:t>6</w:t>
            </w:r>
            <w:r w:rsidR="0069336D">
              <w:rPr>
                <w:noProof/>
                <w:webHidden/>
              </w:rPr>
              <w:fldChar w:fldCharType="end"/>
            </w:r>
          </w:hyperlink>
        </w:p>
        <w:p w14:paraId="70765D73" w14:textId="2220EC7B" w:rsidR="0069336D" w:rsidRDefault="00000000">
          <w:pPr>
            <w:pStyle w:val="TDC2"/>
            <w:tabs>
              <w:tab w:val="left" w:pos="880"/>
              <w:tab w:val="right" w:leader="dot" w:pos="8828"/>
            </w:tabs>
            <w:rPr>
              <w:noProof/>
              <w:sz w:val="22"/>
              <w:szCs w:val="22"/>
              <w:lang w:val="en-US"/>
            </w:rPr>
          </w:pPr>
          <w:hyperlink w:anchor="_Toc146287053" w:history="1">
            <w:r w:rsidR="0069336D" w:rsidRPr="0098584B">
              <w:rPr>
                <w:rStyle w:val="Hipervnculo"/>
                <w:rFonts w:ascii="Ancizar Sans Light" w:hAnsi="Ancizar Sans Light"/>
                <w:b/>
                <w:noProof/>
                <w:lang w:val="es-ES"/>
              </w:rPr>
              <w:t>1.4.</w:t>
            </w:r>
            <w:r w:rsidR="0069336D">
              <w:rPr>
                <w:noProof/>
                <w:sz w:val="22"/>
                <w:szCs w:val="22"/>
                <w:lang w:val="en-US"/>
              </w:rPr>
              <w:tab/>
            </w:r>
            <w:r w:rsidR="0069336D" w:rsidRPr="0098584B">
              <w:rPr>
                <w:rStyle w:val="Hipervnculo"/>
                <w:rFonts w:ascii="Ancizar Sans Light" w:hAnsi="Ancizar Sans Light"/>
                <w:noProof/>
                <w:lang w:val="es-ES"/>
              </w:rPr>
              <w:t>Beneficios de la implementación del sistema de costos</w:t>
            </w:r>
            <w:r w:rsidR="0069336D">
              <w:rPr>
                <w:noProof/>
                <w:webHidden/>
              </w:rPr>
              <w:tab/>
            </w:r>
            <w:r w:rsidR="0069336D">
              <w:rPr>
                <w:noProof/>
                <w:webHidden/>
              </w:rPr>
              <w:fldChar w:fldCharType="begin"/>
            </w:r>
            <w:r w:rsidR="0069336D">
              <w:rPr>
                <w:noProof/>
                <w:webHidden/>
              </w:rPr>
              <w:instrText xml:space="preserve"> PAGEREF _Toc146287053 \h </w:instrText>
            </w:r>
            <w:r w:rsidR="0069336D">
              <w:rPr>
                <w:noProof/>
                <w:webHidden/>
              </w:rPr>
            </w:r>
            <w:r w:rsidR="0069336D">
              <w:rPr>
                <w:noProof/>
                <w:webHidden/>
              </w:rPr>
              <w:fldChar w:fldCharType="separate"/>
            </w:r>
            <w:r w:rsidR="0069336D">
              <w:rPr>
                <w:noProof/>
                <w:webHidden/>
              </w:rPr>
              <w:t>6</w:t>
            </w:r>
            <w:r w:rsidR="0069336D">
              <w:rPr>
                <w:noProof/>
                <w:webHidden/>
              </w:rPr>
              <w:fldChar w:fldCharType="end"/>
            </w:r>
          </w:hyperlink>
        </w:p>
        <w:p w14:paraId="07EC0954" w14:textId="78D30D02" w:rsidR="0069336D" w:rsidRDefault="00000000">
          <w:pPr>
            <w:pStyle w:val="TDC2"/>
            <w:tabs>
              <w:tab w:val="left" w:pos="880"/>
              <w:tab w:val="right" w:leader="dot" w:pos="8828"/>
            </w:tabs>
            <w:rPr>
              <w:noProof/>
              <w:sz w:val="22"/>
              <w:szCs w:val="22"/>
              <w:lang w:val="en-US"/>
            </w:rPr>
          </w:pPr>
          <w:hyperlink w:anchor="_Toc146287054" w:history="1">
            <w:r w:rsidR="0069336D" w:rsidRPr="0098584B">
              <w:rPr>
                <w:rStyle w:val="Hipervnculo"/>
                <w:rFonts w:ascii="Ancizar Sans Light" w:hAnsi="Ancizar Sans Light"/>
                <w:b/>
                <w:noProof/>
                <w:lang w:val="es-ES"/>
              </w:rPr>
              <w:t>1.5.</w:t>
            </w:r>
            <w:r w:rsidR="0069336D">
              <w:rPr>
                <w:noProof/>
                <w:sz w:val="22"/>
                <w:szCs w:val="22"/>
                <w:lang w:val="en-US"/>
              </w:rPr>
              <w:tab/>
            </w:r>
            <w:r w:rsidR="0069336D" w:rsidRPr="0098584B">
              <w:rPr>
                <w:rStyle w:val="Hipervnculo"/>
                <w:rFonts w:ascii="Ancizar Sans Light" w:hAnsi="Ancizar Sans Light"/>
                <w:noProof/>
                <w:lang w:val="es-ES"/>
              </w:rPr>
              <w:t>¿Cuáles son las dificultades de la implementación de los sistemas de costos en las universidades?</w:t>
            </w:r>
            <w:r w:rsidR="0069336D">
              <w:rPr>
                <w:noProof/>
                <w:webHidden/>
              </w:rPr>
              <w:tab/>
            </w:r>
            <w:r w:rsidR="0069336D">
              <w:rPr>
                <w:noProof/>
                <w:webHidden/>
              </w:rPr>
              <w:fldChar w:fldCharType="begin"/>
            </w:r>
            <w:r w:rsidR="0069336D">
              <w:rPr>
                <w:noProof/>
                <w:webHidden/>
              </w:rPr>
              <w:instrText xml:space="preserve"> PAGEREF _Toc146287054 \h </w:instrText>
            </w:r>
            <w:r w:rsidR="0069336D">
              <w:rPr>
                <w:noProof/>
                <w:webHidden/>
              </w:rPr>
            </w:r>
            <w:r w:rsidR="0069336D">
              <w:rPr>
                <w:noProof/>
                <w:webHidden/>
              </w:rPr>
              <w:fldChar w:fldCharType="separate"/>
            </w:r>
            <w:r w:rsidR="0069336D">
              <w:rPr>
                <w:noProof/>
                <w:webHidden/>
              </w:rPr>
              <w:t>7</w:t>
            </w:r>
            <w:r w:rsidR="0069336D">
              <w:rPr>
                <w:noProof/>
                <w:webHidden/>
              </w:rPr>
              <w:fldChar w:fldCharType="end"/>
            </w:r>
          </w:hyperlink>
        </w:p>
        <w:p w14:paraId="052E9B6F" w14:textId="7A588D35" w:rsidR="0069336D" w:rsidRDefault="00000000">
          <w:pPr>
            <w:pStyle w:val="TDC1"/>
            <w:tabs>
              <w:tab w:val="left" w:pos="440"/>
              <w:tab w:val="right" w:leader="dot" w:pos="8828"/>
            </w:tabs>
            <w:rPr>
              <w:noProof/>
              <w:sz w:val="22"/>
              <w:szCs w:val="22"/>
              <w:lang w:val="en-US"/>
            </w:rPr>
          </w:pPr>
          <w:hyperlink w:anchor="_Toc146287055" w:history="1">
            <w:r w:rsidR="0069336D" w:rsidRPr="0098584B">
              <w:rPr>
                <w:rStyle w:val="Hipervnculo"/>
                <w:rFonts w:ascii="Ancizar Sans Light" w:hAnsi="Ancizar Sans Light"/>
                <w:b/>
                <w:noProof/>
                <w:lang w:val="es-ES"/>
              </w:rPr>
              <w:t>2.</w:t>
            </w:r>
            <w:r w:rsidR="0069336D">
              <w:rPr>
                <w:noProof/>
                <w:sz w:val="22"/>
                <w:szCs w:val="22"/>
                <w:lang w:val="en-US"/>
              </w:rPr>
              <w:tab/>
            </w:r>
            <w:r w:rsidR="0069336D" w:rsidRPr="0098584B">
              <w:rPr>
                <w:rStyle w:val="Hipervnculo"/>
                <w:rFonts w:ascii="Ancizar Sans Light" w:hAnsi="Ancizar Sans Light"/>
                <w:noProof/>
                <w:lang w:val="es-ES"/>
              </w:rPr>
              <w:t>ANTECEDENTES DE LA APLICACIÓN DE UN SISTEMA DE COSTOS EN UNIVERSIDADES</w:t>
            </w:r>
            <w:r w:rsidR="0069336D">
              <w:rPr>
                <w:noProof/>
                <w:webHidden/>
              </w:rPr>
              <w:tab/>
            </w:r>
            <w:r w:rsidR="0069336D">
              <w:rPr>
                <w:noProof/>
                <w:webHidden/>
              </w:rPr>
              <w:fldChar w:fldCharType="begin"/>
            </w:r>
            <w:r w:rsidR="0069336D">
              <w:rPr>
                <w:noProof/>
                <w:webHidden/>
              </w:rPr>
              <w:instrText xml:space="preserve"> PAGEREF _Toc146287055 \h </w:instrText>
            </w:r>
            <w:r w:rsidR="0069336D">
              <w:rPr>
                <w:noProof/>
                <w:webHidden/>
              </w:rPr>
            </w:r>
            <w:r w:rsidR="0069336D">
              <w:rPr>
                <w:noProof/>
                <w:webHidden/>
              </w:rPr>
              <w:fldChar w:fldCharType="separate"/>
            </w:r>
            <w:r w:rsidR="0069336D">
              <w:rPr>
                <w:noProof/>
                <w:webHidden/>
              </w:rPr>
              <w:t>7</w:t>
            </w:r>
            <w:r w:rsidR="0069336D">
              <w:rPr>
                <w:noProof/>
                <w:webHidden/>
              </w:rPr>
              <w:fldChar w:fldCharType="end"/>
            </w:r>
          </w:hyperlink>
        </w:p>
        <w:p w14:paraId="680DA27A" w14:textId="3B75A7F4" w:rsidR="0069336D" w:rsidRDefault="00000000">
          <w:pPr>
            <w:pStyle w:val="TDC2"/>
            <w:tabs>
              <w:tab w:val="left" w:pos="880"/>
              <w:tab w:val="right" w:leader="dot" w:pos="8828"/>
            </w:tabs>
            <w:rPr>
              <w:noProof/>
              <w:sz w:val="22"/>
              <w:szCs w:val="22"/>
              <w:lang w:val="en-US"/>
            </w:rPr>
          </w:pPr>
          <w:hyperlink w:anchor="_Toc146287056" w:history="1">
            <w:r w:rsidR="0069336D" w:rsidRPr="0098584B">
              <w:rPr>
                <w:rStyle w:val="Hipervnculo"/>
                <w:rFonts w:ascii="Ancizar Sans Light" w:hAnsi="Ancizar Sans Light"/>
                <w:b/>
                <w:noProof/>
              </w:rPr>
              <w:t>2.1.</w:t>
            </w:r>
            <w:r w:rsidR="0069336D">
              <w:rPr>
                <w:noProof/>
                <w:sz w:val="22"/>
                <w:szCs w:val="22"/>
                <w:lang w:val="en-US"/>
              </w:rPr>
              <w:tab/>
            </w:r>
            <w:r w:rsidR="0069336D" w:rsidRPr="0098584B">
              <w:rPr>
                <w:rStyle w:val="Hipervnculo"/>
                <w:rFonts w:ascii="Ancizar Sans Light" w:hAnsi="Ancizar Sans Light"/>
                <w:noProof/>
              </w:rPr>
              <w:t>España</w:t>
            </w:r>
            <w:r w:rsidR="0069336D">
              <w:rPr>
                <w:noProof/>
                <w:webHidden/>
              </w:rPr>
              <w:tab/>
            </w:r>
            <w:r w:rsidR="0069336D">
              <w:rPr>
                <w:noProof/>
                <w:webHidden/>
              </w:rPr>
              <w:fldChar w:fldCharType="begin"/>
            </w:r>
            <w:r w:rsidR="0069336D">
              <w:rPr>
                <w:noProof/>
                <w:webHidden/>
              </w:rPr>
              <w:instrText xml:space="preserve"> PAGEREF _Toc146287056 \h </w:instrText>
            </w:r>
            <w:r w:rsidR="0069336D">
              <w:rPr>
                <w:noProof/>
                <w:webHidden/>
              </w:rPr>
            </w:r>
            <w:r w:rsidR="0069336D">
              <w:rPr>
                <w:noProof/>
                <w:webHidden/>
              </w:rPr>
              <w:fldChar w:fldCharType="separate"/>
            </w:r>
            <w:r w:rsidR="0069336D">
              <w:rPr>
                <w:noProof/>
                <w:webHidden/>
              </w:rPr>
              <w:t>7</w:t>
            </w:r>
            <w:r w:rsidR="0069336D">
              <w:rPr>
                <w:noProof/>
                <w:webHidden/>
              </w:rPr>
              <w:fldChar w:fldCharType="end"/>
            </w:r>
          </w:hyperlink>
        </w:p>
        <w:p w14:paraId="6E1F0227" w14:textId="5057EBB4" w:rsidR="0069336D" w:rsidRDefault="00000000">
          <w:pPr>
            <w:pStyle w:val="TDC2"/>
            <w:tabs>
              <w:tab w:val="left" w:pos="880"/>
              <w:tab w:val="right" w:leader="dot" w:pos="8828"/>
            </w:tabs>
            <w:rPr>
              <w:noProof/>
              <w:sz w:val="22"/>
              <w:szCs w:val="22"/>
              <w:lang w:val="en-US"/>
            </w:rPr>
          </w:pPr>
          <w:hyperlink w:anchor="_Toc146287057" w:history="1">
            <w:r w:rsidR="0069336D" w:rsidRPr="0098584B">
              <w:rPr>
                <w:rStyle w:val="Hipervnculo"/>
                <w:rFonts w:ascii="Ancizar Sans Light" w:hAnsi="Ancizar Sans Light"/>
                <w:b/>
                <w:noProof/>
              </w:rPr>
              <w:t>2.2.</w:t>
            </w:r>
            <w:r w:rsidR="0069336D">
              <w:rPr>
                <w:noProof/>
                <w:sz w:val="22"/>
                <w:szCs w:val="22"/>
                <w:lang w:val="en-US"/>
              </w:rPr>
              <w:tab/>
            </w:r>
            <w:r w:rsidR="0069336D" w:rsidRPr="0098584B">
              <w:rPr>
                <w:rStyle w:val="Hipervnculo"/>
                <w:rFonts w:ascii="Ancizar Sans Light" w:hAnsi="Ancizar Sans Light"/>
                <w:noProof/>
              </w:rPr>
              <w:t>Argentina</w:t>
            </w:r>
            <w:r w:rsidR="0069336D">
              <w:rPr>
                <w:noProof/>
                <w:webHidden/>
              </w:rPr>
              <w:tab/>
            </w:r>
            <w:r w:rsidR="0069336D">
              <w:rPr>
                <w:noProof/>
                <w:webHidden/>
              </w:rPr>
              <w:fldChar w:fldCharType="begin"/>
            </w:r>
            <w:r w:rsidR="0069336D">
              <w:rPr>
                <w:noProof/>
                <w:webHidden/>
              </w:rPr>
              <w:instrText xml:space="preserve"> PAGEREF _Toc146287057 \h </w:instrText>
            </w:r>
            <w:r w:rsidR="0069336D">
              <w:rPr>
                <w:noProof/>
                <w:webHidden/>
              </w:rPr>
            </w:r>
            <w:r w:rsidR="0069336D">
              <w:rPr>
                <w:noProof/>
                <w:webHidden/>
              </w:rPr>
              <w:fldChar w:fldCharType="separate"/>
            </w:r>
            <w:r w:rsidR="0069336D">
              <w:rPr>
                <w:noProof/>
                <w:webHidden/>
              </w:rPr>
              <w:t>8</w:t>
            </w:r>
            <w:r w:rsidR="0069336D">
              <w:rPr>
                <w:noProof/>
                <w:webHidden/>
              </w:rPr>
              <w:fldChar w:fldCharType="end"/>
            </w:r>
          </w:hyperlink>
        </w:p>
        <w:p w14:paraId="36A27839" w14:textId="47F3D8C6" w:rsidR="0069336D" w:rsidRDefault="00000000">
          <w:pPr>
            <w:pStyle w:val="TDC2"/>
            <w:tabs>
              <w:tab w:val="left" w:pos="880"/>
              <w:tab w:val="right" w:leader="dot" w:pos="8828"/>
            </w:tabs>
            <w:rPr>
              <w:noProof/>
              <w:sz w:val="22"/>
              <w:szCs w:val="22"/>
              <w:lang w:val="en-US"/>
            </w:rPr>
          </w:pPr>
          <w:hyperlink w:anchor="_Toc146287058" w:history="1">
            <w:r w:rsidR="0069336D" w:rsidRPr="0098584B">
              <w:rPr>
                <w:rStyle w:val="Hipervnculo"/>
                <w:rFonts w:ascii="Ancizar Sans Light" w:hAnsi="Ancizar Sans Light"/>
                <w:b/>
                <w:noProof/>
              </w:rPr>
              <w:t>2.3.</w:t>
            </w:r>
            <w:r w:rsidR="0069336D">
              <w:rPr>
                <w:noProof/>
                <w:sz w:val="22"/>
                <w:szCs w:val="22"/>
                <w:lang w:val="en-US"/>
              </w:rPr>
              <w:tab/>
            </w:r>
            <w:r w:rsidR="0069336D" w:rsidRPr="0098584B">
              <w:rPr>
                <w:rStyle w:val="Hipervnculo"/>
                <w:rFonts w:ascii="Ancizar Sans Light" w:hAnsi="Ancizar Sans Light"/>
                <w:noProof/>
              </w:rPr>
              <w:t>Chile</w:t>
            </w:r>
            <w:r w:rsidR="0069336D">
              <w:rPr>
                <w:noProof/>
                <w:webHidden/>
              </w:rPr>
              <w:tab/>
            </w:r>
            <w:r w:rsidR="0069336D">
              <w:rPr>
                <w:noProof/>
                <w:webHidden/>
              </w:rPr>
              <w:fldChar w:fldCharType="begin"/>
            </w:r>
            <w:r w:rsidR="0069336D">
              <w:rPr>
                <w:noProof/>
                <w:webHidden/>
              </w:rPr>
              <w:instrText xml:space="preserve"> PAGEREF _Toc146287058 \h </w:instrText>
            </w:r>
            <w:r w:rsidR="0069336D">
              <w:rPr>
                <w:noProof/>
                <w:webHidden/>
              </w:rPr>
            </w:r>
            <w:r w:rsidR="0069336D">
              <w:rPr>
                <w:noProof/>
                <w:webHidden/>
              </w:rPr>
              <w:fldChar w:fldCharType="separate"/>
            </w:r>
            <w:r w:rsidR="0069336D">
              <w:rPr>
                <w:noProof/>
                <w:webHidden/>
              </w:rPr>
              <w:t>9</w:t>
            </w:r>
            <w:r w:rsidR="0069336D">
              <w:rPr>
                <w:noProof/>
                <w:webHidden/>
              </w:rPr>
              <w:fldChar w:fldCharType="end"/>
            </w:r>
          </w:hyperlink>
        </w:p>
        <w:p w14:paraId="11EAE579" w14:textId="10CBDCEC" w:rsidR="0069336D" w:rsidRDefault="00000000">
          <w:pPr>
            <w:pStyle w:val="TDC2"/>
            <w:tabs>
              <w:tab w:val="left" w:pos="880"/>
              <w:tab w:val="right" w:leader="dot" w:pos="8828"/>
            </w:tabs>
            <w:rPr>
              <w:noProof/>
              <w:sz w:val="22"/>
              <w:szCs w:val="22"/>
              <w:lang w:val="en-US"/>
            </w:rPr>
          </w:pPr>
          <w:hyperlink w:anchor="_Toc146287059" w:history="1">
            <w:r w:rsidR="0069336D" w:rsidRPr="0098584B">
              <w:rPr>
                <w:rStyle w:val="Hipervnculo"/>
                <w:rFonts w:ascii="Ancizar Sans Light" w:hAnsi="Ancizar Sans Light"/>
                <w:b/>
                <w:noProof/>
              </w:rPr>
              <w:t>2.4.</w:t>
            </w:r>
            <w:r w:rsidR="0069336D">
              <w:rPr>
                <w:noProof/>
                <w:sz w:val="22"/>
                <w:szCs w:val="22"/>
                <w:lang w:val="en-US"/>
              </w:rPr>
              <w:tab/>
            </w:r>
            <w:r w:rsidR="0069336D" w:rsidRPr="0098584B">
              <w:rPr>
                <w:rStyle w:val="Hipervnculo"/>
                <w:rFonts w:ascii="Ancizar Sans Light" w:hAnsi="Ancizar Sans Light"/>
                <w:noProof/>
              </w:rPr>
              <w:t>Colombia: Universidad de Antioquia y EAFIT</w:t>
            </w:r>
            <w:r w:rsidR="0069336D">
              <w:rPr>
                <w:noProof/>
                <w:webHidden/>
              </w:rPr>
              <w:tab/>
            </w:r>
            <w:r w:rsidR="0069336D">
              <w:rPr>
                <w:noProof/>
                <w:webHidden/>
              </w:rPr>
              <w:fldChar w:fldCharType="begin"/>
            </w:r>
            <w:r w:rsidR="0069336D">
              <w:rPr>
                <w:noProof/>
                <w:webHidden/>
              </w:rPr>
              <w:instrText xml:space="preserve"> PAGEREF _Toc146287059 \h </w:instrText>
            </w:r>
            <w:r w:rsidR="0069336D">
              <w:rPr>
                <w:noProof/>
                <w:webHidden/>
              </w:rPr>
            </w:r>
            <w:r w:rsidR="0069336D">
              <w:rPr>
                <w:noProof/>
                <w:webHidden/>
              </w:rPr>
              <w:fldChar w:fldCharType="separate"/>
            </w:r>
            <w:r w:rsidR="0069336D">
              <w:rPr>
                <w:noProof/>
                <w:webHidden/>
              </w:rPr>
              <w:t>9</w:t>
            </w:r>
            <w:r w:rsidR="0069336D">
              <w:rPr>
                <w:noProof/>
                <w:webHidden/>
              </w:rPr>
              <w:fldChar w:fldCharType="end"/>
            </w:r>
          </w:hyperlink>
        </w:p>
        <w:p w14:paraId="7B72005C" w14:textId="1D88A20F" w:rsidR="0069336D" w:rsidRDefault="00000000">
          <w:pPr>
            <w:pStyle w:val="TDC1"/>
            <w:tabs>
              <w:tab w:val="left" w:pos="440"/>
              <w:tab w:val="right" w:leader="dot" w:pos="8828"/>
            </w:tabs>
            <w:rPr>
              <w:noProof/>
              <w:sz w:val="22"/>
              <w:szCs w:val="22"/>
              <w:lang w:val="en-US"/>
            </w:rPr>
          </w:pPr>
          <w:hyperlink w:anchor="_Toc146287060" w:history="1">
            <w:r w:rsidR="0069336D" w:rsidRPr="0098584B">
              <w:rPr>
                <w:rStyle w:val="Hipervnculo"/>
                <w:rFonts w:ascii="Ancizar Sans Light" w:hAnsi="Ancizar Sans Light"/>
                <w:b/>
                <w:noProof/>
              </w:rPr>
              <w:t>3.</w:t>
            </w:r>
            <w:r w:rsidR="0069336D">
              <w:rPr>
                <w:noProof/>
                <w:sz w:val="22"/>
                <w:szCs w:val="22"/>
                <w:lang w:val="en-US"/>
              </w:rPr>
              <w:tab/>
            </w:r>
            <w:r w:rsidR="0069336D" w:rsidRPr="0098584B">
              <w:rPr>
                <w:rStyle w:val="Hipervnculo"/>
                <w:rFonts w:ascii="Ancizar Sans Light" w:hAnsi="Ancizar Sans Light"/>
                <w:noProof/>
              </w:rPr>
              <w:t>ANTECEDENTES UNIVERSIDAD NACIONAL DE COLOMBIA</w:t>
            </w:r>
            <w:r w:rsidR="0069336D">
              <w:rPr>
                <w:noProof/>
                <w:webHidden/>
              </w:rPr>
              <w:tab/>
            </w:r>
            <w:r w:rsidR="0069336D">
              <w:rPr>
                <w:noProof/>
                <w:webHidden/>
              </w:rPr>
              <w:fldChar w:fldCharType="begin"/>
            </w:r>
            <w:r w:rsidR="0069336D">
              <w:rPr>
                <w:noProof/>
                <w:webHidden/>
              </w:rPr>
              <w:instrText xml:space="preserve"> PAGEREF _Toc146287060 \h </w:instrText>
            </w:r>
            <w:r w:rsidR="0069336D">
              <w:rPr>
                <w:noProof/>
                <w:webHidden/>
              </w:rPr>
            </w:r>
            <w:r w:rsidR="0069336D">
              <w:rPr>
                <w:noProof/>
                <w:webHidden/>
              </w:rPr>
              <w:fldChar w:fldCharType="separate"/>
            </w:r>
            <w:r w:rsidR="0069336D">
              <w:rPr>
                <w:noProof/>
                <w:webHidden/>
              </w:rPr>
              <w:t>10</w:t>
            </w:r>
            <w:r w:rsidR="0069336D">
              <w:rPr>
                <w:noProof/>
                <w:webHidden/>
              </w:rPr>
              <w:fldChar w:fldCharType="end"/>
            </w:r>
          </w:hyperlink>
        </w:p>
        <w:p w14:paraId="5F84CC78" w14:textId="741A28AF" w:rsidR="0069336D" w:rsidRDefault="00000000">
          <w:pPr>
            <w:pStyle w:val="TDC1"/>
            <w:tabs>
              <w:tab w:val="left" w:pos="440"/>
              <w:tab w:val="right" w:leader="dot" w:pos="8828"/>
            </w:tabs>
            <w:rPr>
              <w:noProof/>
              <w:sz w:val="22"/>
              <w:szCs w:val="22"/>
              <w:lang w:val="en-US"/>
            </w:rPr>
          </w:pPr>
          <w:hyperlink w:anchor="_Toc146287061" w:history="1">
            <w:r w:rsidR="0069336D" w:rsidRPr="0098584B">
              <w:rPr>
                <w:rStyle w:val="Hipervnculo"/>
                <w:rFonts w:ascii="Ancizar Sans Light" w:hAnsi="Ancizar Sans Light"/>
                <w:b/>
                <w:noProof/>
                <w:lang w:val="es-ES"/>
              </w:rPr>
              <w:t>4.</w:t>
            </w:r>
            <w:r w:rsidR="0069336D">
              <w:rPr>
                <w:noProof/>
                <w:sz w:val="22"/>
                <w:szCs w:val="22"/>
                <w:lang w:val="en-US"/>
              </w:rPr>
              <w:tab/>
            </w:r>
            <w:r w:rsidR="0069336D" w:rsidRPr="0098584B">
              <w:rPr>
                <w:rStyle w:val="Hipervnculo"/>
                <w:rFonts w:ascii="Ancizar Sans Light" w:hAnsi="Ancizar Sans Light"/>
                <w:noProof/>
                <w:lang w:val="es-ES"/>
              </w:rPr>
              <w:t>METODOLOGÍA DE IMPLEMENTACIÓN DEL SISTEMA DE COSTOS EN LA UNIVERSIDAD NACIONAL DE COLOMBIA</w:t>
            </w:r>
            <w:r w:rsidR="0069336D">
              <w:rPr>
                <w:noProof/>
                <w:webHidden/>
              </w:rPr>
              <w:tab/>
            </w:r>
            <w:r w:rsidR="0069336D">
              <w:rPr>
                <w:noProof/>
                <w:webHidden/>
              </w:rPr>
              <w:fldChar w:fldCharType="begin"/>
            </w:r>
            <w:r w:rsidR="0069336D">
              <w:rPr>
                <w:noProof/>
                <w:webHidden/>
              </w:rPr>
              <w:instrText xml:space="preserve"> PAGEREF _Toc146287061 \h </w:instrText>
            </w:r>
            <w:r w:rsidR="0069336D">
              <w:rPr>
                <w:noProof/>
                <w:webHidden/>
              </w:rPr>
            </w:r>
            <w:r w:rsidR="0069336D">
              <w:rPr>
                <w:noProof/>
                <w:webHidden/>
              </w:rPr>
              <w:fldChar w:fldCharType="separate"/>
            </w:r>
            <w:r w:rsidR="0069336D">
              <w:rPr>
                <w:noProof/>
                <w:webHidden/>
              </w:rPr>
              <w:t>11</w:t>
            </w:r>
            <w:r w:rsidR="0069336D">
              <w:rPr>
                <w:noProof/>
                <w:webHidden/>
              </w:rPr>
              <w:fldChar w:fldCharType="end"/>
            </w:r>
          </w:hyperlink>
        </w:p>
        <w:p w14:paraId="04A50BF6" w14:textId="449611EE" w:rsidR="0069336D" w:rsidRDefault="00000000">
          <w:pPr>
            <w:pStyle w:val="TDC2"/>
            <w:tabs>
              <w:tab w:val="left" w:pos="880"/>
              <w:tab w:val="right" w:leader="dot" w:pos="8828"/>
            </w:tabs>
            <w:rPr>
              <w:noProof/>
              <w:sz w:val="22"/>
              <w:szCs w:val="22"/>
              <w:lang w:val="en-US"/>
            </w:rPr>
          </w:pPr>
          <w:hyperlink w:anchor="_Toc146287062" w:history="1">
            <w:r w:rsidR="0069336D" w:rsidRPr="0098584B">
              <w:rPr>
                <w:rStyle w:val="Hipervnculo"/>
                <w:rFonts w:ascii="Ancizar Sans Light" w:hAnsi="Ancizar Sans Light"/>
                <w:b/>
                <w:noProof/>
              </w:rPr>
              <w:t>4.1.</w:t>
            </w:r>
            <w:r w:rsidR="0069336D">
              <w:rPr>
                <w:noProof/>
                <w:sz w:val="22"/>
                <w:szCs w:val="22"/>
                <w:lang w:val="en-US"/>
              </w:rPr>
              <w:tab/>
            </w:r>
            <w:r w:rsidR="0069336D" w:rsidRPr="0098584B">
              <w:rPr>
                <w:rStyle w:val="Hipervnculo"/>
                <w:rFonts w:ascii="Ancizar Sans Light" w:hAnsi="Ancizar Sans Light"/>
                <w:noProof/>
              </w:rPr>
              <w:t>Actividades misionales</w:t>
            </w:r>
            <w:r w:rsidR="0069336D">
              <w:rPr>
                <w:noProof/>
                <w:webHidden/>
              </w:rPr>
              <w:tab/>
            </w:r>
            <w:r w:rsidR="0069336D">
              <w:rPr>
                <w:noProof/>
                <w:webHidden/>
              </w:rPr>
              <w:fldChar w:fldCharType="begin"/>
            </w:r>
            <w:r w:rsidR="0069336D">
              <w:rPr>
                <w:noProof/>
                <w:webHidden/>
              </w:rPr>
              <w:instrText xml:space="preserve"> PAGEREF _Toc146287062 \h </w:instrText>
            </w:r>
            <w:r w:rsidR="0069336D">
              <w:rPr>
                <w:noProof/>
                <w:webHidden/>
              </w:rPr>
            </w:r>
            <w:r w:rsidR="0069336D">
              <w:rPr>
                <w:noProof/>
                <w:webHidden/>
              </w:rPr>
              <w:fldChar w:fldCharType="separate"/>
            </w:r>
            <w:r w:rsidR="0069336D">
              <w:rPr>
                <w:noProof/>
                <w:webHidden/>
              </w:rPr>
              <w:t>12</w:t>
            </w:r>
            <w:r w:rsidR="0069336D">
              <w:rPr>
                <w:noProof/>
                <w:webHidden/>
              </w:rPr>
              <w:fldChar w:fldCharType="end"/>
            </w:r>
          </w:hyperlink>
        </w:p>
        <w:p w14:paraId="4AC89337" w14:textId="42AB1C8C" w:rsidR="0069336D" w:rsidRDefault="00000000">
          <w:pPr>
            <w:pStyle w:val="TDC2"/>
            <w:tabs>
              <w:tab w:val="left" w:pos="880"/>
              <w:tab w:val="right" w:leader="dot" w:pos="8828"/>
            </w:tabs>
            <w:rPr>
              <w:noProof/>
              <w:sz w:val="22"/>
              <w:szCs w:val="22"/>
              <w:lang w:val="en-US"/>
            </w:rPr>
          </w:pPr>
          <w:hyperlink w:anchor="_Toc146287063" w:history="1">
            <w:r w:rsidR="0069336D" w:rsidRPr="0098584B">
              <w:rPr>
                <w:rStyle w:val="Hipervnculo"/>
                <w:rFonts w:ascii="Ancizar Sans Light" w:hAnsi="Ancizar Sans Light"/>
                <w:b/>
                <w:noProof/>
              </w:rPr>
              <w:t>4.2.</w:t>
            </w:r>
            <w:r w:rsidR="0069336D">
              <w:rPr>
                <w:noProof/>
                <w:sz w:val="22"/>
                <w:szCs w:val="22"/>
                <w:lang w:val="en-US"/>
              </w:rPr>
              <w:tab/>
            </w:r>
            <w:r w:rsidR="0069336D" w:rsidRPr="0098584B">
              <w:rPr>
                <w:rStyle w:val="Hipervnculo"/>
                <w:rFonts w:ascii="Ancizar Sans Light" w:hAnsi="Ancizar Sans Light"/>
                <w:noProof/>
              </w:rPr>
              <w:t>Agrupaciones</w:t>
            </w:r>
            <w:r w:rsidR="0069336D">
              <w:rPr>
                <w:noProof/>
                <w:webHidden/>
              </w:rPr>
              <w:tab/>
            </w:r>
            <w:r w:rsidR="0069336D">
              <w:rPr>
                <w:noProof/>
                <w:webHidden/>
              </w:rPr>
              <w:fldChar w:fldCharType="begin"/>
            </w:r>
            <w:r w:rsidR="0069336D">
              <w:rPr>
                <w:noProof/>
                <w:webHidden/>
              </w:rPr>
              <w:instrText xml:space="preserve"> PAGEREF _Toc146287063 \h </w:instrText>
            </w:r>
            <w:r w:rsidR="0069336D">
              <w:rPr>
                <w:noProof/>
                <w:webHidden/>
              </w:rPr>
            </w:r>
            <w:r w:rsidR="0069336D">
              <w:rPr>
                <w:noProof/>
                <w:webHidden/>
              </w:rPr>
              <w:fldChar w:fldCharType="separate"/>
            </w:r>
            <w:r w:rsidR="0069336D">
              <w:rPr>
                <w:noProof/>
                <w:webHidden/>
              </w:rPr>
              <w:t>13</w:t>
            </w:r>
            <w:r w:rsidR="0069336D">
              <w:rPr>
                <w:noProof/>
                <w:webHidden/>
              </w:rPr>
              <w:fldChar w:fldCharType="end"/>
            </w:r>
          </w:hyperlink>
        </w:p>
        <w:p w14:paraId="0BC47D53" w14:textId="70EE2B20" w:rsidR="0069336D" w:rsidRDefault="00000000">
          <w:pPr>
            <w:pStyle w:val="TDC2"/>
            <w:tabs>
              <w:tab w:val="left" w:pos="880"/>
              <w:tab w:val="right" w:leader="dot" w:pos="8828"/>
            </w:tabs>
            <w:rPr>
              <w:noProof/>
              <w:sz w:val="22"/>
              <w:szCs w:val="22"/>
              <w:lang w:val="en-US"/>
            </w:rPr>
          </w:pPr>
          <w:hyperlink w:anchor="_Toc146287064" w:history="1">
            <w:r w:rsidR="0069336D" w:rsidRPr="0098584B">
              <w:rPr>
                <w:rStyle w:val="Hipervnculo"/>
                <w:rFonts w:ascii="Ancizar Sans Light" w:hAnsi="Ancizar Sans Light"/>
                <w:b/>
                <w:noProof/>
              </w:rPr>
              <w:t>4.3.</w:t>
            </w:r>
            <w:r w:rsidR="0069336D">
              <w:rPr>
                <w:noProof/>
                <w:sz w:val="22"/>
                <w:szCs w:val="22"/>
                <w:lang w:val="en-US"/>
              </w:rPr>
              <w:tab/>
            </w:r>
            <w:r w:rsidR="0069336D" w:rsidRPr="0098584B">
              <w:rPr>
                <w:rStyle w:val="Hipervnculo"/>
                <w:rFonts w:ascii="Ancizar Sans Light" w:hAnsi="Ancizar Sans Light"/>
                <w:noProof/>
              </w:rPr>
              <w:t>Tipos de agrupaciones</w:t>
            </w:r>
            <w:r w:rsidR="0069336D">
              <w:rPr>
                <w:noProof/>
                <w:webHidden/>
              </w:rPr>
              <w:tab/>
            </w:r>
            <w:r w:rsidR="0069336D">
              <w:rPr>
                <w:noProof/>
                <w:webHidden/>
              </w:rPr>
              <w:fldChar w:fldCharType="begin"/>
            </w:r>
            <w:r w:rsidR="0069336D">
              <w:rPr>
                <w:noProof/>
                <w:webHidden/>
              </w:rPr>
              <w:instrText xml:space="preserve"> PAGEREF _Toc146287064 \h </w:instrText>
            </w:r>
            <w:r w:rsidR="0069336D">
              <w:rPr>
                <w:noProof/>
                <w:webHidden/>
              </w:rPr>
            </w:r>
            <w:r w:rsidR="0069336D">
              <w:rPr>
                <w:noProof/>
                <w:webHidden/>
              </w:rPr>
              <w:fldChar w:fldCharType="separate"/>
            </w:r>
            <w:r w:rsidR="0069336D">
              <w:rPr>
                <w:noProof/>
                <w:webHidden/>
              </w:rPr>
              <w:t>14</w:t>
            </w:r>
            <w:r w:rsidR="0069336D">
              <w:rPr>
                <w:noProof/>
                <w:webHidden/>
              </w:rPr>
              <w:fldChar w:fldCharType="end"/>
            </w:r>
          </w:hyperlink>
        </w:p>
        <w:p w14:paraId="0C08928D" w14:textId="1FAE4B0F" w:rsidR="0069336D" w:rsidRDefault="00000000">
          <w:pPr>
            <w:pStyle w:val="TDC2"/>
            <w:tabs>
              <w:tab w:val="left" w:pos="1100"/>
              <w:tab w:val="right" w:leader="dot" w:pos="8828"/>
            </w:tabs>
            <w:rPr>
              <w:noProof/>
              <w:sz w:val="22"/>
              <w:szCs w:val="22"/>
              <w:lang w:val="en-US"/>
            </w:rPr>
          </w:pPr>
          <w:hyperlink w:anchor="_Toc146287065" w:history="1">
            <w:r w:rsidR="0069336D" w:rsidRPr="0098584B">
              <w:rPr>
                <w:rStyle w:val="Hipervnculo"/>
                <w:rFonts w:ascii="Ancizar Sans Light" w:hAnsi="Ancizar Sans Light"/>
                <w:noProof/>
              </w:rPr>
              <w:t>4.3.1.</w:t>
            </w:r>
            <w:r w:rsidR="0069336D">
              <w:rPr>
                <w:noProof/>
                <w:sz w:val="22"/>
                <w:szCs w:val="22"/>
                <w:lang w:val="en-US"/>
              </w:rPr>
              <w:tab/>
            </w:r>
            <w:r w:rsidR="0069336D" w:rsidRPr="0098584B">
              <w:rPr>
                <w:rStyle w:val="Hipervnculo"/>
                <w:rFonts w:ascii="Ancizar Sans Light" w:hAnsi="Ancizar Sans Light"/>
                <w:noProof/>
              </w:rPr>
              <w:t>Aseo, cafetería y vigilancia</w:t>
            </w:r>
            <w:r w:rsidR="0069336D">
              <w:rPr>
                <w:noProof/>
                <w:webHidden/>
              </w:rPr>
              <w:tab/>
            </w:r>
            <w:r w:rsidR="0069336D">
              <w:rPr>
                <w:noProof/>
                <w:webHidden/>
              </w:rPr>
              <w:fldChar w:fldCharType="begin"/>
            </w:r>
            <w:r w:rsidR="0069336D">
              <w:rPr>
                <w:noProof/>
                <w:webHidden/>
              </w:rPr>
              <w:instrText xml:space="preserve"> PAGEREF _Toc146287065 \h </w:instrText>
            </w:r>
            <w:r w:rsidR="0069336D">
              <w:rPr>
                <w:noProof/>
                <w:webHidden/>
              </w:rPr>
            </w:r>
            <w:r w:rsidR="0069336D">
              <w:rPr>
                <w:noProof/>
                <w:webHidden/>
              </w:rPr>
              <w:fldChar w:fldCharType="separate"/>
            </w:r>
            <w:r w:rsidR="0069336D">
              <w:rPr>
                <w:noProof/>
                <w:webHidden/>
              </w:rPr>
              <w:t>14</w:t>
            </w:r>
            <w:r w:rsidR="0069336D">
              <w:rPr>
                <w:noProof/>
                <w:webHidden/>
              </w:rPr>
              <w:fldChar w:fldCharType="end"/>
            </w:r>
          </w:hyperlink>
        </w:p>
        <w:p w14:paraId="3FEAE3F2" w14:textId="52C9E386" w:rsidR="0069336D" w:rsidRDefault="00000000">
          <w:pPr>
            <w:pStyle w:val="TDC2"/>
            <w:tabs>
              <w:tab w:val="left" w:pos="1100"/>
              <w:tab w:val="right" w:leader="dot" w:pos="8828"/>
            </w:tabs>
            <w:rPr>
              <w:noProof/>
              <w:sz w:val="22"/>
              <w:szCs w:val="22"/>
              <w:lang w:val="en-US"/>
            </w:rPr>
          </w:pPr>
          <w:hyperlink w:anchor="_Toc146287066" w:history="1">
            <w:r w:rsidR="0069336D" w:rsidRPr="0098584B">
              <w:rPr>
                <w:rStyle w:val="Hipervnculo"/>
                <w:rFonts w:ascii="Ancizar Sans Light" w:hAnsi="Ancizar Sans Light"/>
                <w:noProof/>
              </w:rPr>
              <w:t>4.3.2.</w:t>
            </w:r>
            <w:r w:rsidR="0069336D">
              <w:rPr>
                <w:noProof/>
                <w:sz w:val="22"/>
                <w:szCs w:val="22"/>
                <w:lang w:val="en-US"/>
              </w:rPr>
              <w:tab/>
            </w:r>
            <w:r w:rsidR="0069336D" w:rsidRPr="0098584B">
              <w:rPr>
                <w:rStyle w:val="Hipervnculo"/>
                <w:rFonts w:ascii="Ancizar Sans Light" w:hAnsi="Ancizar Sans Light"/>
                <w:noProof/>
              </w:rPr>
              <w:t>Bienestar</w:t>
            </w:r>
            <w:r w:rsidR="0069336D">
              <w:rPr>
                <w:noProof/>
                <w:webHidden/>
              </w:rPr>
              <w:tab/>
            </w:r>
            <w:r w:rsidR="0069336D">
              <w:rPr>
                <w:noProof/>
                <w:webHidden/>
              </w:rPr>
              <w:fldChar w:fldCharType="begin"/>
            </w:r>
            <w:r w:rsidR="0069336D">
              <w:rPr>
                <w:noProof/>
                <w:webHidden/>
              </w:rPr>
              <w:instrText xml:space="preserve"> PAGEREF _Toc146287066 \h </w:instrText>
            </w:r>
            <w:r w:rsidR="0069336D">
              <w:rPr>
                <w:noProof/>
                <w:webHidden/>
              </w:rPr>
            </w:r>
            <w:r w:rsidR="0069336D">
              <w:rPr>
                <w:noProof/>
                <w:webHidden/>
              </w:rPr>
              <w:fldChar w:fldCharType="separate"/>
            </w:r>
            <w:r w:rsidR="0069336D">
              <w:rPr>
                <w:noProof/>
                <w:webHidden/>
              </w:rPr>
              <w:t>14</w:t>
            </w:r>
            <w:r w:rsidR="0069336D">
              <w:rPr>
                <w:noProof/>
                <w:webHidden/>
              </w:rPr>
              <w:fldChar w:fldCharType="end"/>
            </w:r>
          </w:hyperlink>
        </w:p>
        <w:p w14:paraId="313781A6" w14:textId="64EF7EED" w:rsidR="0069336D" w:rsidRDefault="00000000">
          <w:pPr>
            <w:pStyle w:val="TDC2"/>
            <w:tabs>
              <w:tab w:val="left" w:pos="1100"/>
              <w:tab w:val="right" w:leader="dot" w:pos="8828"/>
            </w:tabs>
            <w:rPr>
              <w:noProof/>
              <w:sz w:val="22"/>
              <w:szCs w:val="22"/>
              <w:lang w:val="en-US"/>
            </w:rPr>
          </w:pPr>
          <w:hyperlink w:anchor="_Toc146287067" w:history="1">
            <w:r w:rsidR="0069336D" w:rsidRPr="0098584B">
              <w:rPr>
                <w:rStyle w:val="Hipervnculo"/>
                <w:rFonts w:ascii="Ancizar Sans Light" w:hAnsi="Ancizar Sans Light"/>
                <w:noProof/>
              </w:rPr>
              <w:t>4.3.3.</w:t>
            </w:r>
            <w:r w:rsidR="0069336D">
              <w:rPr>
                <w:noProof/>
                <w:sz w:val="22"/>
                <w:szCs w:val="22"/>
                <w:lang w:val="en-US"/>
              </w:rPr>
              <w:tab/>
            </w:r>
            <w:r w:rsidR="0069336D" w:rsidRPr="0098584B">
              <w:rPr>
                <w:rStyle w:val="Hipervnculo"/>
                <w:rFonts w:ascii="Ancizar Sans Light" w:hAnsi="Ancizar Sans Light"/>
                <w:noProof/>
              </w:rPr>
              <w:t>Gastos de Personal</w:t>
            </w:r>
            <w:r w:rsidR="0069336D">
              <w:rPr>
                <w:noProof/>
                <w:webHidden/>
              </w:rPr>
              <w:tab/>
            </w:r>
            <w:r w:rsidR="0069336D">
              <w:rPr>
                <w:noProof/>
                <w:webHidden/>
              </w:rPr>
              <w:fldChar w:fldCharType="begin"/>
            </w:r>
            <w:r w:rsidR="0069336D">
              <w:rPr>
                <w:noProof/>
                <w:webHidden/>
              </w:rPr>
              <w:instrText xml:space="preserve"> PAGEREF _Toc146287067 \h </w:instrText>
            </w:r>
            <w:r w:rsidR="0069336D">
              <w:rPr>
                <w:noProof/>
                <w:webHidden/>
              </w:rPr>
            </w:r>
            <w:r w:rsidR="0069336D">
              <w:rPr>
                <w:noProof/>
                <w:webHidden/>
              </w:rPr>
              <w:fldChar w:fldCharType="separate"/>
            </w:r>
            <w:r w:rsidR="0069336D">
              <w:rPr>
                <w:noProof/>
                <w:webHidden/>
              </w:rPr>
              <w:t>15</w:t>
            </w:r>
            <w:r w:rsidR="0069336D">
              <w:rPr>
                <w:noProof/>
                <w:webHidden/>
              </w:rPr>
              <w:fldChar w:fldCharType="end"/>
            </w:r>
          </w:hyperlink>
        </w:p>
        <w:p w14:paraId="397582C4" w14:textId="0D738425" w:rsidR="0069336D" w:rsidRDefault="00000000">
          <w:pPr>
            <w:pStyle w:val="TDC2"/>
            <w:tabs>
              <w:tab w:val="left" w:pos="1100"/>
              <w:tab w:val="right" w:leader="dot" w:pos="8828"/>
            </w:tabs>
            <w:rPr>
              <w:noProof/>
              <w:sz w:val="22"/>
              <w:szCs w:val="22"/>
              <w:lang w:val="en-US"/>
            </w:rPr>
          </w:pPr>
          <w:hyperlink w:anchor="_Toc146287068" w:history="1">
            <w:r w:rsidR="0069336D" w:rsidRPr="0098584B">
              <w:rPr>
                <w:rStyle w:val="Hipervnculo"/>
                <w:rFonts w:ascii="Ancizar Sans Light" w:hAnsi="Ancizar Sans Light"/>
                <w:noProof/>
              </w:rPr>
              <w:t>4.3.4.</w:t>
            </w:r>
            <w:r w:rsidR="0069336D">
              <w:rPr>
                <w:noProof/>
                <w:sz w:val="22"/>
                <w:szCs w:val="22"/>
                <w:lang w:val="en-US"/>
              </w:rPr>
              <w:tab/>
            </w:r>
            <w:r w:rsidR="0069336D" w:rsidRPr="0098584B">
              <w:rPr>
                <w:rStyle w:val="Hipervnculo"/>
                <w:rFonts w:ascii="Ancizar Sans Light" w:hAnsi="Ancizar Sans Light"/>
                <w:noProof/>
              </w:rPr>
              <w:t>Gastos de viaje y transporte</w:t>
            </w:r>
            <w:r w:rsidR="0069336D">
              <w:rPr>
                <w:noProof/>
                <w:webHidden/>
              </w:rPr>
              <w:tab/>
            </w:r>
            <w:r w:rsidR="0069336D">
              <w:rPr>
                <w:noProof/>
                <w:webHidden/>
              </w:rPr>
              <w:fldChar w:fldCharType="begin"/>
            </w:r>
            <w:r w:rsidR="0069336D">
              <w:rPr>
                <w:noProof/>
                <w:webHidden/>
              </w:rPr>
              <w:instrText xml:space="preserve"> PAGEREF _Toc146287068 \h </w:instrText>
            </w:r>
            <w:r w:rsidR="0069336D">
              <w:rPr>
                <w:noProof/>
                <w:webHidden/>
              </w:rPr>
            </w:r>
            <w:r w:rsidR="0069336D">
              <w:rPr>
                <w:noProof/>
                <w:webHidden/>
              </w:rPr>
              <w:fldChar w:fldCharType="separate"/>
            </w:r>
            <w:r w:rsidR="0069336D">
              <w:rPr>
                <w:noProof/>
                <w:webHidden/>
              </w:rPr>
              <w:t>15</w:t>
            </w:r>
            <w:r w:rsidR="0069336D">
              <w:rPr>
                <w:noProof/>
                <w:webHidden/>
              </w:rPr>
              <w:fldChar w:fldCharType="end"/>
            </w:r>
          </w:hyperlink>
        </w:p>
        <w:p w14:paraId="6C265B4A" w14:textId="25B48EB4" w:rsidR="0069336D" w:rsidRDefault="00000000">
          <w:pPr>
            <w:pStyle w:val="TDC2"/>
            <w:tabs>
              <w:tab w:val="left" w:pos="1100"/>
              <w:tab w:val="right" w:leader="dot" w:pos="8828"/>
            </w:tabs>
            <w:rPr>
              <w:noProof/>
              <w:sz w:val="22"/>
              <w:szCs w:val="22"/>
              <w:lang w:val="en-US"/>
            </w:rPr>
          </w:pPr>
          <w:hyperlink w:anchor="_Toc146287069" w:history="1">
            <w:r w:rsidR="0069336D" w:rsidRPr="0098584B">
              <w:rPr>
                <w:rStyle w:val="Hipervnculo"/>
                <w:rFonts w:ascii="Ancizar Sans Light" w:hAnsi="Ancizar Sans Light"/>
                <w:noProof/>
              </w:rPr>
              <w:t>4.3.5.</w:t>
            </w:r>
            <w:r w:rsidR="0069336D">
              <w:rPr>
                <w:noProof/>
                <w:sz w:val="22"/>
                <w:szCs w:val="22"/>
                <w:lang w:val="en-US"/>
              </w:rPr>
              <w:tab/>
            </w:r>
            <w:r w:rsidR="0069336D" w:rsidRPr="0098584B">
              <w:rPr>
                <w:rStyle w:val="Hipervnculo"/>
                <w:rFonts w:ascii="Ancizar Sans Light" w:hAnsi="Ancizar Sans Light"/>
                <w:noProof/>
              </w:rPr>
              <w:t>Gestión de bienes</w:t>
            </w:r>
            <w:r w:rsidR="0069336D">
              <w:rPr>
                <w:noProof/>
                <w:webHidden/>
              </w:rPr>
              <w:tab/>
            </w:r>
            <w:r w:rsidR="0069336D">
              <w:rPr>
                <w:noProof/>
                <w:webHidden/>
              </w:rPr>
              <w:fldChar w:fldCharType="begin"/>
            </w:r>
            <w:r w:rsidR="0069336D">
              <w:rPr>
                <w:noProof/>
                <w:webHidden/>
              </w:rPr>
              <w:instrText xml:space="preserve"> PAGEREF _Toc146287069 \h </w:instrText>
            </w:r>
            <w:r w:rsidR="0069336D">
              <w:rPr>
                <w:noProof/>
                <w:webHidden/>
              </w:rPr>
            </w:r>
            <w:r w:rsidR="0069336D">
              <w:rPr>
                <w:noProof/>
                <w:webHidden/>
              </w:rPr>
              <w:fldChar w:fldCharType="separate"/>
            </w:r>
            <w:r w:rsidR="0069336D">
              <w:rPr>
                <w:noProof/>
                <w:webHidden/>
              </w:rPr>
              <w:t>15</w:t>
            </w:r>
            <w:r w:rsidR="0069336D">
              <w:rPr>
                <w:noProof/>
                <w:webHidden/>
              </w:rPr>
              <w:fldChar w:fldCharType="end"/>
            </w:r>
          </w:hyperlink>
        </w:p>
        <w:p w14:paraId="168907AB" w14:textId="525BEAEA" w:rsidR="0069336D" w:rsidRDefault="00000000">
          <w:pPr>
            <w:pStyle w:val="TDC2"/>
            <w:tabs>
              <w:tab w:val="left" w:pos="1100"/>
              <w:tab w:val="right" w:leader="dot" w:pos="8828"/>
            </w:tabs>
            <w:rPr>
              <w:noProof/>
              <w:sz w:val="22"/>
              <w:szCs w:val="22"/>
              <w:lang w:val="en-US"/>
            </w:rPr>
          </w:pPr>
          <w:hyperlink w:anchor="_Toc146287070" w:history="1">
            <w:r w:rsidR="0069336D" w:rsidRPr="0098584B">
              <w:rPr>
                <w:rStyle w:val="Hipervnculo"/>
                <w:rFonts w:ascii="Ancizar Sans Light" w:hAnsi="Ancizar Sans Light"/>
                <w:noProof/>
              </w:rPr>
              <w:t>4.3.6.</w:t>
            </w:r>
            <w:r w:rsidR="0069336D">
              <w:rPr>
                <w:noProof/>
                <w:sz w:val="22"/>
                <w:szCs w:val="22"/>
                <w:lang w:val="en-US"/>
              </w:rPr>
              <w:tab/>
            </w:r>
            <w:r w:rsidR="0069336D" w:rsidRPr="0098584B">
              <w:rPr>
                <w:rStyle w:val="Hipervnculo"/>
                <w:rFonts w:ascii="Ancizar Sans Light" w:hAnsi="Ancizar Sans Light"/>
                <w:noProof/>
              </w:rPr>
              <w:t>Impuestos, tasas y contribuciones</w:t>
            </w:r>
            <w:r w:rsidR="0069336D">
              <w:rPr>
                <w:noProof/>
                <w:webHidden/>
              </w:rPr>
              <w:tab/>
            </w:r>
            <w:r w:rsidR="0069336D">
              <w:rPr>
                <w:noProof/>
                <w:webHidden/>
              </w:rPr>
              <w:fldChar w:fldCharType="begin"/>
            </w:r>
            <w:r w:rsidR="0069336D">
              <w:rPr>
                <w:noProof/>
                <w:webHidden/>
              </w:rPr>
              <w:instrText xml:space="preserve"> PAGEREF _Toc146287070 \h </w:instrText>
            </w:r>
            <w:r w:rsidR="0069336D">
              <w:rPr>
                <w:noProof/>
                <w:webHidden/>
              </w:rPr>
            </w:r>
            <w:r w:rsidR="0069336D">
              <w:rPr>
                <w:noProof/>
                <w:webHidden/>
              </w:rPr>
              <w:fldChar w:fldCharType="separate"/>
            </w:r>
            <w:r w:rsidR="0069336D">
              <w:rPr>
                <w:noProof/>
                <w:webHidden/>
              </w:rPr>
              <w:t>16</w:t>
            </w:r>
            <w:r w:rsidR="0069336D">
              <w:rPr>
                <w:noProof/>
                <w:webHidden/>
              </w:rPr>
              <w:fldChar w:fldCharType="end"/>
            </w:r>
          </w:hyperlink>
        </w:p>
        <w:p w14:paraId="21F7E03F" w14:textId="1C8288F2" w:rsidR="0069336D" w:rsidRDefault="00000000">
          <w:pPr>
            <w:pStyle w:val="TDC2"/>
            <w:tabs>
              <w:tab w:val="left" w:pos="1100"/>
              <w:tab w:val="right" w:leader="dot" w:pos="8828"/>
            </w:tabs>
            <w:rPr>
              <w:noProof/>
              <w:sz w:val="22"/>
              <w:szCs w:val="22"/>
              <w:lang w:val="en-US"/>
            </w:rPr>
          </w:pPr>
          <w:hyperlink w:anchor="_Toc146287071" w:history="1">
            <w:r w:rsidR="0069336D" w:rsidRPr="0098584B">
              <w:rPr>
                <w:rStyle w:val="Hipervnculo"/>
                <w:rFonts w:ascii="Ancizar Sans Light" w:hAnsi="Ancizar Sans Light"/>
                <w:noProof/>
              </w:rPr>
              <w:t>4.3.7.</w:t>
            </w:r>
            <w:r w:rsidR="0069336D">
              <w:rPr>
                <w:noProof/>
                <w:sz w:val="22"/>
                <w:szCs w:val="22"/>
                <w:lang w:val="en-US"/>
              </w:rPr>
              <w:tab/>
            </w:r>
            <w:r w:rsidR="0069336D" w:rsidRPr="0098584B">
              <w:rPr>
                <w:rStyle w:val="Hipervnculo"/>
                <w:rFonts w:ascii="Ancizar Sans Light" w:hAnsi="Ancizar Sans Light"/>
                <w:noProof/>
              </w:rPr>
              <w:t>Materiales, suministros e insumos</w:t>
            </w:r>
            <w:r w:rsidR="0069336D">
              <w:rPr>
                <w:noProof/>
                <w:webHidden/>
              </w:rPr>
              <w:tab/>
            </w:r>
            <w:r w:rsidR="0069336D">
              <w:rPr>
                <w:noProof/>
                <w:webHidden/>
              </w:rPr>
              <w:fldChar w:fldCharType="begin"/>
            </w:r>
            <w:r w:rsidR="0069336D">
              <w:rPr>
                <w:noProof/>
                <w:webHidden/>
              </w:rPr>
              <w:instrText xml:space="preserve"> PAGEREF _Toc146287071 \h </w:instrText>
            </w:r>
            <w:r w:rsidR="0069336D">
              <w:rPr>
                <w:noProof/>
                <w:webHidden/>
              </w:rPr>
            </w:r>
            <w:r w:rsidR="0069336D">
              <w:rPr>
                <w:noProof/>
                <w:webHidden/>
              </w:rPr>
              <w:fldChar w:fldCharType="separate"/>
            </w:r>
            <w:r w:rsidR="0069336D">
              <w:rPr>
                <w:noProof/>
                <w:webHidden/>
              </w:rPr>
              <w:t>16</w:t>
            </w:r>
            <w:r w:rsidR="0069336D">
              <w:rPr>
                <w:noProof/>
                <w:webHidden/>
              </w:rPr>
              <w:fldChar w:fldCharType="end"/>
            </w:r>
          </w:hyperlink>
        </w:p>
        <w:p w14:paraId="3D62A269" w14:textId="02CEBDF1" w:rsidR="0069336D" w:rsidRDefault="00000000">
          <w:pPr>
            <w:pStyle w:val="TDC2"/>
            <w:tabs>
              <w:tab w:val="left" w:pos="1100"/>
              <w:tab w:val="right" w:leader="dot" w:pos="8828"/>
            </w:tabs>
            <w:rPr>
              <w:noProof/>
              <w:sz w:val="22"/>
              <w:szCs w:val="22"/>
              <w:lang w:val="en-US"/>
            </w:rPr>
          </w:pPr>
          <w:hyperlink w:anchor="_Toc146287072" w:history="1">
            <w:r w:rsidR="0069336D" w:rsidRPr="0098584B">
              <w:rPr>
                <w:rStyle w:val="Hipervnculo"/>
                <w:rFonts w:ascii="Ancizar Sans Light" w:hAnsi="Ancizar Sans Light"/>
                <w:noProof/>
              </w:rPr>
              <w:t>4.3.8.</w:t>
            </w:r>
            <w:r w:rsidR="0069336D">
              <w:rPr>
                <w:noProof/>
                <w:sz w:val="22"/>
                <w:szCs w:val="22"/>
                <w:lang w:val="en-US"/>
              </w:rPr>
              <w:tab/>
            </w:r>
            <w:r w:rsidR="0069336D" w:rsidRPr="0098584B">
              <w:rPr>
                <w:rStyle w:val="Hipervnculo"/>
                <w:rFonts w:ascii="Ancizar Sans Light" w:hAnsi="Ancizar Sans Light"/>
                <w:noProof/>
              </w:rPr>
              <w:t>Servicios contratados</w:t>
            </w:r>
            <w:r w:rsidR="0069336D">
              <w:rPr>
                <w:noProof/>
                <w:webHidden/>
              </w:rPr>
              <w:tab/>
            </w:r>
            <w:r w:rsidR="0069336D">
              <w:rPr>
                <w:noProof/>
                <w:webHidden/>
              </w:rPr>
              <w:fldChar w:fldCharType="begin"/>
            </w:r>
            <w:r w:rsidR="0069336D">
              <w:rPr>
                <w:noProof/>
                <w:webHidden/>
              </w:rPr>
              <w:instrText xml:space="preserve"> PAGEREF _Toc146287072 \h </w:instrText>
            </w:r>
            <w:r w:rsidR="0069336D">
              <w:rPr>
                <w:noProof/>
                <w:webHidden/>
              </w:rPr>
            </w:r>
            <w:r w:rsidR="0069336D">
              <w:rPr>
                <w:noProof/>
                <w:webHidden/>
              </w:rPr>
              <w:fldChar w:fldCharType="separate"/>
            </w:r>
            <w:r w:rsidR="0069336D">
              <w:rPr>
                <w:noProof/>
                <w:webHidden/>
              </w:rPr>
              <w:t>16</w:t>
            </w:r>
            <w:r w:rsidR="0069336D">
              <w:rPr>
                <w:noProof/>
                <w:webHidden/>
              </w:rPr>
              <w:fldChar w:fldCharType="end"/>
            </w:r>
          </w:hyperlink>
        </w:p>
        <w:p w14:paraId="0BFD619A" w14:textId="3317327E" w:rsidR="0069336D" w:rsidRDefault="00000000">
          <w:pPr>
            <w:pStyle w:val="TDC2"/>
            <w:tabs>
              <w:tab w:val="left" w:pos="1100"/>
              <w:tab w:val="right" w:leader="dot" w:pos="8828"/>
            </w:tabs>
            <w:rPr>
              <w:noProof/>
              <w:sz w:val="22"/>
              <w:szCs w:val="22"/>
              <w:lang w:val="en-US"/>
            </w:rPr>
          </w:pPr>
          <w:hyperlink w:anchor="_Toc146287073" w:history="1">
            <w:r w:rsidR="0069336D" w:rsidRPr="0098584B">
              <w:rPr>
                <w:rStyle w:val="Hipervnculo"/>
                <w:rFonts w:ascii="Ancizar Sans Light" w:hAnsi="Ancizar Sans Light"/>
                <w:noProof/>
              </w:rPr>
              <w:t>4.3.9.</w:t>
            </w:r>
            <w:r w:rsidR="0069336D">
              <w:rPr>
                <w:noProof/>
                <w:sz w:val="22"/>
                <w:szCs w:val="22"/>
                <w:lang w:val="en-US"/>
              </w:rPr>
              <w:tab/>
            </w:r>
            <w:r w:rsidR="0069336D" w:rsidRPr="0098584B">
              <w:rPr>
                <w:rStyle w:val="Hipervnculo"/>
                <w:rFonts w:ascii="Ancizar Sans Light" w:hAnsi="Ancizar Sans Light"/>
                <w:noProof/>
              </w:rPr>
              <w:t>Servicios públicos</w:t>
            </w:r>
            <w:r w:rsidR="0069336D">
              <w:rPr>
                <w:noProof/>
                <w:webHidden/>
              </w:rPr>
              <w:tab/>
            </w:r>
            <w:r w:rsidR="0069336D">
              <w:rPr>
                <w:noProof/>
                <w:webHidden/>
              </w:rPr>
              <w:fldChar w:fldCharType="begin"/>
            </w:r>
            <w:r w:rsidR="0069336D">
              <w:rPr>
                <w:noProof/>
                <w:webHidden/>
              </w:rPr>
              <w:instrText xml:space="preserve"> PAGEREF _Toc146287073 \h </w:instrText>
            </w:r>
            <w:r w:rsidR="0069336D">
              <w:rPr>
                <w:noProof/>
                <w:webHidden/>
              </w:rPr>
            </w:r>
            <w:r w:rsidR="0069336D">
              <w:rPr>
                <w:noProof/>
                <w:webHidden/>
              </w:rPr>
              <w:fldChar w:fldCharType="separate"/>
            </w:r>
            <w:r w:rsidR="0069336D">
              <w:rPr>
                <w:noProof/>
                <w:webHidden/>
              </w:rPr>
              <w:t>17</w:t>
            </w:r>
            <w:r w:rsidR="0069336D">
              <w:rPr>
                <w:noProof/>
                <w:webHidden/>
              </w:rPr>
              <w:fldChar w:fldCharType="end"/>
            </w:r>
          </w:hyperlink>
        </w:p>
        <w:p w14:paraId="1296010D" w14:textId="179F2EF3" w:rsidR="0069336D" w:rsidRDefault="00000000">
          <w:pPr>
            <w:pStyle w:val="TDC2"/>
            <w:tabs>
              <w:tab w:val="left" w:pos="1100"/>
              <w:tab w:val="right" w:leader="dot" w:pos="8828"/>
            </w:tabs>
            <w:rPr>
              <w:noProof/>
              <w:sz w:val="22"/>
              <w:szCs w:val="22"/>
              <w:lang w:val="en-US"/>
            </w:rPr>
          </w:pPr>
          <w:hyperlink w:anchor="_Toc146287074" w:history="1">
            <w:r w:rsidR="0069336D" w:rsidRPr="0098584B">
              <w:rPr>
                <w:rStyle w:val="Hipervnculo"/>
                <w:rFonts w:ascii="Ancizar Sans Light" w:hAnsi="Ancizar Sans Light"/>
                <w:noProof/>
              </w:rPr>
              <w:t>4.3.10.</w:t>
            </w:r>
            <w:r w:rsidR="0069336D">
              <w:rPr>
                <w:noProof/>
                <w:sz w:val="22"/>
                <w:szCs w:val="22"/>
                <w:lang w:val="en-US"/>
              </w:rPr>
              <w:tab/>
            </w:r>
            <w:r w:rsidR="0069336D" w:rsidRPr="0098584B">
              <w:rPr>
                <w:rStyle w:val="Hipervnculo"/>
                <w:rFonts w:ascii="Ancizar Sans Light" w:hAnsi="Ancizar Sans Light"/>
                <w:noProof/>
              </w:rPr>
              <w:t>Otros costos</w:t>
            </w:r>
            <w:r w:rsidR="0069336D">
              <w:rPr>
                <w:noProof/>
                <w:webHidden/>
              </w:rPr>
              <w:tab/>
            </w:r>
            <w:r w:rsidR="0069336D">
              <w:rPr>
                <w:noProof/>
                <w:webHidden/>
              </w:rPr>
              <w:fldChar w:fldCharType="begin"/>
            </w:r>
            <w:r w:rsidR="0069336D">
              <w:rPr>
                <w:noProof/>
                <w:webHidden/>
              </w:rPr>
              <w:instrText xml:space="preserve"> PAGEREF _Toc146287074 \h </w:instrText>
            </w:r>
            <w:r w:rsidR="0069336D">
              <w:rPr>
                <w:noProof/>
                <w:webHidden/>
              </w:rPr>
            </w:r>
            <w:r w:rsidR="0069336D">
              <w:rPr>
                <w:noProof/>
                <w:webHidden/>
              </w:rPr>
              <w:fldChar w:fldCharType="separate"/>
            </w:r>
            <w:r w:rsidR="0069336D">
              <w:rPr>
                <w:noProof/>
                <w:webHidden/>
              </w:rPr>
              <w:t>17</w:t>
            </w:r>
            <w:r w:rsidR="0069336D">
              <w:rPr>
                <w:noProof/>
                <w:webHidden/>
              </w:rPr>
              <w:fldChar w:fldCharType="end"/>
            </w:r>
          </w:hyperlink>
        </w:p>
        <w:p w14:paraId="1FB31ABA" w14:textId="658F2BC3" w:rsidR="0069336D" w:rsidRDefault="00000000">
          <w:pPr>
            <w:pStyle w:val="TDC2"/>
            <w:tabs>
              <w:tab w:val="left" w:pos="880"/>
              <w:tab w:val="right" w:leader="dot" w:pos="8828"/>
            </w:tabs>
            <w:rPr>
              <w:noProof/>
              <w:sz w:val="22"/>
              <w:szCs w:val="22"/>
              <w:lang w:val="en-US"/>
            </w:rPr>
          </w:pPr>
          <w:hyperlink w:anchor="_Toc146287075" w:history="1">
            <w:r w:rsidR="0069336D" w:rsidRPr="0098584B">
              <w:rPr>
                <w:rStyle w:val="Hipervnculo"/>
                <w:rFonts w:ascii="Ancizar Sans Light" w:hAnsi="Ancizar Sans Light"/>
                <w:b/>
                <w:noProof/>
              </w:rPr>
              <w:t>4.4.</w:t>
            </w:r>
            <w:r w:rsidR="0069336D">
              <w:rPr>
                <w:noProof/>
                <w:sz w:val="22"/>
                <w:szCs w:val="22"/>
                <w:lang w:val="en-US"/>
              </w:rPr>
              <w:tab/>
            </w:r>
            <w:r w:rsidR="0069336D" w:rsidRPr="0098584B">
              <w:rPr>
                <w:rStyle w:val="Hipervnculo"/>
                <w:rFonts w:ascii="Ancizar Sans Light" w:hAnsi="Ancizar Sans Light"/>
                <w:noProof/>
              </w:rPr>
              <w:t>Inductores o direccionadores de costos</w:t>
            </w:r>
            <w:r w:rsidR="0069336D">
              <w:rPr>
                <w:noProof/>
                <w:webHidden/>
              </w:rPr>
              <w:tab/>
            </w:r>
            <w:r w:rsidR="0069336D">
              <w:rPr>
                <w:noProof/>
                <w:webHidden/>
              </w:rPr>
              <w:fldChar w:fldCharType="begin"/>
            </w:r>
            <w:r w:rsidR="0069336D">
              <w:rPr>
                <w:noProof/>
                <w:webHidden/>
              </w:rPr>
              <w:instrText xml:space="preserve"> PAGEREF _Toc146287075 \h </w:instrText>
            </w:r>
            <w:r w:rsidR="0069336D">
              <w:rPr>
                <w:noProof/>
                <w:webHidden/>
              </w:rPr>
            </w:r>
            <w:r w:rsidR="0069336D">
              <w:rPr>
                <w:noProof/>
                <w:webHidden/>
              </w:rPr>
              <w:fldChar w:fldCharType="separate"/>
            </w:r>
            <w:r w:rsidR="0069336D">
              <w:rPr>
                <w:noProof/>
                <w:webHidden/>
              </w:rPr>
              <w:t>17</w:t>
            </w:r>
            <w:r w:rsidR="0069336D">
              <w:rPr>
                <w:noProof/>
                <w:webHidden/>
              </w:rPr>
              <w:fldChar w:fldCharType="end"/>
            </w:r>
          </w:hyperlink>
        </w:p>
        <w:p w14:paraId="35152498" w14:textId="3173B567" w:rsidR="0069336D" w:rsidRDefault="00000000">
          <w:pPr>
            <w:pStyle w:val="TDC2"/>
            <w:tabs>
              <w:tab w:val="left" w:pos="1100"/>
              <w:tab w:val="right" w:leader="dot" w:pos="8828"/>
            </w:tabs>
            <w:rPr>
              <w:noProof/>
              <w:sz w:val="22"/>
              <w:szCs w:val="22"/>
              <w:lang w:val="en-US"/>
            </w:rPr>
          </w:pPr>
          <w:hyperlink w:anchor="_Toc146287076" w:history="1">
            <w:r w:rsidR="0069336D" w:rsidRPr="0098584B">
              <w:rPr>
                <w:rStyle w:val="Hipervnculo"/>
                <w:rFonts w:ascii="Ancizar Sans Light" w:hAnsi="Ancizar Sans Light"/>
                <w:noProof/>
                <w:lang w:val="es-ES"/>
              </w:rPr>
              <w:t>4.4.1.</w:t>
            </w:r>
            <w:r w:rsidR="0069336D">
              <w:rPr>
                <w:noProof/>
                <w:sz w:val="22"/>
                <w:szCs w:val="22"/>
                <w:lang w:val="en-US"/>
              </w:rPr>
              <w:tab/>
            </w:r>
            <w:r w:rsidR="0069336D" w:rsidRPr="0098584B">
              <w:rPr>
                <w:rStyle w:val="Hipervnculo"/>
                <w:rFonts w:ascii="Ancizar Sans Light" w:hAnsi="Ancizar Sans Light"/>
                <w:noProof/>
              </w:rPr>
              <w:t>Inductores utilizados en el desarrollo del modelo</w:t>
            </w:r>
            <w:r w:rsidR="0069336D">
              <w:rPr>
                <w:noProof/>
                <w:webHidden/>
              </w:rPr>
              <w:tab/>
            </w:r>
            <w:r w:rsidR="0069336D">
              <w:rPr>
                <w:noProof/>
                <w:webHidden/>
              </w:rPr>
              <w:fldChar w:fldCharType="begin"/>
            </w:r>
            <w:r w:rsidR="0069336D">
              <w:rPr>
                <w:noProof/>
                <w:webHidden/>
              </w:rPr>
              <w:instrText xml:space="preserve"> PAGEREF _Toc146287076 \h </w:instrText>
            </w:r>
            <w:r w:rsidR="0069336D">
              <w:rPr>
                <w:noProof/>
                <w:webHidden/>
              </w:rPr>
            </w:r>
            <w:r w:rsidR="0069336D">
              <w:rPr>
                <w:noProof/>
                <w:webHidden/>
              </w:rPr>
              <w:fldChar w:fldCharType="separate"/>
            </w:r>
            <w:r w:rsidR="0069336D">
              <w:rPr>
                <w:noProof/>
                <w:webHidden/>
              </w:rPr>
              <w:t>18</w:t>
            </w:r>
            <w:r w:rsidR="0069336D">
              <w:rPr>
                <w:noProof/>
                <w:webHidden/>
              </w:rPr>
              <w:fldChar w:fldCharType="end"/>
            </w:r>
          </w:hyperlink>
        </w:p>
        <w:p w14:paraId="07299897" w14:textId="0320786C" w:rsidR="0069336D" w:rsidRDefault="00000000">
          <w:pPr>
            <w:pStyle w:val="TDC1"/>
            <w:tabs>
              <w:tab w:val="left" w:pos="440"/>
              <w:tab w:val="right" w:leader="dot" w:pos="8828"/>
            </w:tabs>
            <w:rPr>
              <w:noProof/>
              <w:sz w:val="22"/>
              <w:szCs w:val="22"/>
              <w:lang w:val="en-US"/>
            </w:rPr>
          </w:pPr>
          <w:hyperlink w:anchor="_Toc146287077" w:history="1">
            <w:r w:rsidR="0069336D" w:rsidRPr="0098584B">
              <w:rPr>
                <w:rStyle w:val="Hipervnculo"/>
                <w:rFonts w:ascii="Ancizar Sans Light" w:hAnsi="Ancizar Sans Light"/>
                <w:b/>
                <w:noProof/>
              </w:rPr>
              <w:t>5.</w:t>
            </w:r>
            <w:r w:rsidR="0069336D">
              <w:rPr>
                <w:noProof/>
                <w:sz w:val="22"/>
                <w:szCs w:val="22"/>
                <w:lang w:val="en-US"/>
              </w:rPr>
              <w:tab/>
            </w:r>
            <w:r w:rsidR="0069336D" w:rsidRPr="0098584B">
              <w:rPr>
                <w:rStyle w:val="Hipervnculo"/>
                <w:rFonts w:ascii="Ancizar Sans Light" w:hAnsi="Ancizar Sans Light"/>
                <w:noProof/>
              </w:rPr>
              <w:t>MEMORANDO DE DISTRIBUCIÓN DE COSTOS</w:t>
            </w:r>
            <w:r w:rsidR="0069336D">
              <w:rPr>
                <w:noProof/>
                <w:webHidden/>
              </w:rPr>
              <w:tab/>
            </w:r>
            <w:r w:rsidR="0069336D">
              <w:rPr>
                <w:noProof/>
                <w:webHidden/>
              </w:rPr>
              <w:fldChar w:fldCharType="begin"/>
            </w:r>
            <w:r w:rsidR="0069336D">
              <w:rPr>
                <w:noProof/>
                <w:webHidden/>
              </w:rPr>
              <w:instrText xml:space="preserve"> PAGEREF _Toc146287077 \h </w:instrText>
            </w:r>
            <w:r w:rsidR="0069336D">
              <w:rPr>
                <w:noProof/>
                <w:webHidden/>
              </w:rPr>
            </w:r>
            <w:r w:rsidR="0069336D">
              <w:rPr>
                <w:noProof/>
                <w:webHidden/>
              </w:rPr>
              <w:fldChar w:fldCharType="separate"/>
            </w:r>
            <w:r w:rsidR="0069336D">
              <w:rPr>
                <w:noProof/>
                <w:webHidden/>
              </w:rPr>
              <w:t>21</w:t>
            </w:r>
            <w:r w:rsidR="0069336D">
              <w:rPr>
                <w:noProof/>
                <w:webHidden/>
              </w:rPr>
              <w:fldChar w:fldCharType="end"/>
            </w:r>
          </w:hyperlink>
        </w:p>
        <w:p w14:paraId="61CF8343" w14:textId="67C5DFD8" w:rsidR="0069336D" w:rsidRDefault="00000000">
          <w:pPr>
            <w:pStyle w:val="TDC1"/>
            <w:tabs>
              <w:tab w:val="left" w:pos="440"/>
              <w:tab w:val="right" w:leader="dot" w:pos="8828"/>
            </w:tabs>
            <w:rPr>
              <w:noProof/>
              <w:sz w:val="22"/>
              <w:szCs w:val="22"/>
              <w:lang w:val="en-US"/>
            </w:rPr>
          </w:pPr>
          <w:hyperlink w:anchor="_Toc146287078" w:history="1">
            <w:r w:rsidR="0069336D" w:rsidRPr="0098584B">
              <w:rPr>
                <w:rStyle w:val="Hipervnculo"/>
                <w:rFonts w:ascii="Ancizar Sans Light" w:hAnsi="Ancizar Sans Light"/>
                <w:b/>
                <w:noProof/>
              </w:rPr>
              <w:t>6.</w:t>
            </w:r>
            <w:r w:rsidR="0069336D">
              <w:rPr>
                <w:noProof/>
                <w:sz w:val="22"/>
                <w:szCs w:val="22"/>
                <w:lang w:val="en-US"/>
              </w:rPr>
              <w:tab/>
            </w:r>
            <w:r w:rsidR="0069336D" w:rsidRPr="0098584B">
              <w:rPr>
                <w:rStyle w:val="Hipervnculo"/>
                <w:rFonts w:ascii="Ancizar Sans Light" w:hAnsi="Ancizar Sans Light"/>
                <w:noProof/>
              </w:rPr>
              <w:t>COSTOS A NIVEL DE SEDE</w:t>
            </w:r>
            <w:r w:rsidR="0069336D">
              <w:rPr>
                <w:noProof/>
                <w:webHidden/>
              </w:rPr>
              <w:tab/>
            </w:r>
            <w:r w:rsidR="0069336D">
              <w:rPr>
                <w:noProof/>
                <w:webHidden/>
              </w:rPr>
              <w:fldChar w:fldCharType="begin"/>
            </w:r>
            <w:r w:rsidR="0069336D">
              <w:rPr>
                <w:noProof/>
                <w:webHidden/>
              </w:rPr>
              <w:instrText xml:space="preserve"> PAGEREF _Toc146287078 \h </w:instrText>
            </w:r>
            <w:r w:rsidR="0069336D">
              <w:rPr>
                <w:noProof/>
                <w:webHidden/>
              </w:rPr>
            </w:r>
            <w:r w:rsidR="0069336D">
              <w:rPr>
                <w:noProof/>
                <w:webHidden/>
              </w:rPr>
              <w:fldChar w:fldCharType="separate"/>
            </w:r>
            <w:r w:rsidR="0069336D">
              <w:rPr>
                <w:noProof/>
                <w:webHidden/>
              </w:rPr>
              <w:t>21</w:t>
            </w:r>
            <w:r w:rsidR="0069336D">
              <w:rPr>
                <w:noProof/>
                <w:webHidden/>
              </w:rPr>
              <w:fldChar w:fldCharType="end"/>
            </w:r>
          </w:hyperlink>
        </w:p>
        <w:p w14:paraId="70EB9A32" w14:textId="48D21187" w:rsidR="0069336D" w:rsidRDefault="00000000">
          <w:pPr>
            <w:pStyle w:val="TDC2"/>
            <w:tabs>
              <w:tab w:val="left" w:pos="880"/>
              <w:tab w:val="right" w:leader="dot" w:pos="8828"/>
            </w:tabs>
            <w:rPr>
              <w:noProof/>
              <w:sz w:val="22"/>
              <w:szCs w:val="22"/>
              <w:lang w:val="en-US"/>
            </w:rPr>
          </w:pPr>
          <w:hyperlink w:anchor="_Toc146287079" w:history="1">
            <w:r w:rsidR="0069336D" w:rsidRPr="0098584B">
              <w:rPr>
                <w:rStyle w:val="Hipervnculo"/>
                <w:rFonts w:ascii="Ancizar Sans Light" w:hAnsi="Ancizar Sans Light"/>
                <w:b/>
                <w:noProof/>
                <w:lang w:val="es-ES"/>
              </w:rPr>
              <w:t>6.1.</w:t>
            </w:r>
            <w:r w:rsidR="0069336D">
              <w:rPr>
                <w:noProof/>
                <w:sz w:val="22"/>
                <w:szCs w:val="22"/>
                <w:lang w:val="en-US"/>
              </w:rPr>
              <w:tab/>
            </w:r>
            <w:r w:rsidR="0069336D" w:rsidRPr="0098584B">
              <w:rPr>
                <w:rStyle w:val="Hipervnculo"/>
                <w:rFonts w:ascii="Ancizar Sans Light" w:hAnsi="Ancizar Sans Light"/>
                <w:noProof/>
                <w:lang w:val="es-ES"/>
              </w:rPr>
              <w:t>Generación de balances en Sistema de Gestión Financiera – QUIPU</w:t>
            </w:r>
            <w:r w:rsidR="0069336D">
              <w:rPr>
                <w:noProof/>
                <w:webHidden/>
              </w:rPr>
              <w:tab/>
            </w:r>
            <w:r w:rsidR="0069336D">
              <w:rPr>
                <w:noProof/>
                <w:webHidden/>
              </w:rPr>
              <w:fldChar w:fldCharType="begin"/>
            </w:r>
            <w:r w:rsidR="0069336D">
              <w:rPr>
                <w:noProof/>
                <w:webHidden/>
              </w:rPr>
              <w:instrText xml:space="preserve"> PAGEREF _Toc146287079 \h </w:instrText>
            </w:r>
            <w:r w:rsidR="0069336D">
              <w:rPr>
                <w:noProof/>
                <w:webHidden/>
              </w:rPr>
            </w:r>
            <w:r w:rsidR="0069336D">
              <w:rPr>
                <w:noProof/>
                <w:webHidden/>
              </w:rPr>
              <w:fldChar w:fldCharType="separate"/>
            </w:r>
            <w:r w:rsidR="0069336D">
              <w:rPr>
                <w:noProof/>
                <w:webHidden/>
              </w:rPr>
              <w:t>21</w:t>
            </w:r>
            <w:r w:rsidR="0069336D">
              <w:rPr>
                <w:noProof/>
                <w:webHidden/>
              </w:rPr>
              <w:fldChar w:fldCharType="end"/>
            </w:r>
          </w:hyperlink>
        </w:p>
        <w:p w14:paraId="19876FD8" w14:textId="41268F90" w:rsidR="0069336D" w:rsidRDefault="00000000">
          <w:pPr>
            <w:pStyle w:val="TDC2"/>
            <w:tabs>
              <w:tab w:val="left" w:pos="880"/>
              <w:tab w:val="right" w:leader="dot" w:pos="8828"/>
            </w:tabs>
            <w:rPr>
              <w:noProof/>
              <w:sz w:val="22"/>
              <w:szCs w:val="22"/>
              <w:lang w:val="en-US"/>
            </w:rPr>
          </w:pPr>
          <w:hyperlink w:anchor="_Toc146287080" w:history="1">
            <w:r w:rsidR="0069336D" w:rsidRPr="0098584B">
              <w:rPr>
                <w:rStyle w:val="Hipervnculo"/>
                <w:rFonts w:ascii="Ancizar Sans Light" w:hAnsi="Ancizar Sans Light"/>
                <w:b/>
                <w:noProof/>
              </w:rPr>
              <w:t>6.2.</w:t>
            </w:r>
            <w:r w:rsidR="0069336D">
              <w:rPr>
                <w:noProof/>
                <w:sz w:val="22"/>
                <w:szCs w:val="22"/>
                <w:lang w:val="en-US"/>
              </w:rPr>
              <w:tab/>
            </w:r>
            <w:r w:rsidR="0069336D" w:rsidRPr="0098584B">
              <w:rPr>
                <w:rStyle w:val="Hipervnculo"/>
                <w:rFonts w:ascii="Ancizar Sans Light" w:hAnsi="Ancizar Sans Light"/>
                <w:noProof/>
              </w:rPr>
              <w:t>Depuración información contable</w:t>
            </w:r>
            <w:r w:rsidR="0069336D">
              <w:rPr>
                <w:noProof/>
                <w:webHidden/>
              </w:rPr>
              <w:tab/>
            </w:r>
            <w:r w:rsidR="0069336D">
              <w:rPr>
                <w:noProof/>
                <w:webHidden/>
              </w:rPr>
              <w:fldChar w:fldCharType="begin"/>
            </w:r>
            <w:r w:rsidR="0069336D">
              <w:rPr>
                <w:noProof/>
                <w:webHidden/>
              </w:rPr>
              <w:instrText xml:space="preserve"> PAGEREF _Toc146287080 \h </w:instrText>
            </w:r>
            <w:r w:rsidR="0069336D">
              <w:rPr>
                <w:noProof/>
                <w:webHidden/>
              </w:rPr>
            </w:r>
            <w:r w:rsidR="0069336D">
              <w:rPr>
                <w:noProof/>
                <w:webHidden/>
              </w:rPr>
              <w:fldChar w:fldCharType="separate"/>
            </w:r>
            <w:r w:rsidR="0069336D">
              <w:rPr>
                <w:noProof/>
                <w:webHidden/>
              </w:rPr>
              <w:t>22</w:t>
            </w:r>
            <w:r w:rsidR="0069336D">
              <w:rPr>
                <w:noProof/>
                <w:webHidden/>
              </w:rPr>
              <w:fldChar w:fldCharType="end"/>
            </w:r>
          </w:hyperlink>
        </w:p>
        <w:p w14:paraId="7BDA78B9" w14:textId="01F97517" w:rsidR="0069336D" w:rsidRDefault="00000000">
          <w:pPr>
            <w:pStyle w:val="TDC2"/>
            <w:tabs>
              <w:tab w:val="left" w:pos="880"/>
              <w:tab w:val="right" w:leader="dot" w:pos="8828"/>
            </w:tabs>
            <w:rPr>
              <w:noProof/>
              <w:sz w:val="22"/>
              <w:szCs w:val="22"/>
              <w:lang w:val="en-US"/>
            </w:rPr>
          </w:pPr>
          <w:hyperlink w:anchor="_Toc146287081" w:history="1">
            <w:r w:rsidR="0069336D" w:rsidRPr="0098584B">
              <w:rPr>
                <w:rStyle w:val="Hipervnculo"/>
                <w:rFonts w:ascii="Ancizar Sans Light" w:hAnsi="Ancizar Sans Light"/>
                <w:b/>
                <w:noProof/>
                <w:lang w:val="es-ES"/>
              </w:rPr>
              <w:t>6.3.</w:t>
            </w:r>
            <w:r w:rsidR="0069336D">
              <w:rPr>
                <w:noProof/>
                <w:sz w:val="22"/>
                <w:szCs w:val="22"/>
                <w:lang w:val="en-US"/>
              </w:rPr>
              <w:tab/>
            </w:r>
            <w:r w:rsidR="0069336D" w:rsidRPr="0098584B">
              <w:rPr>
                <w:rStyle w:val="Hipervnculo"/>
                <w:rFonts w:ascii="Ancizar Sans Light" w:hAnsi="Ancizar Sans Light"/>
                <w:noProof/>
                <w:lang w:val="es-ES"/>
              </w:rPr>
              <w:t>Identificación proyectos Admisiones y Fondo Pensional reconocidos en el Nivel Nacional</w:t>
            </w:r>
            <w:r w:rsidR="0069336D">
              <w:rPr>
                <w:noProof/>
                <w:webHidden/>
              </w:rPr>
              <w:tab/>
            </w:r>
            <w:r w:rsidR="0069336D">
              <w:rPr>
                <w:noProof/>
                <w:webHidden/>
              </w:rPr>
              <w:fldChar w:fldCharType="begin"/>
            </w:r>
            <w:r w:rsidR="0069336D">
              <w:rPr>
                <w:noProof/>
                <w:webHidden/>
              </w:rPr>
              <w:instrText xml:space="preserve"> PAGEREF _Toc146287081 \h </w:instrText>
            </w:r>
            <w:r w:rsidR="0069336D">
              <w:rPr>
                <w:noProof/>
                <w:webHidden/>
              </w:rPr>
            </w:r>
            <w:r w:rsidR="0069336D">
              <w:rPr>
                <w:noProof/>
                <w:webHidden/>
              </w:rPr>
              <w:fldChar w:fldCharType="separate"/>
            </w:r>
            <w:r w:rsidR="0069336D">
              <w:rPr>
                <w:noProof/>
                <w:webHidden/>
              </w:rPr>
              <w:t>22</w:t>
            </w:r>
            <w:r w:rsidR="0069336D">
              <w:rPr>
                <w:noProof/>
                <w:webHidden/>
              </w:rPr>
              <w:fldChar w:fldCharType="end"/>
            </w:r>
          </w:hyperlink>
        </w:p>
        <w:p w14:paraId="07564773" w14:textId="087A0626" w:rsidR="0069336D" w:rsidRDefault="00000000">
          <w:pPr>
            <w:pStyle w:val="TDC2"/>
            <w:tabs>
              <w:tab w:val="left" w:pos="880"/>
              <w:tab w:val="right" w:leader="dot" w:pos="8828"/>
            </w:tabs>
            <w:rPr>
              <w:noProof/>
              <w:sz w:val="22"/>
              <w:szCs w:val="22"/>
              <w:lang w:val="en-US"/>
            </w:rPr>
          </w:pPr>
          <w:hyperlink w:anchor="_Toc146287082" w:history="1">
            <w:r w:rsidR="0069336D" w:rsidRPr="0098584B">
              <w:rPr>
                <w:rStyle w:val="Hipervnculo"/>
                <w:rFonts w:ascii="Ancizar Sans Light" w:hAnsi="Ancizar Sans Light"/>
                <w:b/>
                <w:noProof/>
                <w:lang w:val="es-ES"/>
              </w:rPr>
              <w:t>6.4.</w:t>
            </w:r>
            <w:r w:rsidR="0069336D">
              <w:rPr>
                <w:noProof/>
                <w:sz w:val="22"/>
                <w:szCs w:val="22"/>
                <w:lang w:val="en-US"/>
              </w:rPr>
              <w:tab/>
            </w:r>
            <w:r w:rsidR="0069336D" w:rsidRPr="0098584B">
              <w:rPr>
                <w:rStyle w:val="Hipervnculo"/>
                <w:rFonts w:ascii="Ancizar Sans Light" w:hAnsi="Ancizar Sans Light"/>
                <w:noProof/>
                <w:lang w:val="es-ES"/>
              </w:rPr>
              <w:t>Análisis y prorrateo de costos de la nómina de docentes</w:t>
            </w:r>
            <w:r w:rsidR="0069336D">
              <w:rPr>
                <w:noProof/>
                <w:webHidden/>
              </w:rPr>
              <w:tab/>
            </w:r>
            <w:r w:rsidR="0069336D">
              <w:rPr>
                <w:noProof/>
                <w:webHidden/>
              </w:rPr>
              <w:fldChar w:fldCharType="begin"/>
            </w:r>
            <w:r w:rsidR="0069336D">
              <w:rPr>
                <w:noProof/>
                <w:webHidden/>
              </w:rPr>
              <w:instrText xml:space="preserve"> PAGEREF _Toc146287082 \h </w:instrText>
            </w:r>
            <w:r w:rsidR="0069336D">
              <w:rPr>
                <w:noProof/>
                <w:webHidden/>
              </w:rPr>
            </w:r>
            <w:r w:rsidR="0069336D">
              <w:rPr>
                <w:noProof/>
                <w:webHidden/>
              </w:rPr>
              <w:fldChar w:fldCharType="separate"/>
            </w:r>
            <w:r w:rsidR="0069336D">
              <w:rPr>
                <w:noProof/>
                <w:webHidden/>
              </w:rPr>
              <w:t>23</w:t>
            </w:r>
            <w:r w:rsidR="0069336D">
              <w:rPr>
                <w:noProof/>
                <w:webHidden/>
              </w:rPr>
              <w:fldChar w:fldCharType="end"/>
            </w:r>
          </w:hyperlink>
        </w:p>
        <w:p w14:paraId="13FFAC2B" w14:textId="4A9D68CD" w:rsidR="0069336D" w:rsidRDefault="00000000">
          <w:pPr>
            <w:pStyle w:val="TDC3"/>
            <w:tabs>
              <w:tab w:val="left" w:pos="880"/>
              <w:tab w:val="right" w:leader="dot" w:pos="8828"/>
            </w:tabs>
            <w:rPr>
              <w:noProof/>
              <w:sz w:val="22"/>
              <w:szCs w:val="22"/>
              <w:lang w:val="en-US"/>
            </w:rPr>
          </w:pPr>
          <w:hyperlink w:anchor="_Toc146287083" w:history="1">
            <w:r w:rsidR="0069336D" w:rsidRPr="0098584B">
              <w:rPr>
                <w:rStyle w:val="Hipervnculo"/>
                <w:rFonts w:ascii="Wingdings" w:hAnsi="Wingdings"/>
                <w:noProof/>
                <w:lang w:val="es-ES"/>
              </w:rPr>
              <w:t></w:t>
            </w:r>
            <w:r w:rsidR="0069336D">
              <w:rPr>
                <w:noProof/>
                <w:sz w:val="22"/>
                <w:szCs w:val="22"/>
                <w:lang w:val="en-US"/>
              </w:rPr>
              <w:tab/>
            </w:r>
            <w:r w:rsidR="0069336D" w:rsidRPr="0098584B">
              <w:rPr>
                <w:rStyle w:val="Hipervnculo"/>
                <w:rFonts w:ascii="Ancizar Sans Light" w:hAnsi="Ancizar Sans Light"/>
                <w:noProof/>
                <w:lang w:val="es-ES"/>
              </w:rPr>
              <w:t>Distribución diferencia del PTA con contabilidad</w:t>
            </w:r>
            <w:r w:rsidR="0069336D">
              <w:rPr>
                <w:noProof/>
                <w:webHidden/>
              </w:rPr>
              <w:tab/>
            </w:r>
            <w:r w:rsidR="0069336D">
              <w:rPr>
                <w:noProof/>
                <w:webHidden/>
              </w:rPr>
              <w:fldChar w:fldCharType="begin"/>
            </w:r>
            <w:r w:rsidR="0069336D">
              <w:rPr>
                <w:noProof/>
                <w:webHidden/>
              </w:rPr>
              <w:instrText xml:space="preserve"> PAGEREF _Toc146287083 \h </w:instrText>
            </w:r>
            <w:r w:rsidR="0069336D">
              <w:rPr>
                <w:noProof/>
                <w:webHidden/>
              </w:rPr>
            </w:r>
            <w:r w:rsidR="0069336D">
              <w:rPr>
                <w:noProof/>
                <w:webHidden/>
              </w:rPr>
              <w:fldChar w:fldCharType="separate"/>
            </w:r>
            <w:r w:rsidR="0069336D">
              <w:rPr>
                <w:noProof/>
                <w:webHidden/>
              </w:rPr>
              <w:t>24</w:t>
            </w:r>
            <w:r w:rsidR="0069336D">
              <w:rPr>
                <w:noProof/>
                <w:webHidden/>
              </w:rPr>
              <w:fldChar w:fldCharType="end"/>
            </w:r>
          </w:hyperlink>
        </w:p>
        <w:p w14:paraId="527CB999" w14:textId="7C5B8C02" w:rsidR="0069336D" w:rsidRDefault="00000000">
          <w:pPr>
            <w:pStyle w:val="TDC3"/>
            <w:tabs>
              <w:tab w:val="left" w:pos="880"/>
              <w:tab w:val="right" w:leader="dot" w:pos="8828"/>
            </w:tabs>
            <w:rPr>
              <w:noProof/>
              <w:sz w:val="22"/>
              <w:szCs w:val="22"/>
              <w:lang w:val="en-US"/>
            </w:rPr>
          </w:pPr>
          <w:hyperlink w:anchor="_Toc146287084" w:history="1">
            <w:r w:rsidR="0069336D" w:rsidRPr="0098584B">
              <w:rPr>
                <w:rStyle w:val="Hipervnculo"/>
                <w:rFonts w:ascii="Wingdings" w:hAnsi="Wingdings"/>
                <w:noProof/>
              </w:rPr>
              <w:t></w:t>
            </w:r>
            <w:r w:rsidR="0069336D">
              <w:rPr>
                <w:noProof/>
                <w:sz w:val="22"/>
                <w:szCs w:val="22"/>
                <w:lang w:val="en-US"/>
              </w:rPr>
              <w:tab/>
            </w:r>
            <w:r w:rsidR="0069336D" w:rsidRPr="0098584B">
              <w:rPr>
                <w:rStyle w:val="Hipervnculo"/>
                <w:rFonts w:ascii="Ancizar Sans Light" w:hAnsi="Ancizar Sans Light"/>
                <w:noProof/>
              </w:rPr>
              <w:t>Distribución en actividades misionales</w:t>
            </w:r>
            <w:r w:rsidR="0069336D">
              <w:rPr>
                <w:noProof/>
                <w:webHidden/>
              </w:rPr>
              <w:tab/>
            </w:r>
            <w:r w:rsidR="0069336D">
              <w:rPr>
                <w:noProof/>
                <w:webHidden/>
              </w:rPr>
              <w:fldChar w:fldCharType="begin"/>
            </w:r>
            <w:r w:rsidR="0069336D">
              <w:rPr>
                <w:noProof/>
                <w:webHidden/>
              </w:rPr>
              <w:instrText xml:space="preserve"> PAGEREF _Toc146287084 \h </w:instrText>
            </w:r>
            <w:r w:rsidR="0069336D">
              <w:rPr>
                <w:noProof/>
                <w:webHidden/>
              </w:rPr>
            </w:r>
            <w:r w:rsidR="0069336D">
              <w:rPr>
                <w:noProof/>
                <w:webHidden/>
              </w:rPr>
              <w:fldChar w:fldCharType="separate"/>
            </w:r>
            <w:r w:rsidR="0069336D">
              <w:rPr>
                <w:noProof/>
                <w:webHidden/>
              </w:rPr>
              <w:t>24</w:t>
            </w:r>
            <w:r w:rsidR="0069336D">
              <w:rPr>
                <w:noProof/>
                <w:webHidden/>
              </w:rPr>
              <w:fldChar w:fldCharType="end"/>
            </w:r>
          </w:hyperlink>
        </w:p>
        <w:p w14:paraId="15E90378" w14:textId="1FD69AD8" w:rsidR="0069336D" w:rsidRDefault="00000000">
          <w:pPr>
            <w:pStyle w:val="TDC2"/>
            <w:tabs>
              <w:tab w:val="left" w:pos="880"/>
              <w:tab w:val="right" w:leader="dot" w:pos="8828"/>
            </w:tabs>
            <w:rPr>
              <w:noProof/>
              <w:sz w:val="22"/>
              <w:szCs w:val="22"/>
              <w:lang w:val="en-US"/>
            </w:rPr>
          </w:pPr>
          <w:hyperlink w:anchor="_Toc146287085" w:history="1">
            <w:r w:rsidR="0069336D" w:rsidRPr="0098584B">
              <w:rPr>
                <w:rStyle w:val="Hipervnculo"/>
                <w:rFonts w:ascii="Ancizar Sans Light" w:hAnsi="Ancizar Sans Light"/>
                <w:b/>
                <w:noProof/>
                <w:lang w:val="es-ES"/>
              </w:rPr>
              <w:t>6.5.</w:t>
            </w:r>
            <w:r w:rsidR="0069336D">
              <w:rPr>
                <w:noProof/>
                <w:sz w:val="22"/>
                <w:szCs w:val="22"/>
                <w:lang w:val="en-US"/>
              </w:rPr>
              <w:tab/>
            </w:r>
            <w:r w:rsidR="0069336D" w:rsidRPr="0098584B">
              <w:rPr>
                <w:rStyle w:val="Hipervnculo"/>
                <w:rFonts w:ascii="Ancizar Sans Light" w:hAnsi="Ancizar Sans Light"/>
                <w:noProof/>
                <w:lang w:val="es-ES"/>
              </w:rPr>
              <w:t>Costos asignados de la gestión general de la Universidad</w:t>
            </w:r>
            <w:r w:rsidR="0069336D">
              <w:rPr>
                <w:noProof/>
                <w:webHidden/>
              </w:rPr>
              <w:tab/>
            </w:r>
            <w:r w:rsidR="0069336D">
              <w:rPr>
                <w:noProof/>
                <w:webHidden/>
              </w:rPr>
              <w:fldChar w:fldCharType="begin"/>
            </w:r>
            <w:r w:rsidR="0069336D">
              <w:rPr>
                <w:noProof/>
                <w:webHidden/>
              </w:rPr>
              <w:instrText xml:space="preserve"> PAGEREF _Toc146287085 \h </w:instrText>
            </w:r>
            <w:r w:rsidR="0069336D">
              <w:rPr>
                <w:noProof/>
                <w:webHidden/>
              </w:rPr>
            </w:r>
            <w:r w:rsidR="0069336D">
              <w:rPr>
                <w:noProof/>
                <w:webHidden/>
              </w:rPr>
              <w:fldChar w:fldCharType="separate"/>
            </w:r>
            <w:r w:rsidR="0069336D">
              <w:rPr>
                <w:noProof/>
                <w:webHidden/>
              </w:rPr>
              <w:t>25</w:t>
            </w:r>
            <w:r w:rsidR="0069336D">
              <w:rPr>
                <w:noProof/>
                <w:webHidden/>
              </w:rPr>
              <w:fldChar w:fldCharType="end"/>
            </w:r>
          </w:hyperlink>
        </w:p>
        <w:p w14:paraId="2736C0C0" w14:textId="3EA6ADEA" w:rsidR="0069336D" w:rsidRDefault="00000000">
          <w:pPr>
            <w:pStyle w:val="TDC2"/>
            <w:tabs>
              <w:tab w:val="left" w:pos="1100"/>
              <w:tab w:val="right" w:leader="dot" w:pos="8828"/>
            </w:tabs>
            <w:rPr>
              <w:noProof/>
              <w:sz w:val="22"/>
              <w:szCs w:val="22"/>
              <w:lang w:val="en-US"/>
            </w:rPr>
          </w:pPr>
          <w:hyperlink w:anchor="_Toc146287086" w:history="1">
            <w:r w:rsidR="0069336D" w:rsidRPr="0098584B">
              <w:rPr>
                <w:rStyle w:val="Hipervnculo"/>
                <w:rFonts w:ascii="Ancizar Sans Light" w:hAnsi="Ancizar Sans Light" w:cs="Arial"/>
                <w:noProof/>
                <w:lang w:val="es-ES"/>
              </w:rPr>
              <w:t>6.5.1.</w:t>
            </w:r>
            <w:r w:rsidR="0069336D">
              <w:rPr>
                <w:noProof/>
                <w:sz w:val="22"/>
                <w:szCs w:val="22"/>
                <w:lang w:val="en-US"/>
              </w:rPr>
              <w:tab/>
            </w:r>
            <w:r w:rsidR="0069336D" w:rsidRPr="0098584B">
              <w:rPr>
                <w:rStyle w:val="Hipervnculo"/>
                <w:rFonts w:ascii="Ancizar Sans Light" w:hAnsi="Ancizar Sans Light"/>
                <w:noProof/>
                <w:lang w:val="es-ES"/>
              </w:rPr>
              <w:t>Redistribución de costos de pregrado a las actividades misionales</w:t>
            </w:r>
            <w:r w:rsidR="0069336D">
              <w:rPr>
                <w:noProof/>
                <w:webHidden/>
              </w:rPr>
              <w:tab/>
            </w:r>
            <w:r w:rsidR="0069336D">
              <w:rPr>
                <w:noProof/>
                <w:webHidden/>
              </w:rPr>
              <w:fldChar w:fldCharType="begin"/>
            </w:r>
            <w:r w:rsidR="0069336D">
              <w:rPr>
                <w:noProof/>
                <w:webHidden/>
              </w:rPr>
              <w:instrText xml:space="preserve"> PAGEREF _Toc146287086 \h </w:instrText>
            </w:r>
            <w:r w:rsidR="0069336D">
              <w:rPr>
                <w:noProof/>
                <w:webHidden/>
              </w:rPr>
            </w:r>
            <w:r w:rsidR="0069336D">
              <w:rPr>
                <w:noProof/>
                <w:webHidden/>
              </w:rPr>
              <w:fldChar w:fldCharType="separate"/>
            </w:r>
            <w:r w:rsidR="0069336D">
              <w:rPr>
                <w:noProof/>
                <w:webHidden/>
              </w:rPr>
              <w:t>25</w:t>
            </w:r>
            <w:r w:rsidR="0069336D">
              <w:rPr>
                <w:noProof/>
                <w:webHidden/>
              </w:rPr>
              <w:fldChar w:fldCharType="end"/>
            </w:r>
          </w:hyperlink>
        </w:p>
        <w:p w14:paraId="7A8D5B64" w14:textId="6E720C33" w:rsidR="0069336D" w:rsidRDefault="00000000">
          <w:pPr>
            <w:pStyle w:val="TDC2"/>
            <w:tabs>
              <w:tab w:val="left" w:pos="1100"/>
              <w:tab w:val="right" w:leader="dot" w:pos="8828"/>
            </w:tabs>
            <w:rPr>
              <w:noProof/>
              <w:sz w:val="22"/>
              <w:szCs w:val="22"/>
              <w:lang w:val="en-US"/>
            </w:rPr>
          </w:pPr>
          <w:hyperlink w:anchor="_Toc146287087" w:history="1">
            <w:r w:rsidR="0069336D" w:rsidRPr="0098584B">
              <w:rPr>
                <w:rStyle w:val="Hipervnculo"/>
                <w:rFonts w:ascii="Ancizar Sans Light" w:hAnsi="Ancizar Sans Light"/>
                <w:noProof/>
                <w:lang w:val="es-ES"/>
              </w:rPr>
              <w:t>6.5.2.</w:t>
            </w:r>
            <w:r w:rsidR="0069336D">
              <w:rPr>
                <w:noProof/>
                <w:sz w:val="22"/>
                <w:szCs w:val="22"/>
                <w:lang w:val="en-US"/>
              </w:rPr>
              <w:tab/>
            </w:r>
            <w:r w:rsidR="0069336D" w:rsidRPr="0098584B">
              <w:rPr>
                <w:rStyle w:val="Hipervnculo"/>
                <w:rFonts w:ascii="Ancizar Sans Light" w:hAnsi="Ancizar Sans Light"/>
                <w:noProof/>
                <w:lang w:val="es-ES"/>
              </w:rPr>
              <w:t>Distribución de los costos de Nivel Nacional y Unimedios</w:t>
            </w:r>
            <w:r w:rsidR="0069336D">
              <w:rPr>
                <w:noProof/>
                <w:webHidden/>
              </w:rPr>
              <w:tab/>
            </w:r>
            <w:r w:rsidR="0069336D">
              <w:rPr>
                <w:noProof/>
                <w:webHidden/>
              </w:rPr>
              <w:fldChar w:fldCharType="begin"/>
            </w:r>
            <w:r w:rsidR="0069336D">
              <w:rPr>
                <w:noProof/>
                <w:webHidden/>
              </w:rPr>
              <w:instrText xml:space="preserve"> PAGEREF _Toc146287087 \h </w:instrText>
            </w:r>
            <w:r w:rsidR="0069336D">
              <w:rPr>
                <w:noProof/>
                <w:webHidden/>
              </w:rPr>
            </w:r>
            <w:r w:rsidR="0069336D">
              <w:rPr>
                <w:noProof/>
                <w:webHidden/>
              </w:rPr>
              <w:fldChar w:fldCharType="separate"/>
            </w:r>
            <w:r w:rsidR="0069336D">
              <w:rPr>
                <w:noProof/>
                <w:webHidden/>
              </w:rPr>
              <w:t>26</w:t>
            </w:r>
            <w:r w:rsidR="0069336D">
              <w:rPr>
                <w:noProof/>
                <w:webHidden/>
              </w:rPr>
              <w:fldChar w:fldCharType="end"/>
            </w:r>
          </w:hyperlink>
        </w:p>
        <w:p w14:paraId="1BF7FCC6" w14:textId="398456EB" w:rsidR="0069336D" w:rsidRDefault="00000000">
          <w:pPr>
            <w:pStyle w:val="TDC2"/>
            <w:tabs>
              <w:tab w:val="left" w:pos="1100"/>
              <w:tab w:val="right" w:leader="dot" w:pos="8828"/>
            </w:tabs>
            <w:rPr>
              <w:noProof/>
              <w:sz w:val="22"/>
              <w:szCs w:val="22"/>
              <w:lang w:val="en-US"/>
            </w:rPr>
          </w:pPr>
          <w:hyperlink w:anchor="_Toc146287088" w:history="1">
            <w:r w:rsidR="0069336D" w:rsidRPr="0098584B">
              <w:rPr>
                <w:rStyle w:val="Hipervnculo"/>
                <w:rFonts w:ascii="Ancizar Sans Light" w:hAnsi="Ancizar Sans Light"/>
                <w:noProof/>
                <w:lang w:val="es-MX"/>
              </w:rPr>
              <w:t>6.5.3.</w:t>
            </w:r>
            <w:r w:rsidR="0069336D">
              <w:rPr>
                <w:noProof/>
                <w:sz w:val="22"/>
                <w:szCs w:val="22"/>
                <w:lang w:val="en-US"/>
              </w:rPr>
              <w:tab/>
            </w:r>
            <w:r w:rsidR="0069336D" w:rsidRPr="0098584B">
              <w:rPr>
                <w:rStyle w:val="Hipervnculo"/>
                <w:rFonts w:ascii="Ancizar Sans Light" w:hAnsi="Ancizar Sans Light"/>
                <w:noProof/>
                <w:lang w:val="es-MX"/>
              </w:rPr>
              <w:t>Asignación de costos indirectos de las sedes a actividades misionales</w:t>
            </w:r>
            <w:r w:rsidR="0069336D">
              <w:rPr>
                <w:noProof/>
                <w:webHidden/>
              </w:rPr>
              <w:tab/>
            </w:r>
            <w:r w:rsidR="0069336D">
              <w:rPr>
                <w:noProof/>
                <w:webHidden/>
              </w:rPr>
              <w:fldChar w:fldCharType="begin"/>
            </w:r>
            <w:r w:rsidR="0069336D">
              <w:rPr>
                <w:noProof/>
                <w:webHidden/>
              </w:rPr>
              <w:instrText xml:space="preserve"> PAGEREF _Toc146287088 \h </w:instrText>
            </w:r>
            <w:r w:rsidR="0069336D">
              <w:rPr>
                <w:noProof/>
                <w:webHidden/>
              </w:rPr>
            </w:r>
            <w:r w:rsidR="0069336D">
              <w:rPr>
                <w:noProof/>
                <w:webHidden/>
              </w:rPr>
              <w:fldChar w:fldCharType="separate"/>
            </w:r>
            <w:r w:rsidR="0069336D">
              <w:rPr>
                <w:noProof/>
                <w:webHidden/>
              </w:rPr>
              <w:t>27</w:t>
            </w:r>
            <w:r w:rsidR="0069336D">
              <w:rPr>
                <w:noProof/>
                <w:webHidden/>
              </w:rPr>
              <w:fldChar w:fldCharType="end"/>
            </w:r>
          </w:hyperlink>
        </w:p>
        <w:p w14:paraId="13A8EBB5" w14:textId="0E609B5C" w:rsidR="0069336D" w:rsidRDefault="00000000">
          <w:pPr>
            <w:pStyle w:val="TDC1"/>
            <w:tabs>
              <w:tab w:val="left" w:pos="440"/>
              <w:tab w:val="right" w:leader="dot" w:pos="8828"/>
            </w:tabs>
            <w:rPr>
              <w:noProof/>
              <w:sz w:val="22"/>
              <w:szCs w:val="22"/>
              <w:lang w:val="en-US"/>
            </w:rPr>
          </w:pPr>
          <w:hyperlink w:anchor="_Toc146287089" w:history="1">
            <w:r w:rsidR="0069336D" w:rsidRPr="0098584B">
              <w:rPr>
                <w:rStyle w:val="Hipervnculo"/>
                <w:rFonts w:ascii="Ancizar Sans Light" w:hAnsi="Ancizar Sans Light"/>
                <w:b/>
                <w:noProof/>
              </w:rPr>
              <w:t>7.</w:t>
            </w:r>
            <w:r w:rsidR="0069336D">
              <w:rPr>
                <w:noProof/>
                <w:sz w:val="22"/>
                <w:szCs w:val="22"/>
                <w:lang w:val="en-US"/>
              </w:rPr>
              <w:tab/>
            </w:r>
            <w:r w:rsidR="0069336D" w:rsidRPr="0098584B">
              <w:rPr>
                <w:rStyle w:val="Hipervnculo"/>
                <w:rFonts w:ascii="Ancizar Sans Light" w:hAnsi="Ancizar Sans Light"/>
                <w:noProof/>
              </w:rPr>
              <w:t>COSTOS A NIVEL DE FACULTAD</w:t>
            </w:r>
            <w:r w:rsidR="0069336D">
              <w:rPr>
                <w:noProof/>
                <w:webHidden/>
              </w:rPr>
              <w:tab/>
            </w:r>
            <w:r w:rsidR="0069336D">
              <w:rPr>
                <w:noProof/>
                <w:webHidden/>
              </w:rPr>
              <w:fldChar w:fldCharType="begin"/>
            </w:r>
            <w:r w:rsidR="0069336D">
              <w:rPr>
                <w:noProof/>
                <w:webHidden/>
              </w:rPr>
              <w:instrText xml:space="preserve"> PAGEREF _Toc146287089 \h </w:instrText>
            </w:r>
            <w:r w:rsidR="0069336D">
              <w:rPr>
                <w:noProof/>
                <w:webHidden/>
              </w:rPr>
            </w:r>
            <w:r w:rsidR="0069336D">
              <w:rPr>
                <w:noProof/>
                <w:webHidden/>
              </w:rPr>
              <w:fldChar w:fldCharType="separate"/>
            </w:r>
            <w:r w:rsidR="0069336D">
              <w:rPr>
                <w:noProof/>
                <w:webHidden/>
              </w:rPr>
              <w:t>28</w:t>
            </w:r>
            <w:r w:rsidR="0069336D">
              <w:rPr>
                <w:noProof/>
                <w:webHidden/>
              </w:rPr>
              <w:fldChar w:fldCharType="end"/>
            </w:r>
          </w:hyperlink>
        </w:p>
        <w:p w14:paraId="526745EF" w14:textId="47DD53B5" w:rsidR="0069336D" w:rsidRDefault="00000000">
          <w:pPr>
            <w:pStyle w:val="TDC2"/>
            <w:tabs>
              <w:tab w:val="left" w:pos="880"/>
              <w:tab w:val="right" w:leader="dot" w:pos="8828"/>
            </w:tabs>
            <w:rPr>
              <w:noProof/>
              <w:sz w:val="22"/>
              <w:szCs w:val="22"/>
              <w:lang w:val="en-US"/>
            </w:rPr>
          </w:pPr>
          <w:hyperlink w:anchor="_Toc146287090" w:history="1">
            <w:r w:rsidR="0069336D" w:rsidRPr="0098584B">
              <w:rPr>
                <w:rStyle w:val="Hipervnculo"/>
                <w:rFonts w:ascii="Ancizar Sans Light" w:hAnsi="Ancizar Sans Light"/>
                <w:b/>
                <w:noProof/>
                <w:lang w:val="es-ES"/>
              </w:rPr>
              <w:t>7.1.</w:t>
            </w:r>
            <w:r w:rsidR="0069336D">
              <w:rPr>
                <w:noProof/>
                <w:sz w:val="22"/>
                <w:szCs w:val="22"/>
                <w:lang w:val="en-US"/>
              </w:rPr>
              <w:tab/>
            </w:r>
            <w:r w:rsidR="0069336D" w:rsidRPr="0098584B">
              <w:rPr>
                <w:rStyle w:val="Hipervnculo"/>
                <w:rFonts w:ascii="Ancizar Sans Light" w:hAnsi="Ancizar Sans Light"/>
                <w:noProof/>
                <w:lang w:val="es-ES"/>
              </w:rPr>
              <w:t>Desarrollo metodológico</w:t>
            </w:r>
            <w:r w:rsidR="0069336D">
              <w:rPr>
                <w:noProof/>
                <w:webHidden/>
              </w:rPr>
              <w:tab/>
            </w:r>
            <w:r w:rsidR="0069336D">
              <w:rPr>
                <w:noProof/>
                <w:webHidden/>
              </w:rPr>
              <w:fldChar w:fldCharType="begin"/>
            </w:r>
            <w:r w:rsidR="0069336D">
              <w:rPr>
                <w:noProof/>
                <w:webHidden/>
              </w:rPr>
              <w:instrText xml:space="preserve"> PAGEREF _Toc146287090 \h </w:instrText>
            </w:r>
            <w:r w:rsidR="0069336D">
              <w:rPr>
                <w:noProof/>
                <w:webHidden/>
              </w:rPr>
            </w:r>
            <w:r w:rsidR="0069336D">
              <w:rPr>
                <w:noProof/>
                <w:webHidden/>
              </w:rPr>
              <w:fldChar w:fldCharType="separate"/>
            </w:r>
            <w:r w:rsidR="0069336D">
              <w:rPr>
                <w:noProof/>
                <w:webHidden/>
              </w:rPr>
              <w:t>28</w:t>
            </w:r>
            <w:r w:rsidR="0069336D">
              <w:rPr>
                <w:noProof/>
                <w:webHidden/>
              </w:rPr>
              <w:fldChar w:fldCharType="end"/>
            </w:r>
          </w:hyperlink>
        </w:p>
        <w:p w14:paraId="5EF2D117" w14:textId="2F1F98E6" w:rsidR="0069336D" w:rsidRDefault="00000000">
          <w:pPr>
            <w:pStyle w:val="TDC2"/>
            <w:tabs>
              <w:tab w:val="left" w:pos="1100"/>
              <w:tab w:val="right" w:leader="dot" w:pos="8828"/>
            </w:tabs>
            <w:rPr>
              <w:noProof/>
              <w:sz w:val="22"/>
              <w:szCs w:val="22"/>
              <w:lang w:val="en-US"/>
            </w:rPr>
          </w:pPr>
          <w:hyperlink w:anchor="_Toc146287091" w:history="1">
            <w:r w:rsidR="0069336D" w:rsidRPr="0098584B">
              <w:rPr>
                <w:rStyle w:val="Hipervnculo"/>
                <w:rFonts w:ascii="Ancizar Sans Light" w:hAnsi="Ancizar Sans Light" w:cs="Arial"/>
                <w:noProof/>
                <w:lang w:val="es-ES"/>
              </w:rPr>
              <w:t>7.1.1.</w:t>
            </w:r>
            <w:r w:rsidR="0069336D">
              <w:rPr>
                <w:noProof/>
                <w:sz w:val="22"/>
                <w:szCs w:val="22"/>
                <w:lang w:val="en-US"/>
              </w:rPr>
              <w:tab/>
            </w:r>
            <w:r w:rsidR="0069336D" w:rsidRPr="0098584B">
              <w:rPr>
                <w:rStyle w:val="Hipervnculo"/>
                <w:rFonts w:ascii="Ancizar Sans Light" w:hAnsi="Ancizar Sans Light"/>
                <w:noProof/>
                <w:lang w:val="es-ES"/>
              </w:rPr>
              <w:t>Distribución de los costos del Nivel Nacional y Unimedios asignados a la sede y de los costos del Nivel Central de la Sede</w:t>
            </w:r>
            <w:r w:rsidR="0069336D">
              <w:rPr>
                <w:noProof/>
                <w:webHidden/>
              </w:rPr>
              <w:tab/>
            </w:r>
            <w:r w:rsidR="0069336D">
              <w:rPr>
                <w:noProof/>
                <w:webHidden/>
              </w:rPr>
              <w:fldChar w:fldCharType="begin"/>
            </w:r>
            <w:r w:rsidR="0069336D">
              <w:rPr>
                <w:noProof/>
                <w:webHidden/>
              </w:rPr>
              <w:instrText xml:space="preserve"> PAGEREF _Toc146287091 \h </w:instrText>
            </w:r>
            <w:r w:rsidR="0069336D">
              <w:rPr>
                <w:noProof/>
                <w:webHidden/>
              </w:rPr>
            </w:r>
            <w:r w:rsidR="0069336D">
              <w:rPr>
                <w:noProof/>
                <w:webHidden/>
              </w:rPr>
              <w:fldChar w:fldCharType="separate"/>
            </w:r>
            <w:r w:rsidR="0069336D">
              <w:rPr>
                <w:noProof/>
                <w:webHidden/>
              </w:rPr>
              <w:t>28</w:t>
            </w:r>
            <w:r w:rsidR="0069336D">
              <w:rPr>
                <w:noProof/>
                <w:webHidden/>
              </w:rPr>
              <w:fldChar w:fldCharType="end"/>
            </w:r>
          </w:hyperlink>
        </w:p>
        <w:p w14:paraId="244C5572" w14:textId="3380E452" w:rsidR="0069336D" w:rsidRDefault="00000000">
          <w:pPr>
            <w:pStyle w:val="TDC2"/>
            <w:tabs>
              <w:tab w:val="left" w:pos="1100"/>
              <w:tab w:val="right" w:leader="dot" w:pos="8828"/>
            </w:tabs>
            <w:rPr>
              <w:noProof/>
              <w:sz w:val="22"/>
              <w:szCs w:val="22"/>
              <w:lang w:val="en-US"/>
            </w:rPr>
          </w:pPr>
          <w:hyperlink w:anchor="_Toc146287092" w:history="1">
            <w:r w:rsidR="0069336D" w:rsidRPr="0098584B">
              <w:rPr>
                <w:rStyle w:val="Hipervnculo"/>
                <w:rFonts w:ascii="Ancizar Sans Light" w:hAnsi="Ancizar Sans Light" w:cs="Arial"/>
                <w:noProof/>
                <w:lang w:val="es-ES"/>
              </w:rPr>
              <w:t>7.1.2.</w:t>
            </w:r>
            <w:r w:rsidR="0069336D">
              <w:rPr>
                <w:noProof/>
                <w:sz w:val="22"/>
                <w:szCs w:val="22"/>
                <w:lang w:val="en-US"/>
              </w:rPr>
              <w:tab/>
            </w:r>
            <w:r w:rsidR="0069336D" w:rsidRPr="0098584B">
              <w:rPr>
                <w:rStyle w:val="Hipervnculo"/>
                <w:rFonts w:ascii="Ancizar Sans Light" w:hAnsi="Ancizar Sans Light" w:cs="Arial"/>
                <w:noProof/>
                <w:lang w:val="es-ES"/>
              </w:rPr>
              <w:t>Particularidades para la Distribución de costos a nivel de facultad</w:t>
            </w:r>
            <w:r w:rsidR="0069336D">
              <w:rPr>
                <w:noProof/>
                <w:webHidden/>
              </w:rPr>
              <w:tab/>
            </w:r>
            <w:r w:rsidR="0069336D">
              <w:rPr>
                <w:noProof/>
                <w:webHidden/>
              </w:rPr>
              <w:fldChar w:fldCharType="begin"/>
            </w:r>
            <w:r w:rsidR="0069336D">
              <w:rPr>
                <w:noProof/>
                <w:webHidden/>
              </w:rPr>
              <w:instrText xml:space="preserve"> PAGEREF _Toc146287092 \h </w:instrText>
            </w:r>
            <w:r w:rsidR="0069336D">
              <w:rPr>
                <w:noProof/>
                <w:webHidden/>
              </w:rPr>
            </w:r>
            <w:r w:rsidR="0069336D">
              <w:rPr>
                <w:noProof/>
                <w:webHidden/>
              </w:rPr>
              <w:fldChar w:fldCharType="separate"/>
            </w:r>
            <w:r w:rsidR="0069336D">
              <w:rPr>
                <w:noProof/>
                <w:webHidden/>
              </w:rPr>
              <w:t>30</w:t>
            </w:r>
            <w:r w:rsidR="0069336D">
              <w:rPr>
                <w:noProof/>
                <w:webHidden/>
              </w:rPr>
              <w:fldChar w:fldCharType="end"/>
            </w:r>
          </w:hyperlink>
        </w:p>
        <w:p w14:paraId="1F76B415" w14:textId="0A2CFB8B" w:rsidR="0069336D" w:rsidRDefault="00000000">
          <w:pPr>
            <w:pStyle w:val="TDC3"/>
            <w:tabs>
              <w:tab w:val="left" w:pos="1320"/>
              <w:tab w:val="right" w:leader="dot" w:pos="8828"/>
            </w:tabs>
            <w:rPr>
              <w:noProof/>
              <w:sz w:val="22"/>
              <w:szCs w:val="22"/>
              <w:lang w:val="en-US"/>
            </w:rPr>
          </w:pPr>
          <w:hyperlink w:anchor="_Toc146287093" w:history="1">
            <w:r w:rsidR="0069336D" w:rsidRPr="0098584B">
              <w:rPr>
                <w:rStyle w:val="Hipervnculo"/>
                <w:rFonts w:ascii="Ancizar Sans Light" w:hAnsi="Ancizar Sans Light"/>
                <w:noProof/>
              </w:rPr>
              <w:t>7.1.2.1.</w:t>
            </w:r>
            <w:r w:rsidR="0069336D">
              <w:rPr>
                <w:noProof/>
                <w:sz w:val="22"/>
                <w:szCs w:val="22"/>
                <w:lang w:val="en-US"/>
              </w:rPr>
              <w:tab/>
            </w:r>
            <w:r w:rsidR="0069336D" w:rsidRPr="0098584B">
              <w:rPr>
                <w:rStyle w:val="Hipervnculo"/>
                <w:rFonts w:ascii="Ancizar Sans Light" w:hAnsi="Ancizar Sans Light"/>
                <w:noProof/>
              </w:rPr>
              <w:t>Distribución de los costos de personal</w:t>
            </w:r>
            <w:r w:rsidR="0069336D">
              <w:rPr>
                <w:noProof/>
                <w:webHidden/>
              </w:rPr>
              <w:tab/>
            </w:r>
            <w:r w:rsidR="0069336D">
              <w:rPr>
                <w:noProof/>
                <w:webHidden/>
              </w:rPr>
              <w:fldChar w:fldCharType="begin"/>
            </w:r>
            <w:r w:rsidR="0069336D">
              <w:rPr>
                <w:noProof/>
                <w:webHidden/>
              </w:rPr>
              <w:instrText xml:space="preserve"> PAGEREF _Toc146287093 \h </w:instrText>
            </w:r>
            <w:r w:rsidR="0069336D">
              <w:rPr>
                <w:noProof/>
                <w:webHidden/>
              </w:rPr>
            </w:r>
            <w:r w:rsidR="0069336D">
              <w:rPr>
                <w:noProof/>
                <w:webHidden/>
              </w:rPr>
              <w:fldChar w:fldCharType="separate"/>
            </w:r>
            <w:r w:rsidR="0069336D">
              <w:rPr>
                <w:noProof/>
                <w:webHidden/>
              </w:rPr>
              <w:t>30</w:t>
            </w:r>
            <w:r w:rsidR="0069336D">
              <w:rPr>
                <w:noProof/>
                <w:webHidden/>
              </w:rPr>
              <w:fldChar w:fldCharType="end"/>
            </w:r>
          </w:hyperlink>
        </w:p>
        <w:p w14:paraId="27E74FEA" w14:textId="0D36A61C" w:rsidR="0069336D" w:rsidRDefault="00000000">
          <w:pPr>
            <w:pStyle w:val="TDC3"/>
            <w:tabs>
              <w:tab w:val="left" w:pos="1320"/>
              <w:tab w:val="right" w:leader="dot" w:pos="8828"/>
            </w:tabs>
            <w:rPr>
              <w:noProof/>
              <w:sz w:val="22"/>
              <w:szCs w:val="22"/>
              <w:lang w:val="en-US"/>
            </w:rPr>
          </w:pPr>
          <w:hyperlink w:anchor="_Toc146287094" w:history="1">
            <w:r w:rsidR="0069336D" w:rsidRPr="0098584B">
              <w:rPr>
                <w:rStyle w:val="Hipervnculo"/>
                <w:rFonts w:ascii="Ancizar Sans Light" w:hAnsi="Ancizar Sans Light"/>
                <w:noProof/>
              </w:rPr>
              <w:t>7.1.2.2.</w:t>
            </w:r>
            <w:r w:rsidR="0069336D">
              <w:rPr>
                <w:noProof/>
                <w:sz w:val="22"/>
                <w:szCs w:val="22"/>
                <w:lang w:val="en-US"/>
              </w:rPr>
              <w:tab/>
            </w:r>
            <w:r w:rsidR="0069336D" w:rsidRPr="0098584B">
              <w:rPr>
                <w:rStyle w:val="Hipervnculo"/>
                <w:rFonts w:ascii="Ancizar Sans Light" w:hAnsi="Ancizar Sans Light"/>
                <w:noProof/>
              </w:rPr>
              <w:t>PEAMA</w:t>
            </w:r>
            <w:r w:rsidR="0069336D">
              <w:rPr>
                <w:noProof/>
                <w:webHidden/>
              </w:rPr>
              <w:tab/>
            </w:r>
            <w:r w:rsidR="0069336D">
              <w:rPr>
                <w:noProof/>
                <w:webHidden/>
              </w:rPr>
              <w:fldChar w:fldCharType="begin"/>
            </w:r>
            <w:r w:rsidR="0069336D">
              <w:rPr>
                <w:noProof/>
                <w:webHidden/>
              </w:rPr>
              <w:instrText xml:space="preserve"> PAGEREF _Toc146287094 \h </w:instrText>
            </w:r>
            <w:r w:rsidR="0069336D">
              <w:rPr>
                <w:noProof/>
                <w:webHidden/>
              </w:rPr>
            </w:r>
            <w:r w:rsidR="0069336D">
              <w:rPr>
                <w:noProof/>
                <w:webHidden/>
              </w:rPr>
              <w:fldChar w:fldCharType="separate"/>
            </w:r>
            <w:r w:rsidR="0069336D">
              <w:rPr>
                <w:noProof/>
                <w:webHidden/>
              </w:rPr>
              <w:t>30</w:t>
            </w:r>
            <w:r w:rsidR="0069336D">
              <w:rPr>
                <w:noProof/>
                <w:webHidden/>
              </w:rPr>
              <w:fldChar w:fldCharType="end"/>
            </w:r>
          </w:hyperlink>
        </w:p>
        <w:p w14:paraId="6FF18604" w14:textId="7AAA5769" w:rsidR="0069336D" w:rsidRDefault="00000000">
          <w:pPr>
            <w:pStyle w:val="TDC3"/>
            <w:tabs>
              <w:tab w:val="left" w:pos="1320"/>
              <w:tab w:val="right" w:leader="dot" w:pos="8828"/>
            </w:tabs>
            <w:rPr>
              <w:noProof/>
              <w:sz w:val="22"/>
              <w:szCs w:val="22"/>
              <w:lang w:val="en-US"/>
            </w:rPr>
          </w:pPr>
          <w:hyperlink w:anchor="_Toc146287095" w:history="1">
            <w:r w:rsidR="0069336D" w:rsidRPr="0098584B">
              <w:rPr>
                <w:rStyle w:val="Hipervnculo"/>
                <w:rFonts w:ascii="Ancizar Sans Light" w:hAnsi="Ancizar Sans Light"/>
                <w:noProof/>
              </w:rPr>
              <w:t>7.1.2.3.</w:t>
            </w:r>
            <w:r w:rsidR="0069336D">
              <w:rPr>
                <w:noProof/>
                <w:sz w:val="22"/>
                <w:szCs w:val="22"/>
                <w:lang w:val="en-US"/>
              </w:rPr>
              <w:tab/>
            </w:r>
            <w:r w:rsidR="0069336D" w:rsidRPr="0098584B">
              <w:rPr>
                <w:rStyle w:val="Hipervnculo"/>
                <w:rFonts w:ascii="Ancizar Sans Light" w:hAnsi="Ancizar Sans Light"/>
                <w:noProof/>
              </w:rPr>
              <w:t>Hospital Universitario Nacional</w:t>
            </w:r>
            <w:r w:rsidR="0069336D">
              <w:rPr>
                <w:noProof/>
                <w:webHidden/>
              </w:rPr>
              <w:tab/>
            </w:r>
            <w:r w:rsidR="0069336D">
              <w:rPr>
                <w:noProof/>
                <w:webHidden/>
              </w:rPr>
              <w:fldChar w:fldCharType="begin"/>
            </w:r>
            <w:r w:rsidR="0069336D">
              <w:rPr>
                <w:noProof/>
                <w:webHidden/>
              </w:rPr>
              <w:instrText xml:space="preserve"> PAGEREF _Toc146287095 \h </w:instrText>
            </w:r>
            <w:r w:rsidR="0069336D">
              <w:rPr>
                <w:noProof/>
                <w:webHidden/>
              </w:rPr>
            </w:r>
            <w:r w:rsidR="0069336D">
              <w:rPr>
                <w:noProof/>
                <w:webHidden/>
              </w:rPr>
              <w:fldChar w:fldCharType="separate"/>
            </w:r>
            <w:r w:rsidR="0069336D">
              <w:rPr>
                <w:noProof/>
                <w:webHidden/>
              </w:rPr>
              <w:t>31</w:t>
            </w:r>
            <w:r w:rsidR="0069336D">
              <w:rPr>
                <w:noProof/>
                <w:webHidden/>
              </w:rPr>
              <w:fldChar w:fldCharType="end"/>
            </w:r>
          </w:hyperlink>
        </w:p>
        <w:p w14:paraId="1FAF48A2" w14:textId="52BC97F6" w:rsidR="0069336D" w:rsidRDefault="00000000">
          <w:pPr>
            <w:pStyle w:val="TDC3"/>
            <w:tabs>
              <w:tab w:val="left" w:pos="1320"/>
              <w:tab w:val="right" w:leader="dot" w:pos="8828"/>
            </w:tabs>
            <w:rPr>
              <w:noProof/>
              <w:sz w:val="22"/>
              <w:szCs w:val="22"/>
              <w:lang w:val="en-US"/>
            </w:rPr>
          </w:pPr>
          <w:hyperlink w:anchor="_Toc146287096" w:history="1">
            <w:r w:rsidR="0069336D" w:rsidRPr="0098584B">
              <w:rPr>
                <w:rStyle w:val="Hipervnculo"/>
                <w:rFonts w:ascii="Ancizar Sans Light" w:hAnsi="Ancizar Sans Light"/>
                <w:noProof/>
              </w:rPr>
              <w:t>7.1.2.4.</w:t>
            </w:r>
            <w:r w:rsidR="0069336D">
              <w:rPr>
                <w:noProof/>
                <w:sz w:val="22"/>
                <w:szCs w:val="22"/>
                <w:lang w:val="en-US"/>
              </w:rPr>
              <w:tab/>
            </w:r>
            <w:r w:rsidR="0069336D" w:rsidRPr="0098584B">
              <w:rPr>
                <w:rStyle w:val="Hipervnculo"/>
                <w:rFonts w:ascii="Ancizar Sans Light" w:hAnsi="Ancizar Sans Light"/>
                <w:noProof/>
              </w:rPr>
              <w:t>Investigación y Extensión Solidaria</w:t>
            </w:r>
            <w:r w:rsidR="0069336D">
              <w:rPr>
                <w:noProof/>
                <w:webHidden/>
              </w:rPr>
              <w:tab/>
            </w:r>
            <w:r w:rsidR="0069336D">
              <w:rPr>
                <w:noProof/>
                <w:webHidden/>
              </w:rPr>
              <w:fldChar w:fldCharType="begin"/>
            </w:r>
            <w:r w:rsidR="0069336D">
              <w:rPr>
                <w:noProof/>
                <w:webHidden/>
              </w:rPr>
              <w:instrText xml:space="preserve"> PAGEREF _Toc146287096 \h </w:instrText>
            </w:r>
            <w:r w:rsidR="0069336D">
              <w:rPr>
                <w:noProof/>
                <w:webHidden/>
              </w:rPr>
            </w:r>
            <w:r w:rsidR="0069336D">
              <w:rPr>
                <w:noProof/>
                <w:webHidden/>
              </w:rPr>
              <w:fldChar w:fldCharType="separate"/>
            </w:r>
            <w:r w:rsidR="0069336D">
              <w:rPr>
                <w:noProof/>
                <w:webHidden/>
              </w:rPr>
              <w:t>31</w:t>
            </w:r>
            <w:r w:rsidR="0069336D">
              <w:rPr>
                <w:noProof/>
                <w:webHidden/>
              </w:rPr>
              <w:fldChar w:fldCharType="end"/>
            </w:r>
          </w:hyperlink>
        </w:p>
        <w:p w14:paraId="22822806" w14:textId="6ACD9285" w:rsidR="0069336D" w:rsidRDefault="00000000">
          <w:pPr>
            <w:pStyle w:val="TDC3"/>
            <w:tabs>
              <w:tab w:val="left" w:pos="1320"/>
              <w:tab w:val="right" w:leader="dot" w:pos="8828"/>
            </w:tabs>
            <w:rPr>
              <w:noProof/>
              <w:sz w:val="22"/>
              <w:szCs w:val="22"/>
              <w:lang w:val="en-US"/>
            </w:rPr>
          </w:pPr>
          <w:hyperlink w:anchor="_Toc146287097" w:history="1">
            <w:r w:rsidR="0069336D" w:rsidRPr="0098584B">
              <w:rPr>
                <w:rStyle w:val="Hipervnculo"/>
                <w:rFonts w:ascii="Ancizar Sans Light" w:hAnsi="Ancizar Sans Light"/>
                <w:noProof/>
              </w:rPr>
              <w:t>7.1.2.5.</w:t>
            </w:r>
            <w:r w:rsidR="0069336D">
              <w:rPr>
                <w:noProof/>
                <w:sz w:val="22"/>
                <w:szCs w:val="22"/>
                <w:lang w:val="en-US"/>
              </w:rPr>
              <w:tab/>
            </w:r>
            <w:r w:rsidR="0069336D" w:rsidRPr="0098584B">
              <w:rPr>
                <w:rStyle w:val="Hipervnculo"/>
                <w:rFonts w:ascii="Ancizar Sans Light" w:hAnsi="Ancizar Sans Light"/>
                <w:noProof/>
              </w:rPr>
              <w:t>Dirección Académica</w:t>
            </w:r>
            <w:r w:rsidR="0069336D">
              <w:rPr>
                <w:noProof/>
                <w:webHidden/>
              </w:rPr>
              <w:tab/>
            </w:r>
            <w:r w:rsidR="0069336D">
              <w:rPr>
                <w:noProof/>
                <w:webHidden/>
              </w:rPr>
              <w:fldChar w:fldCharType="begin"/>
            </w:r>
            <w:r w:rsidR="0069336D">
              <w:rPr>
                <w:noProof/>
                <w:webHidden/>
              </w:rPr>
              <w:instrText xml:space="preserve"> PAGEREF _Toc146287097 \h </w:instrText>
            </w:r>
            <w:r w:rsidR="0069336D">
              <w:rPr>
                <w:noProof/>
                <w:webHidden/>
              </w:rPr>
            </w:r>
            <w:r w:rsidR="0069336D">
              <w:rPr>
                <w:noProof/>
                <w:webHidden/>
              </w:rPr>
              <w:fldChar w:fldCharType="separate"/>
            </w:r>
            <w:r w:rsidR="0069336D">
              <w:rPr>
                <w:noProof/>
                <w:webHidden/>
              </w:rPr>
              <w:t>31</w:t>
            </w:r>
            <w:r w:rsidR="0069336D">
              <w:rPr>
                <w:noProof/>
                <w:webHidden/>
              </w:rPr>
              <w:fldChar w:fldCharType="end"/>
            </w:r>
          </w:hyperlink>
        </w:p>
        <w:p w14:paraId="7646385B" w14:textId="7FF004E1" w:rsidR="0069336D" w:rsidRDefault="00000000">
          <w:pPr>
            <w:pStyle w:val="TDC3"/>
            <w:tabs>
              <w:tab w:val="left" w:pos="1320"/>
              <w:tab w:val="right" w:leader="dot" w:pos="8828"/>
            </w:tabs>
            <w:rPr>
              <w:noProof/>
              <w:sz w:val="22"/>
              <w:szCs w:val="22"/>
              <w:lang w:val="en-US"/>
            </w:rPr>
          </w:pPr>
          <w:hyperlink w:anchor="_Toc146287098" w:history="1">
            <w:r w:rsidR="0069336D" w:rsidRPr="0098584B">
              <w:rPr>
                <w:rStyle w:val="Hipervnculo"/>
                <w:rFonts w:ascii="Ancizar Sans Light" w:hAnsi="Ancizar Sans Light"/>
                <w:noProof/>
              </w:rPr>
              <w:t>7.1.2.6.</w:t>
            </w:r>
            <w:r w:rsidR="0069336D">
              <w:rPr>
                <w:noProof/>
                <w:sz w:val="22"/>
                <w:szCs w:val="22"/>
                <w:lang w:val="en-US"/>
              </w:rPr>
              <w:tab/>
            </w:r>
            <w:r w:rsidR="0069336D" w:rsidRPr="0098584B">
              <w:rPr>
                <w:rStyle w:val="Hipervnculo"/>
                <w:rFonts w:ascii="Ancizar Sans Light" w:hAnsi="Ancizar Sans Light"/>
                <w:noProof/>
              </w:rPr>
              <w:t>Costos unitarios por facultad</w:t>
            </w:r>
            <w:r w:rsidR="0069336D">
              <w:rPr>
                <w:noProof/>
                <w:webHidden/>
              </w:rPr>
              <w:tab/>
            </w:r>
            <w:r w:rsidR="0069336D">
              <w:rPr>
                <w:noProof/>
                <w:webHidden/>
              </w:rPr>
              <w:fldChar w:fldCharType="begin"/>
            </w:r>
            <w:r w:rsidR="0069336D">
              <w:rPr>
                <w:noProof/>
                <w:webHidden/>
              </w:rPr>
              <w:instrText xml:space="preserve"> PAGEREF _Toc146287098 \h </w:instrText>
            </w:r>
            <w:r w:rsidR="0069336D">
              <w:rPr>
                <w:noProof/>
                <w:webHidden/>
              </w:rPr>
            </w:r>
            <w:r w:rsidR="0069336D">
              <w:rPr>
                <w:noProof/>
                <w:webHidden/>
              </w:rPr>
              <w:fldChar w:fldCharType="separate"/>
            </w:r>
            <w:r w:rsidR="0069336D">
              <w:rPr>
                <w:noProof/>
                <w:webHidden/>
              </w:rPr>
              <w:t>32</w:t>
            </w:r>
            <w:r w:rsidR="0069336D">
              <w:rPr>
                <w:noProof/>
                <w:webHidden/>
              </w:rPr>
              <w:fldChar w:fldCharType="end"/>
            </w:r>
          </w:hyperlink>
        </w:p>
        <w:p w14:paraId="7EECF484" w14:textId="3ED4C47B" w:rsidR="0069336D" w:rsidRDefault="00000000">
          <w:pPr>
            <w:pStyle w:val="TDC1"/>
            <w:tabs>
              <w:tab w:val="left" w:pos="440"/>
              <w:tab w:val="right" w:leader="dot" w:pos="8828"/>
            </w:tabs>
            <w:rPr>
              <w:noProof/>
              <w:sz w:val="22"/>
              <w:szCs w:val="22"/>
              <w:lang w:val="en-US"/>
            </w:rPr>
          </w:pPr>
          <w:hyperlink w:anchor="_Toc146287099" w:history="1">
            <w:r w:rsidR="0069336D" w:rsidRPr="0098584B">
              <w:rPr>
                <w:rStyle w:val="Hipervnculo"/>
                <w:rFonts w:ascii="Ancizar Sans Light" w:hAnsi="Ancizar Sans Light"/>
                <w:b/>
                <w:noProof/>
              </w:rPr>
              <w:t>8.</w:t>
            </w:r>
            <w:r w:rsidR="0069336D">
              <w:rPr>
                <w:noProof/>
                <w:sz w:val="22"/>
                <w:szCs w:val="22"/>
                <w:lang w:val="en-US"/>
              </w:rPr>
              <w:tab/>
            </w:r>
            <w:r w:rsidR="0069336D" w:rsidRPr="0098584B">
              <w:rPr>
                <w:rStyle w:val="Hipervnculo"/>
                <w:rFonts w:ascii="Ancizar Sans Light" w:hAnsi="Ancizar Sans Light"/>
                <w:noProof/>
              </w:rPr>
              <w:t>COSTOS A NIVEL DE PROGRAMA CURRICULAR</w:t>
            </w:r>
            <w:r w:rsidR="0069336D">
              <w:rPr>
                <w:noProof/>
                <w:webHidden/>
              </w:rPr>
              <w:tab/>
            </w:r>
            <w:r w:rsidR="0069336D">
              <w:rPr>
                <w:noProof/>
                <w:webHidden/>
              </w:rPr>
              <w:fldChar w:fldCharType="begin"/>
            </w:r>
            <w:r w:rsidR="0069336D">
              <w:rPr>
                <w:noProof/>
                <w:webHidden/>
              </w:rPr>
              <w:instrText xml:space="preserve"> PAGEREF _Toc146287099 \h </w:instrText>
            </w:r>
            <w:r w:rsidR="0069336D">
              <w:rPr>
                <w:noProof/>
                <w:webHidden/>
              </w:rPr>
            </w:r>
            <w:r w:rsidR="0069336D">
              <w:rPr>
                <w:noProof/>
                <w:webHidden/>
              </w:rPr>
              <w:fldChar w:fldCharType="separate"/>
            </w:r>
            <w:r w:rsidR="0069336D">
              <w:rPr>
                <w:noProof/>
                <w:webHidden/>
              </w:rPr>
              <w:t>32</w:t>
            </w:r>
            <w:r w:rsidR="0069336D">
              <w:rPr>
                <w:noProof/>
                <w:webHidden/>
              </w:rPr>
              <w:fldChar w:fldCharType="end"/>
            </w:r>
          </w:hyperlink>
        </w:p>
        <w:p w14:paraId="636D56B9" w14:textId="238D8063" w:rsidR="0069336D" w:rsidRDefault="00000000">
          <w:pPr>
            <w:pStyle w:val="TDC2"/>
            <w:tabs>
              <w:tab w:val="left" w:pos="880"/>
              <w:tab w:val="right" w:leader="dot" w:pos="8828"/>
            </w:tabs>
            <w:rPr>
              <w:noProof/>
              <w:sz w:val="22"/>
              <w:szCs w:val="22"/>
              <w:lang w:val="en-US"/>
            </w:rPr>
          </w:pPr>
          <w:hyperlink w:anchor="_Toc146287100" w:history="1">
            <w:r w:rsidR="0069336D" w:rsidRPr="0098584B">
              <w:rPr>
                <w:rStyle w:val="Hipervnculo"/>
                <w:rFonts w:ascii="Ancizar Sans Light" w:hAnsi="Ancizar Sans Light"/>
                <w:b/>
                <w:noProof/>
                <w:lang w:val="es-ES"/>
              </w:rPr>
              <w:t>8.1.</w:t>
            </w:r>
            <w:r w:rsidR="0069336D">
              <w:rPr>
                <w:noProof/>
                <w:sz w:val="22"/>
                <w:szCs w:val="22"/>
                <w:lang w:val="en-US"/>
              </w:rPr>
              <w:tab/>
            </w:r>
            <w:r w:rsidR="0069336D" w:rsidRPr="0098584B">
              <w:rPr>
                <w:rStyle w:val="Hipervnculo"/>
                <w:rFonts w:ascii="Ancizar Sans Light" w:hAnsi="Ancizar Sans Light"/>
                <w:noProof/>
                <w:lang w:val="es-ES"/>
              </w:rPr>
              <w:t>Fuentes de información</w:t>
            </w:r>
            <w:r w:rsidR="0069336D">
              <w:rPr>
                <w:noProof/>
                <w:webHidden/>
              </w:rPr>
              <w:tab/>
            </w:r>
            <w:r w:rsidR="0069336D">
              <w:rPr>
                <w:noProof/>
                <w:webHidden/>
              </w:rPr>
              <w:fldChar w:fldCharType="begin"/>
            </w:r>
            <w:r w:rsidR="0069336D">
              <w:rPr>
                <w:noProof/>
                <w:webHidden/>
              </w:rPr>
              <w:instrText xml:space="preserve"> PAGEREF _Toc146287100 \h </w:instrText>
            </w:r>
            <w:r w:rsidR="0069336D">
              <w:rPr>
                <w:noProof/>
                <w:webHidden/>
              </w:rPr>
            </w:r>
            <w:r w:rsidR="0069336D">
              <w:rPr>
                <w:noProof/>
                <w:webHidden/>
              </w:rPr>
              <w:fldChar w:fldCharType="separate"/>
            </w:r>
            <w:r w:rsidR="0069336D">
              <w:rPr>
                <w:noProof/>
                <w:webHidden/>
              </w:rPr>
              <w:t>32</w:t>
            </w:r>
            <w:r w:rsidR="0069336D">
              <w:rPr>
                <w:noProof/>
                <w:webHidden/>
              </w:rPr>
              <w:fldChar w:fldCharType="end"/>
            </w:r>
          </w:hyperlink>
        </w:p>
        <w:p w14:paraId="74A4F143" w14:textId="39D05B49" w:rsidR="0069336D" w:rsidRDefault="00000000">
          <w:pPr>
            <w:pStyle w:val="TDC2"/>
            <w:tabs>
              <w:tab w:val="left" w:pos="880"/>
              <w:tab w:val="right" w:leader="dot" w:pos="8828"/>
            </w:tabs>
            <w:rPr>
              <w:noProof/>
              <w:sz w:val="22"/>
              <w:szCs w:val="22"/>
              <w:lang w:val="en-US"/>
            </w:rPr>
          </w:pPr>
          <w:hyperlink w:anchor="_Toc146287101" w:history="1">
            <w:r w:rsidR="0069336D" w:rsidRPr="0098584B">
              <w:rPr>
                <w:rStyle w:val="Hipervnculo"/>
                <w:rFonts w:ascii="Ancizar Sans Light" w:hAnsi="Ancizar Sans Light"/>
                <w:b/>
                <w:noProof/>
                <w:lang w:val="es-ES"/>
              </w:rPr>
              <w:t>8.2.</w:t>
            </w:r>
            <w:r w:rsidR="0069336D">
              <w:rPr>
                <w:noProof/>
                <w:sz w:val="22"/>
                <w:szCs w:val="22"/>
                <w:lang w:val="en-US"/>
              </w:rPr>
              <w:tab/>
            </w:r>
            <w:r w:rsidR="0069336D" w:rsidRPr="0098584B">
              <w:rPr>
                <w:rStyle w:val="Hipervnculo"/>
                <w:rFonts w:ascii="Ancizar Sans Light" w:hAnsi="Ancizar Sans Light"/>
                <w:noProof/>
                <w:lang w:val="es-ES"/>
              </w:rPr>
              <w:t>Procedimiento realizado</w:t>
            </w:r>
            <w:r w:rsidR="0069336D">
              <w:rPr>
                <w:noProof/>
                <w:webHidden/>
              </w:rPr>
              <w:tab/>
            </w:r>
            <w:r w:rsidR="0069336D">
              <w:rPr>
                <w:noProof/>
                <w:webHidden/>
              </w:rPr>
              <w:fldChar w:fldCharType="begin"/>
            </w:r>
            <w:r w:rsidR="0069336D">
              <w:rPr>
                <w:noProof/>
                <w:webHidden/>
              </w:rPr>
              <w:instrText xml:space="preserve"> PAGEREF _Toc146287101 \h </w:instrText>
            </w:r>
            <w:r w:rsidR="0069336D">
              <w:rPr>
                <w:noProof/>
                <w:webHidden/>
              </w:rPr>
            </w:r>
            <w:r w:rsidR="0069336D">
              <w:rPr>
                <w:noProof/>
                <w:webHidden/>
              </w:rPr>
              <w:fldChar w:fldCharType="separate"/>
            </w:r>
            <w:r w:rsidR="0069336D">
              <w:rPr>
                <w:noProof/>
                <w:webHidden/>
              </w:rPr>
              <w:t>33</w:t>
            </w:r>
            <w:r w:rsidR="0069336D">
              <w:rPr>
                <w:noProof/>
                <w:webHidden/>
              </w:rPr>
              <w:fldChar w:fldCharType="end"/>
            </w:r>
          </w:hyperlink>
        </w:p>
        <w:p w14:paraId="76C8936B" w14:textId="6CE8C310" w:rsidR="0069336D" w:rsidRDefault="00000000">
          <w:pPr>
            <w:pStyle w:val="TDC2"/>
            <w:tabs>
              <w:tab w:val="left" w:pos="1100"/>
              <w:tab w:val="right" w:leader="dot" w:pos="8828"/>
            </w:tabs>
            <w:rPr>
              <w:noProof/>
              <w:sz w:val="22"/>
              <w:szCs w:val="22"/>
              <w:lang w:val="en-US"/>
            </w:rPr>
          </w:pPr>
          <w:hyperlink w:anchor="_Toc146287102" w:history="1">
            <w:r w:rsidR="0069336D" w:rsidRPr="0098584B">
              <w:rPr>
                <w:rStyle w:val="Hipervnculo"/>
                <w:rFonts w:ascii="Ancizar Sans Light" w:hAnsi="Ancizar Sans Light" w:cs="Arial"/>
                <w:noProof/>
                <w:lang w:val="es-ES"/>
              </w:rPr>
              <w:t>8.2.1.</w:t>
            </w:r>
            <w:r w:rsidR="0069336D">
              <w:rPr>
                <w:noProof/>
                <w:sz w:val="22"/>
                <w:szCs w:val="22"/>
                <w:lang w:val="en-US"/>
              </w:rPr>
              <w:tab/>
            </w:r>
            <w:r w:rsidR="0069336D" w:rsidRPr="0098584B">
              <w:rPr>
                <w:rStyle w:val="Hipervnculo"/>
                <w:rFonts w:ascii="Ancizar Sans Light" w:hAnsi="Ancizar Sans Light" w:cs="Arial"/>
                <w:noProof/>
                <w:lang w:val="es-ES"/>
              </w:rPr>
              <w:t>Consolidar la información del SIA y programas de trabajo académico</w:t>
            </w:r>
            <w:r w:rsidR="0069336D">
              <w:rPr>
                <w:noProof/>
                <w:webHidden/>
              </w:rPr>
              <w:tab/>
            </w:r>
            <w:r w:rsidR="0069336D">
              <w:rPr>
                <w:noProof/>
                <w:webHidden/>
              </w:rPr>
              <w:fldChar w:fldCharType="begin"/>
            </w:r>
            <w:r w:rsidR="0069336D">
              <w:rPr>
                <w:noProof/>
                <w:webHidden/>
              </w:rPr>
              <w:instrText xml:space="preserve"> PAGEREF _Toc146287102 \h </w:instrText>
            </w:r>
            <w:r w:rsidR="0069336D">
              <w:rPr>
                <w:noProof/>
                <w:webHidden/>
              </w:rPr>
            </w:r>
            <w:r w:rsidR="0069336D">
              <w:rPr>
                <w:noProof/>
                <w:webHidden/>
              </w:rPr>
              <w:fldChar w:fldCharType="separate"/>
            </w:r>
            <w:r w:rsidR="0069336D">
              <w:rPr>
                <w:noProof/>
                <w:webHidden/>
              </w:rPr>
              <w:t>33</w:t>
            </w:r>
            <w:r w:rsidR="0069336D">
              <w:rPr>
                <w:noProof/>
                <w:webHidden/>
              </w:rPr>
              <w:fldChar w:fldCharType="end"/>
            </w:r>
          </w:hyperlink>
        </w:p>
        <w:p w14:paraId="07CC6849" w14:textId="7D149594" w:rsidR="0069336D" w:rsidRDefault="00000000">
          <w:pPr>
            <w:pStyle w:val="TDC2"/>
            <w:tabs>
              <w:tab w:val="left" w:pos="1100"/>
              <w:tab w:val="right" w:leader="dot" w:pos="8828"/>
            </w:tabs>
            <w:rPr>
              <w:noProof/>
              <w:sz w:val="22"/>
              <w:szCs w:val="22"/>
              <w:lang w:val="en-US"/>
            </w:rPr>
          </w:pPr>
          <w:hyperlink w:anchor="_Toc146287103" w:history="1">
            <w:r w:rsidR="0069336D" w:rsidRPr="0098584B">
              <w:rPr>
                <w:rStyle w:val="Hipervnculo"/>
                <w:rFonts w:ascii="Ancizar Sans Light" w:hAnsi="Ancizar Sans Light" w:cs="Arial"/>
                <w:noProof/>
                <w:lang w:val="es-ES"/>
              </w:rPr>
              <w:t>8.2.2.</w:t>
            </w:r>
            <w:r w:rsidR="0069336D">
              <w:rPr>
                <w:noProof/>
                <w:sz w:val="22"/>
                <w:szCs w:val="22"/>
                <w:lang w:val="en-US"/>
              </w:rPr>
              <w:tab/>
            </w:r>
            <w:r w:rsidR="0069336D" w:rsidRPr="0098584B">
              <w:rPr>
                <w:rStyle w:val="Hipervnculo"/>
                <w:rFonts w:ascii="Ancizar Sans Light" w:hAnsi="Ancizar Sans Light" w:cs="Arial"/>
                <w:noProof/>
                <w:lang w:val="es-ES"/>
              </w:rPr>
              <w:t>Determinar el costo de la asignatura de acuerdo con los datos del PTA</w:t>
            </w:r>
            <w:r w:rsidR="0069336D">
              <w:rPr>
                <w:noProof/>
                <w:webHidden/>
              </w:rPr>
              <w:tab/>
            </w:r>
            <w:r w:rsidR="0069336D">
              <w:rPr>
                <w:noProof/>
                <w:webHidden/>
              </w:rPr>
              <w:fldChar w:fldCharType="begin"/>
            </w:r>
            <w:r w:rsidR="0069336D">
              <w:rPr>
                <w:noProof/>
                <w:webHidden/>
              </w:rPr>
              <w:instrText xml:space="preserve"> PAGEREF _Toc146287103 \h </w:instrText>
            </w:r>
            <w:r w:rsidR="0069336D">
              <w:rPr>
                <w:noProof/>
                <w:webHidden/>
              </w:rPr>
            </w:r>
            <w:r w:rsidR="0069336D">
              <w:rPr>
                <w:noProof/>
                <w:webHidden/>
              </w:rPr>
              <w:fldChar w:fldCharType="separate"/>
            </w:r>
            <w:r w:rsidR="0069336D">
              <w:rPr>
                <w:noProof/>
                <w:webHidden/>
              </w:rPr>
              <w:t>33</w:t>
            </w:r>
            <w:r w:rsidR="0069336D">
              <w:rPr>
                <w:noProof/>
                <w:webHidden/>
              </w:rPr>
              <w:fldChar w:fldCharType="end"/>
            </w:r>
          </w:hyperlink>
        </w:p>
        <w:p w14:paraId="47C96819" w14:textId="3B84797F" w:rsidR="0069336D" w:rsidRDefault="00000000">
          <w:pPr>
            <w:pStyle w:val="TDC2"/>
            <w:tabs>
              <w:tab w:val="left" w:pos="1100"/>
              <w:tab w:val="right" w:leader="dot" w:pos="8828"/>
            </w:tabs>
            <w:rPr>
              <w:noProof/>
              <w:sz w:val="22"/>
              <w:szCs w:val="22"/>
              <w:lang w:val="en-US"/>
            </w:rPr>
          </w:pPr>
          <w:hyperlink w:anchor="_Toc146287104" w:history="1">
            <w:r w:rsidR="0069336D" w:rsidRPr="0098584B">
              <w:rPr>
                <w:rStyle w:val="Hipervnculo"/>
                <w:rFonts w:ascii="Ancizar Sans Light" w:hAnsi="Ancizar Sans Light" w:cs="Arial"/>
                <w:noProof/>
                <w:lang w:val="es-ES"/>
              </w:rPr>
              <w:t>8.2.3.</w:t>
            </w:r>
            <w:r w:rsidR="0069336D">
              <w:rPr>
                <w:noProof/>
                <w:sz w:val="22"/>
                <w:szCs w:val="22"/>
                <w:lang w:val="en-US"/>
              </w:rPr>
              <w:tab/>
            </w:r>
            <w:r w:rsidR="0069336D" w:rsidRPr="0098584B">
              <w:rPr>
                <w:rStyle w:val="Hipervnculo"/>
                <w:rFonts w:ascii="Ancizar Sans Light" w:hAnsi="Ancizar Sans Light" w:cs="Arial"/>
                <w:noProof/>
                <w:lang w:val="es-ES"/>
              </w:rPr>
              <w:t>Otras actividades docentes</w:t>
            </w:r>
            <w:r w:rsidR="0069336D">
              <w:rPr>
                <w:noProof/>
                <w:webHidden/>
              </w:rPr>
              <w:tab/>
            </w:r>
            <w:r w:rsidR="0069336D">
              <w:rPr>
                <w:noProof/>
                <w:webHidden/>
              </w:rPr>
              <w:fldChar w:fldCharType="begin"/>
            </w:r>
            <w:r w:rsidR="0069336D">
              <w:rPr>
                <w:noProof/>
                <w:webHidden/>
              </w:rPr>
              <w:instrText xml:space="preserve"> PAGEREF _Toc146287104 \h </w:instrText>
            </w:r>
            <w:r w:rsidR="0069336D">
              <w:rPr>
                <w:noProof/>
                <w:webHidden/>
              </w:rPr>
            </w:r>
            <w:r w:rsidR="0069336D">
              <w:rPr>
                <w:noProof/>
                <w:webHidden/>
              </w:rPr>
              <w:fldChar w:fldCharType="separate"/>
            </w:r>
            <w:r w:rsidR="0069336D">
              <w:rPr>
                <w:noProof/>
                <w:webHidden/>
              </w:rPr>
              <w:t>34</w:t>
            </w:r>
            <w:r w:rsidR="0069336D">
              <w:rPr>
                <w:noProof/>
                <w:webHidden/>
              </w:rPr>
              <w:fldChar w:fldCharType="end"/>
            </w:r>
          </w:hyperlink>
        </w:p>
        <w:p w14:paraId="14AB6E09" w14:textId="49E4DC5A" w:rsidR="0069336D" w:rsidRDefault="00000000">
          <w:pPr>
            <w:pStyle w:val="TDC2"/>
            <w:tabs>
              <w:tab w:val="left" w:pos="1100"/>
              <w:tab w:val="right" w:leader="dot" w:pos="8828"/>
            </w:tabs>
            <w:rPr>
              <w:noProof/>
              <w:sz w:val="22"/>
              <w:szCs w:val="22"/>
              <w:lang w:val="en-US"/>
            </w:rPr>
          </w:pPr>
          <w:hyperlink w:anchor="_Toc146287105" w:history="1">
            <w:r w:rsidR="0069336D" w:rsidRPr="0098584B">
              <w:rPr>
                <w:rStyle w:val="Hipervnculo"/>
                <w:rFonts w:ascii="Ancizar Sans Light" w:hAnsi="Ancizar Sans Light" w:cs="Arial"/>
                <w:noProof/>
                <w:lang w:val="es-ES"/>
              </w:rPr>
              <w:t>8.2.4.</w:t>
            </w:r>
            <w:r w:rsidR="0069336D">
              <w:rPr>
                <w:noProof/>
                <w:sz w:val="22"/>
                <w:szCs w:val="22"/>
                <w:lang w:val="en-US"/>
              </w:rPr>
              <w:tab/>
            </w:r>
            <w:r w:rsidR="0069336D" w:rsidRPr="0098584B">
              <w:rPr>
                <w:rStyle w:val="Hipervnculo"/>
                <w:rFonts w:ascii="Ancizar Sans Light" w:hAnsi="Ancizar Sans Light" w:cs="Arial"/>
                <w:noProof/>
                <w:lang w:val="es-ES"/>
              </w:rPr>
              <w:t>Uso de los laboratorios por programa</w:t>
            </w:r>
            <w:r w:rsidR="0069336D">
              <w:rPr>
                <w:noProof/>
                <w:webHidden/>
              </w:rPr>
              <w:tab/>
            </w:r>
            <w:r w:rsidR="0069336D">
              <w:rPr>
                <w:noProof/>
                <w:webHidden/>
              </w:rPr>
              <w:fldChar w:fldCharType="begin"/>
            </w:r>
            <w:r w:rsidR="0069336D">
              <w:rPr>
                <w:noProof/>
                <w:webHidden/>
              </w:rPr>
              <w:instrText xml:space="preserve"> PAGEREF _Toc146287105 \h </w:instrText>
            </w:r>
            <w:r w:rsidR="0069336D">
              <w:rPr>
                <w:noProof/>
                <w:webHidden/>
              </w:rPr>
            </w:r>
            <w:r w:rsidR="0069336D">
              <w:rPr>
                <w:noProof/>
                <w:webHidden/>
              </w:rPr>
              <w:fldChar w:fldCharType="separate"/>
            </w:r>
            <w:r w:rsidR="0069336D">
              <w:rPr>
                <w:noProof/>
                <w:webHidden/>
              </w:rPr>
              <w:t>34</w:t>
            </w:r>
            <w:r w:rsidR="0069336D">
              <w:rPr>
                <w:noProof/>
                <w:webHidden/>
              </w:rPr>
              <w:fldChar w:fldCharType="end"/>
            </w:r>
          </w:hyperlink>
        </w:p>
        <w:p w14:paraId="0FA918C7" w14:textId="342BD7B6" w:rsidR="0069336D" w:rsidRDefault="00000000">
          <w:pPr>
            <w:pStyle w:val="TDC2"/>
            <w:tabs>
              <w:tab w:val="left" w:pos="880"/>
              <w:tab w:val="right" w:leader="dot" w:pos="8828"/>
            </w:tabs>
            <w:rPr>
              <w:noProof/>
              <w:sz w:val="22"/>
              <w:szCs w:val="22"/>
              <w:lang w:val="en-US"/>
            </w:rPr>
          </w:pPr>
          <w:hyperlink w:anchor="_Toc146287106" w:history="1">
            <w:r w:rsidR="0069336D" w:rsidRPr="0098584B">
              <w:rPr>
                <w:rStyle w:val="Hipervnculo"/>
                <w:rFonts w:ascii="Ancizar Sans Light" w:hAnsi="Ancizar Sans Light"/>
                <w:b/>
                <w:noProof/>
              </w:rPr>
              <w:t>8.3.</w:t>
            </w:r>
            <w:r w:rsidR="0069336D">
              <w:rPr>
                <w:noProof/>
                <w:sz w:val="22"/>
                <w:szCs w:val="22"/>
                <w:lang w:val="en-US"/>
              </w:rPr>
              <w:tab/>
            </w:r>
            <w:r w:rsidR="0069336D" w:rsidRPr="0098584B">
              <w:rPr>
                <w:rStyle w:val="Hipervnculo"/>
                <w:rFonts w:ascii="Ancizar Sans Light" w:hAnsi="Ancizar Sans Light"/>
                <w:noProof/>
              </w:rPr>
              <w:t>Distribución contratistas por programa curricular</w:t>
            </w:r>
            <w:r w:rsidR="0069336D">
              <w:rPr>
                <w:noProof/>
                <w:webHidden/>
              </w:rPr>
              <w:tab/>
            </w:r>
            <w:r w:rsidR="0069336D">
              <w:rPr>
                <w:noProof/>
                <w:webHidden/>
              </w:rPr>
              <w:fldChar w:fldCharType="begin"/>
            </w:r>
            <w:r w:rsidR="0069336D">
              <w:rPr>
                <w:noProof/>
                <w:webHidden/>
              </w:rPr>
              <w:instrText xml:space="preserve"> PAGEREF _Toc146287106 \h </w:instrText>
            </w:r>
            <w:r w:rsidR="0069336D">
              <w:rPr>
                <w:noProof/>
                <w:webHidden/>
              </w:rPr>
            </w:r>
            <w:r w:rsidR="0069336D">
              <w:rPr>
                <w:noProof/>
                <w:webHidden/>
              </w:rPr>
              <w:fldChar w:fldCharType="separate"/>
            </w:r>
            <w:r w:rsidR="0069336D">
              <w:rPr>
                <w:noProof/>
                <w:webHidden/>
              </w:rPr>
              <w:t>35</w:t>
            </w:r>
            <w:r w:rsidR="0069336D">
              <w:rPr>
                <w:noProof/>
                <w:webHidden/>
              </w:rPr>
              <w:fldChar w:fldCharType="end"/>
            </w:r>
          </w:hyperlink>
        </w:p>
        <w:p w14:paraId="65284509" w14:textId="48F47563" w:rsidR="0069336D" w:rsidRDefault="00000000">
          <w:pPr>
            <w:pStyle w:val="TDC2"/>
            <w:tabs>
              <w:tab w:val="left" w:pos="880"/>
              <w:tab w:val="right" w:leader="dot" w:pos="8828"/>
            </w:tabs>
            <w:rPr>
              <w:noProof/>
              <w:sz w:val="22"/>
              <w:szCs w:val="22"/>
              <w:lang w:val="en-US"/>
            </w:rPr>
          </w:pPr>
          <w:hyperlink w:anchor="_Toc146287107" w:history="1">
            <w:r w:rsidR="0069336D" w:rsidRPr="0098584B">
              <w:rPr>
                <w:rStyle w:val="Hipervnculo"/>
                <w:rFonts w:ascii="Ancizar Sans Light" w:hAnsi="Ancizar Sans Light"/>
                <w:b/>
                <w:noProof/>
              </w:rPr>
              <w:t>8.4.</w:t>
            </w:r>
            <w:r w:rsidR="0069336D">
              <w:rPr>
                <w:noProof/>
                <w:sz w:val="22"/>
                <w:szCs w:val="22"/>
                <w:lang w:val="en-US"/>
              </w:rPr>
              <w:tab/>
            </w:r>
            <w:r w:rsidR="0069336D" w:rsidRPr="0098584B">
              <w:rPr>
                <w:rStyle w:val="Hipervnculo"/>
                <w:rFonts w:ascii="Ancizar Sans Light" w:hAnsi="Ancizar Sans Light"/>
                <w:noProof/>
              </w:rPr>
              <w:t>Inductores</w:t>
            </w:r>
            <w:r w:rsidR="0069336D">
              <w:rPr>
                <w:noProof/>
                <w:webHidden/>
              </w:rPr>
              <w:tab/>
            </w:r>
            <w:r w:rsidR="0069336D">
              <w:rPr>
                <w:noProof/>
                <w:webHidden/>
              </w:rPr>
              <w:fldChar w:fldCharType="begin"/>
            </w:r>
            <w:r w:rsidR="0069336D">
              <w:rPr>
                <w:noProof/>
                <w:webHidden/>
              </w:rPr>
              <w:instrText xml:space="preserve"> PAGEREF _Toc146287107 \h </w:instrText>
            </w:r>
            <w:r w:rsidR="0069336D">
              <w:rPr>
                <w:noProof/>
                <w:webHidden/>
              </w:rPr>
            </w:r>
            <w:r w:rsidR="0069336D">
              <w:rPr>
                <w:noProof/>
                <w:webHidden/>
              </w:rPr>
              <w:fldChar w:fldCharType="separate"/>
            </w:r>
            <w:r w:rsidR="0069336D">
              <w:rPr>
                <w:noProof/>
                <w:webHidden/>
              </w:rPr>
              <w:t>35</w:t>
            </w:r>
            <w:r w:rsidR="0069336D">
              <w:rPr>
                <w:noProof/>
                <w:webHidden/>
              </w:rPr>
              <w:fldChar w:fldCharType="end"/>
            </w:r>
          </w:hyperlink>
        </w:p>
        <w:p w14:paraId="54ED53B1" w14:textId="66FC38FE" w:rsidR="0069336D" w:rsidRDefault="00000000">
          <w:pPr>
            <w:pStyle w:val="TDC2"/>
            <w:tabs>
              <w:tab w:val="left" w:pos="880"/>
              <w:tab w:val="right" w:leader="dot" w:pos="8828"/>
            </w:tabs>
            <w:rPr>
              <w:noProof/>
              <w:sz w:val="22"/>
              <w:szCs w:val="22"/>
              <w:lang w:val="en-US"/>
            </w:rPr>
          </w:pPr>
          <w:hyperlink w:anchor="_Toc146287108" w:history="1">
            <w:r w:rsidR="0069336D" w:rsidRPr="0098584B">
              <w:rPr>
                <w:rStyle w:val="Hipervnculo"/>
                <w:rFonts w:ascii="Ancizar Sans Light" w:hAnsi="Ancizar Sans Light"/>
                <w:b/>
                <w:noProof/>
              </w:rPr>
              <w:t>8.5.</w:t>
            </w:r>
            <w:r w:rsidR="0069336D">
              <w:rPr>
                <w:noProof/>
                <w:sz w:val="22"/>
                <w:szCs w:val="22"/>
                <w:lang w:val="en-US"/>
              </w:rPr>
              <w:tab/>
            </w:r>
            <w:r w:rsidR="0069336D" w:rsidRPr="0098584B">
              <w:rPr>
                <w:rStyle w:val="Hipervnculo"/>
                <w:rFonts w:ascii="Ancizar Sans Light" w:hAnsi="Ancizar Sans Light"/>
                <w:noProof/>
              </w:rPr>
              <w:t>Costos unitarios por programa curricular</w:t>
            </w:r>
            <w:r w:rsidR="0069336D">
              <w:rPr>
                <w:noProof/>
                <w:webHidden/>
              </w:rPr>
              <w:tab/>
            </w:r>
            <w:r w:rsidR="0069336D">
              <w:rPr>
                <w:noProof/>
                <w:webHidden/>
              </w:rPr>
              <w:fldChar w:fldCharType="begin"/>
            </w:r>
            <w:r w:rsidR="0069336D">
              <w:rPr>
                <w:noProof/>
                <w:webHidden/>
              </w:rPr>
              <w:instrText xml:space="preserve"> PAGEREF _Toc146287108 \h </w:instrText>
            </w:r>
            <w:r w:rsidR="0069336D">
              <w:rPr>
                <w:noProof/>
                <w:webHidden/>
              </w:rPr>
            </w:r>
            <w:r w:rsidR="0069336D">
              <w:rPr>
                <w:noProof/>
                <w:webHidden/>
              </w:rPr>
              <w:fldChar w:fldCharType="separate"/>
            </w:r>
            <w:r w:rsidR="0069336D">
              <w:rPr>
                <w:noProof/>
                <w:webHidden/>
              </w:rPr>
              <w:t>37</w:t>
            </w:r>
            <w:r w:rsidR="0069336D">
              <w:rPr>
                <w:noProof/>
                <w:webHidden/>
              </w:rPr>
              <w:fldChar w:fldCharType="end"/>
            </w:r>
          </w:hyperlink>
        </w:p>
        <w:p w14:paraId="2FB09CF2" w14:textId="5DD63156" w:rsidR="0069336D" w:rsidRDefault="00000000">
          <w:pPr>
            <w:pStyle w:val="TDC1"/>
            <w:tabs>
              <w:tab w:val="left" w:pos="440"/>
              <w:tab w:val="right" w:leader="dot" w:pos="8828"/>
            </w:tabs>
            <w:rPr>
              <w:noProof/>
              <w:sz w:val="22"/>
              <w:szCs w:val="22"/>
              <w:lang w:val="en-US"/>
            </w:rPr>
          </w:pPr>
          <w:hyperlink w:anchor="_Toc146287109" w:history="1">
            <w:r w:rsidR="0069336D" w:rsidRPr="0098584B">
              <w:rPr>
                <w:rStyle w:val="Hipervnculo"/>
                <w:rFonts w:ascii="Ancizar Sans Light" w:hAnsi="Ancizar Sans Light"/>
                <w:b/>
                <w:noProof/>
              </w:rPr>
              <w:t>9.</w:t>
            </w:r>
            <w:r w:rsidR="0069336D">
              <w:rPr>
                <w:noProof/>
                <w:sz w:val="22"/>
                <w:szCs w:val="22"/>
                <w:lang w:val="en-US"/>
              </w:rPr>
              <w:tab/>
            </w:r>
            <w:r w:rsidR="0069336D" w:rsidRPr="0098584B">
              <w:rPr>
                <w:rStyle w:val="Hipervnculo"/>
                <w:rFonts w:ascii="Ancizar Sans Light" w:hAnsi="Ancizar Sans Light"/>
                <w:noProof/>
              </w:rPr>
              <w:t>BIBLIOGRAFIA</w:t>
            </w:r>
            <w:r w:rsidR="0069336D">
              <w:rPr>
                <w:noProof/>
                <w:webHidden/>
              </w:rPr>
              <w:tab/>
            </w:r>
            <w:r w:rsidR="0069336D">
              <w:rPr>
                <w:noProof/>
                <w:webHidden/>
              </w:rPr>
              <w:fldChar w:fldCharType="begin"/>
            </w:r>
            <w:r w:rsidR="0069336D">
              <w:rPr>
                <w:noProof/>
                <w:webHidden/>
              </w:rPr>
              <w:instrText xml:space="preserve"> PAGEREF _Toc146287109 \h </w:instrText>
            </w:r>
            <w:r w:rsidR="0069336D">
              <w:rPr>
                <w:noProof/>
                <w:webHidden/>
              </w:rPr>
            </w:r>
            <w:r w:rsidR="0069336D">
              <w:rPr>
                <w:noProof/>
                <w:webHidden/>
              </w:rPr>
              <w:fldChar w:fldCharType="separate"/>
            </w:r>
            <w:r w:rsidR="0069336D">
              <w:rPr>
                <w:noProof/>
                <w:webHidden/>
              </w:rPr>
              <w:t>38</w:t>
            </w:r>
            <w:r w:rsidR="0069336D">
              <w:rPr>
                <w:noProof/>
                <w:webHidden/>
              </w:rPr>
              <w:fldChar w:fldCharType="end"/>
            </w:r>
          </w:hyperlink>
        </w:p>
        <w:p w14:paraId="77C0CB99" w14:textId="3FE1A331" w:rsidR="008C50AF" w:rsidRDefault="008C50AF">
          <w:r>
            <w:rPr>
              <w:b/>
              <w:bCs/>
              <w:lang w:val="es-ES"/>
            </w:rPr>
            <w:fldChar w:fldCharType="end"/>
          </w:r>
        </w:p>
      </w:sdtContent>
    </w:sdt>
    <w:p w14:paraId="6397EA08" w14:textId="17E10C4A" w:rsidR="00343415" w:rsidRDefault="00343415" w:rsidP="004F7030">
      <w:pPr>
        <w:pStyle w:val="Ttulo1"/>
        <w:spacing w:line="276" w:lineRule="auto"/>
        <w:rPr>
          <w:rFonts w:ascii="Ancizar Sans Light" w:hAnsi="Ancizar Sans Light"/>
        </w:rPr>
      </w:pPr>
    </w:p>
    <w:p w14:paraId="67A1F90E" w14:textId="0B7CAF07" w:rsidR="00AE573D" w:rsidRDefault="00AE573D">
      <w:r>
        <w:br w:type="page"/>
      </w:r>
    </w:p>
    <w:p w14:paraId="53682127" w14:textId="117C7C27" w:rsidR="00D0342C" w:rsidRPr="00AE573D" w:rsidRDefault="00AE573D" w:rsidP="00D0342C">
      <w:pPr>
        <w:rPr>
          <w:color w:val="2E74B5" w:themeColor="accent1" w:themeShade="BF"/>
        </w:rPr>
      </w:pPr>
      <w:r w:rsidRPr="00AE573D">
        <w:rPr>
          <w:color w:val="2E74B5" w:themeColor="accent1" w:themeShade="BF"/>
        </w:rPr>
        <w:lastRenderedPageBreak/>
        <w:t>LISTA DE ILUSTRACIONES</w:t>
      </w:r>
    </w:p>
    <w:p w14:paraId="208CB693" w14:textId="108B2381" w:rsidR="00510A0D" w:rsidRDefault="008F63D4">
      <w:pPr>
        <w:pStyle w:val="Tabladeilustraciones"/>
        <w:tabs>
          <w:tab w:val="right" w:leader="dot" w:pos="8828"/>
        </w:tabs>
        <w:rPr>
          <w:noProof/>
          <w:sz w:val="22"/>
          <w:szCs w:val="22"/>
          <w:lang w:val="en-US"/>
        </w:rPr>
      </w:pPr>
      <w:r>
        <w:fldChar w:fldCharType="begin"/>
      </w:r>
      <w:r>
        <w:instrText xml:space="preserve"> TOC \h \z \c "Ilustración" </w:instrText>
      </w:r>
      <w:r>
        <w:fldChar w:fldCharType="separate"/>
      </w:r>
      <w:hyperlink w:anchor="_Toc146250969" w:history="1">
        <w:r w:rsidR="00510A0D" w:rsidRPr="00EA1D41">
          <w:rPr>
            <w:rStyle w:val="Hipervnculo"/>
            <w:rFonts w:ascii="Ancizar Sans Light" w:hAnsi="Ancizar Sans Light"/>
            <w:i/>
            <w:noProof/>
            <w:lang w:val="es-ES"/>
          </w:rPr>
          <w:t>Ilustración 1. Estructura organizativa financiera de la Universidad</w:t>
        </w:r>
        <w:r w:rsidR="00510A0D">
          <w:rPr>
            <w:noProof/>
            <w:webHidden/>
          </w:rPr>
          <w:tab/>
        </w:r>
        <w:r w:rsidR="00510A0D">
          <w:rPr>
            <w:noProof/>
            <w:webHidden/>
          </w:rPr>
          <w:fldChar w:fldCharType="begin"/>
        </w:r>
        <w:r w:rsidR="00510A0D">
          <w:rPr>
            <w:noProof/>
            <w:webHidden/>
          </w:rPr>
          <w:instrText xml:space="preserve"> PAGEREF _Toc146250969 \h </w:instrText>
        </w:r>
        <w:r w:rsidR="00510A0D">
          <w:rPr>
            <w:noProof/>
            <w:webHidden/>
          </w:rPr>
        </w:r>
        <w:r w:rsidR="00510A0D">
          <w:rPr>
            <w:noProof/>
            <w:webHidden/>
          </w:rPr>
          <w:fldChar w:fldCharType="separate"/>
        </w:r>
        <w:r w:rsidR="00510A0D">
          <w:rPr>
            <w:noProof/>
            <w:webHidden/>
          </w:rPr>
          <w:t>10</w:t>
        </w:r>
        <w:r w:rsidR="00510A0D">
          <w:rPr>
            <w:noProof/>
            <w:webHidden/>
          </w:rPr>
          <w:fldChar w:fldCharType="end"/>
        </w:r>
      </w:hyperlink>
    </w:p>
    <w:p w14:paraId="5144F1FA" w14:textId="744020C3" w:rsidR="00510A0D" w:rsidRDefault="00000000">
      <w:pPr>
        <w:pStyle w:val="Tabladeilustraciones"/>
        <w:tabs>
          <w:tab w:val="right" w:leader="dot" w:pos="8828"/>
        </w:tabs>
        <w:rPr>
          <w:noProof/>
          <w:sz w:val="22"/>
          <w:szCs w:val="22"/>
          <w:lang w:val="en-US"/>
        </w:rPr>
      </w:pPr>
      <w:hyperlink w:anchor="_Toc146250970" w:history="1">
        <w:r w:rsidR="00510A0D" w:rsidRPr="00EA1D41">
          <w:rPr>
            <w:rStyle w:val="Hipervnculo"/>
            <w:rFonts w:ascii="Ancizar Sans Light" w:hAnsi="Ancizar Sans Light"/>
            <w:i/>
            <w:noProof/>
            <w:lang w:val="es-ES"/>
          </w:rPr>
          <w:t>Ilustración 2. Actividades Misionales</w:t>
        </w:r>
        <w:r w:rsidR="00510A0D">
          <w:rPr>
            <w:noProof/>
            <w:webHidden/>
          </w:rPr>
          <w:tab/>
        </w:r>
        <w:r w:rsidR="00510A0D">
          <w:rPr>
            <w:noProof/>
            <w:webHidden/>
          </w:rPr>
          <w:fldChar w:fldCharType="begin"/>
        </w:r>
        <w:r w:rsidR="00510A0D">
          <w:rPr>
            <w:noProof/>
            <w:webHidden/>
          </w:rPr>
          <w:instrText xml:space="preserve"> PAGEREF _Toc146250970 \h </w:instrText>
        </w:r>
        <w:r w:rsidR="00510A0D">
          <w:rPr>
            <w:noProof/>
            <w:webHidden/>
          </w:rPr>
        </w:r>
        <w:r w:rsidR="00510A0D">
          <w:rPr>
            <w:noProof/>
            <w:webHidden/>
          </w:rPr>
          <w:fldChar w:fldCharType="separate"/>
        </w:r>
        <w:r w:rsidR="00510A0D">
          <w:rPr>
            <w:noProof/>
            <w:webHidden/>
          </w:rPr>
          <w:t>13</w:t>
        </w:r>
        <w:r w:rsidR="00510A0D">
          <w:rPr>
            <w:noProof/>
            <w:webHidden/>
          </w:rPr>
          <w:fldChar w:fldCharType="end"/>
        </w:r>
      </w:hyperlink>
    </w:p>
    <w:p w14:paraId="5D03F616" w14:textId="00F5D6B5" w:rsidR="00510A0D" w:rsidRDefault="00000000">
      <w:pPr>
        <w:pStyle w:val="Tabladeilustraciones"/>
        <w:tabs>
          <w:tab w:val="right" w:leader="dot" w:pos="8828"/>
        </w:tabs>
        <w:rPr>
          <w:noProof/>
          <w:sz w:val="22"/>
          <w:szCs w:val="22"/>
          <w:lang w:val="en-US"/>
        </w:rPr>
      </w:pPr>
      <w:hyperlink w:anchor="_Toc146250971" w:history="1">
        <w:r w:rsidR="00510A0D" w:rsidRPr="00EA1D41">
          <w:rPr>
            <w:rStyle w:val="Hipervnculo"/>
            <w:rFonts w:ascii="Ancizar Sans Light" w:hAnsi="Ancizar Sans Light"/>
            <w:i/>
            <w:noProof/>
            <w:lang w:val="es-ES"/>
          </w:rPr>
          <w:t>Ilustración 3. Agrupaciones Sistema de Costos Universidad Nacional de Colombia</w:t>
        </w:r>
        <w:r w:rsidR="00510A0D">
          <w:rPr>
            <w:noProof/>
            <w:webHidden/>
          </w:rPr>
          <w:tab/>
        </w:r>
        <w:r w:rsidR="00510A0D">
          <w:rPr>
            <w:noProof/>
            <w:webHidden/>
          </w:rPr>
          <w:fldChar w:fldCharType="begin"/>
        </w:r>
        <w:r w:rsidR="00510A0D">
          <w:rPr>
            <w:noProof/>
            <w:webHidden/>
          </w:rPr>
          <w:instrText xml:space="preserve"> PAGEREF _Toc146250971 \h </w:instrText>
        </w:r>
        <w:r w:rsidR="00510A0D">
          <w:rPr>
            <w:noProof/>
            <w:webHidden/>
          </w:rPr>
        </w:r>
        <w:r w:rsidR="00510A0D">
          <w:rPr>
            <w:noProof/>
            <w:webHidden/>
          </w:rPr>
          <w:fldChar w:fldCharType="separate"/>
        </w:r>
        <w:r w:rsidR="00510A0D">
          <w:rPr>
            <w:noProof/>
            <w:webHidden/>
          </w:rPr>
          <w:t>13</w:t>
        </w:r>
        <w:r w:rsidR="00510A0D">
          <w:rPr>
            <w:noProof/>
            <w:webHidden/>
          </w:rPr>
          <w:fldChar w:fldCharType="end"/>
        </w:r>
      </w:hyperlink>
    </w:p>
    <w:p w14:paraId="7C0483E7" w14:textId="26C03B58" w:rsidR="00510A0D" w:rsidRDefault="00000000">
      <w:pPr>
        <w:pStyle w:val="Tabladeilustraciones"/>
        <w:tabs>
          <w:tab w:val="right" w:leader="dot" w:pos="8828"/>
        </w:tabs>
        <w:rPr>
          <w:noProof/>
          <w:sz w:val="22"/>
          <w:szCs w:val="22"/>
          <w:lang w:val="en-US"/>
        </w:rPr>
      </w:pPr>
      <w:hyperlink w:anchor="_Toc146250972" w:history="1">
        <w:r w:rsidR="00510A0D" w:rsidRPr="00EA1D41">
          <w:rPr>
            <w:rStyle w:val="Hipervnculo"/>
            <w:rFonts w:ascii="Ancizar Sans Light" w:hAnsi="Ancizar Sans Light"/>
            <w:i/>
            <w:noProof/>
            <w:lang w:val="es-ES"/>
          </w:rPr>
          <w:t>Ilustración 4. Programa de Trabajo Académico de la Universidad Nacional</w:t>
        </w:r>
        <w:r w:rsidR="00510A0D">
          <w:rPr>
            <w:noProof/>
            <w:webHidden/>
          </w:rPr>
          <w:tab/>
        </w:r>
        <w:r w:rsidR="00510A0D">
          <w:rPr>
            <w:noProof/>
            <w:webHidden/>
          </w:rPr>
          <w:fldChar w:fldCharType="begin"/>
        </w:r>
        <w:r w:rsidR="00510A0D">
          <w:rPr>
            <w:noProof/>
            <w:webHidden/>
          </w:rPr>
          <w:instrText xml:space="preserve"> PAGEREF _Toc146250972 \h </w:instrText>
        </w:r>
        <w:r w:rsidR="00510A0D">
          <w:rPr>
            <w:noProof/>
            <w:webHidden/>
          </w:rPr>
        </w:r>
        <w:r w:rsidR="00510A0D">
          <w:rPr>
            <w:noProof/>
            <w:webHidden/>
          </w:rPr>
          <w:fldChar w:fldCharType="separate"/>
        </w:r>
        <w:r w:rsidR="00510A0D">
          <w:rPr>
            <w:noProof/>
            <w:webHidden/>
          </w:rPr>
          <w:t>23</w:t>
        </w:r>
        <w:r w:rsidR="00510A0D">
          <w:rPr>
            <w:noProof/>
            <w:webHidden/>
          </w:rPr>
          <w:fldChar w:fldCharType="end"/>
        </w:r>
      </w:hyperlink>
    </w:p>
    <w:p w14:paraId="544533EC" w14:textId="047437F5" w:rsidR="00510A0D" w:rsidRDefault="00000000">
      <w:pPr>
        <w:pStyle w:val="Tabladeilustraciones"/>
        <w:tabs>
          <w:tab w:val="right" w:leader="dot" w:pos="8828"/>
        </w:tabs>
        <w:rPr>
          <w:noProof/>
          <w:sz w:val="22"/>
          <w:szCs w:val="22"/>
          <w:lang w:val="en-US"/>
        </w:rPr>
      </w:pPr>
      <w:hyperlink w:anchor="_Toc146250973" w:history="1">
        <w:r w:rsidR="00510A0D" w:rsidRPr="00EA1D41">
          <w:rPr>
            <w:rStyle w:val="Hipervnculo"/>
            <w:rFonts w:ascii="Ancizar Sans Light" w:hAnsi="Ancizar Sans Light"/>
            <w:i/>
            <w:noProof/>
            <w:lang w:val="es-ES"/>
          </w:rPr>
          <w:t>Ilustración 5. Distribución Información PTA a Actividades Misionales</w:t>
        </w:r>
        <w:r w:rsidR="00510A0D">
          <w:rPr>
            <w:noProof/>
            <w:webHidden/>
          </w:rPr>
          <w:tab/>
        </w:r>
        <w:r w:rsidR="00510A0D">
          <w:rPr>
            <w:noProof/>
            <w:webHidden/>
          </w:rPr>
          <w:fldChar w:fldCharType="begin"/>
        </w:r>
        <w:r w:rsidR="00510A0D">
          <w:rPr>
            <w:noProof/>
            <w:webHidden/>
          </w:rPr>
          <w:instrText xml:space="preserve"> PAGEREF _Toc146250973 \h </w:instrText>
        </w:r>
        <w:r w:rsidR="00510A0D">
          <w:rPr>
            <w:noProof/>
            <w:webHidden/>
          </w:rPr>
        </w:r>
        <w:r w:rsidR="00510A0D">
          <w:rPr>
            <w:noProof/>
            <w:webHidden/>
          </w:rPr>
          <w:fldChar w:fldCharType="separate"/>
        </w:r>
        <w:r w:rsidR="00510A0D">
          <w:rPr>
            <w:noProof/>
            <w:webHidden/>
          </w:rPr>
          <w:t>25</w:t>
        </w:r>
        <w:r w:rsidR="00510A0D">
          <w:rPr>
            <w:noProof/>
            <w:webHidden/>
          </w:rPr>
          <w:fldChar w:fldCharType="end"/>
        </w:r>
      </w:hyperlink>
    </w:p>
    <w:p w14:paraId="7DE5BA13" w14:textId="296043E6" w:rsidR="00510A0D" w:rsidRDefault="00000000">
      <w:pPr>
        <w:pStyle w:val="Tabladeilustraciones"/>
        <w:tabs>
          <w:tab w:val="right" w:leader="dot" w:pos="8828"/>
        </w:tabs>
        <w:rPr>
          <w:noProof/>
          <w:sz w:val="22"/>
          <w:szCs w:val="22"/>
          <w:lang w:val="en-US"/>
        </w:rPr>
      </w:pPr>
      <w:hyperlink w:anchor="_Toc146250974" w:history="1">
        <w:r w:rsidR="00510A0D" w:rsidRPr="00EA1D41">
          <w:rPr>
            <w:rStyle w:val="Hipervnculo"/>
            <w:rFonts w:ascii="Ancizar Sans Light" w:hAnsi="Ancizar Sans Light"/>
            <w:i/>
            <w:noProof/>
            <w:lang w:val="es-ES"/>
          </w:rPr>
          <w:t xml:space="preserve">Ilustración 6. </w:t>
        </w:r>
        <w:r w:rsidR="00510A0D" w:rsidRPr="00EA1D41">
          <w:rPr>
            <w:rStyle w:val="Hipervnculo"/>
            <w:rFonts w:ascii="Ancizar Sans Light" w:hAnsi="Ancizar Sans Light" w:cs="Arial"/>
            <w:i/>
            <w:noProof/>
            <w:lang w:val="es-ES"/>
          </w:rPr>
          <w:t>Distribución costos de pregrado a demás actividades misionales</w:t>
        </w:r>
        <w:r w:rsidR="00510A0D">
          <w:rPr>
            <w:noProof/>
            <w:webHidden/>
          </w:rPr>
          <w:tab/>
        </w:r>
        <w:r w:rsidR="00510A0D">
          <w:rPr>
            <w:noProof/>
            <w:webHidden/>
          </w:rPr>
          <w:fldChar w:fldCharType="begin"/>
        </w:r>
        <w:r w:rsidR="00510A0D">
          <w:rPr>
            <w:noProof/>
            <w:webHidden/>
          </w:rPr>
          <w:instrText xml:space="preserve"> PAGEREF _Toc146250974 \h </w:instrText>
        </w:r>
        <w:r w:rsidR="00510A0D">
          <w:rPr>
            <w:noProof/>
            <w:webHidden/>
          </w:rPr>
        </w:r>
        <w:r w:rsidR="00510A0D">
          <w:rPr>
            <w:noProof/>
            <w:webHidden/>
          </w:rPr>
          <w:fldChar w:fldCharType="separate"/>
        </w:r>
        <w:r w:rsidR="00510A0D">
          <w:rPr>
            <w:noProof/>
            <w:webHidden/>
          </w:rPr>
          <w:t>26</w:t>
        </w:r>
        <w:r w:rsidR="00510A0D">
          <w:rPr>
            <w:noProof/>
            <w:webHidden/>
          </w:rPr>
          <w:fldChar w:fldCharType="end"/>
        </w:r>
      </w:hyperlink>
    </w:p>
    <w:p w14:paraId="712066D5" w14:textId="461FA0B5" w:rsidR="00510A0D" w:rsidRDefault="00000000">
      <w:pPr>
        <w:pStyle w:val="Tabladeilustraciones"/>
        <w:tabs>
          <w:tab w:val="right" w:leader="dot" w:pos="8828"/>
        </w:tabs>
        <w:rPr>
          <w:noProof/>
          <w:sz w:val="22"/>
          <w:szCs w:val="22"/>
          <w:lang w:val="en-US"/>
        </w:rPr>
      </w:pPr>
      <w:hyperlink w:anchor="_Toc146250975" w:history="1">
        <w:r w:rsidR="00510A0D" w:rsidRPr="00EA1D41">
          <w:rPr>
            <w:rStyle w:val="Hipervnculo"/>
            <w:rFonts w:ascii="Ancizar Sans Light" w:hAnsi="Ancizar Sans Light"/>
            <w:i/>
            <w:noProof/>
            <w:lang w:val="es-ES"/>
          </w:rPr>
          <w:t>Ilustración 7. Distribución de costos del Nivel Nacional y Unimedios</w:t>
        </w:r>
        <w:r w:rsidR="00510A0D">
          <w:rPr>
            <w:noProof/>
            <w:webHidden/>
          </w:rPr>
          <w:tab/>
        </w:r>
        <w:r w:rsidR="00510A0D">
          <w:rPr>
            <w:noProof/>
            <w:webHidden/>
          </w:rPr>
          <w:fldChar w:fldCharType="begin"/>
        </w:r>
        <w:r w:rsidR="00510A0D">
          <w:rPr>
            <w:noProof/>
            <w:webHidden/>
          </w:rPr>
          <w:instrText xml:space="preserve"> PAGEREF _Toc146250975 \h </w:instrText>
        </w:r>
        <w:r w:rsidR="00510A0D">
          <w:rPr>
            <w:noProof/>
            <w:webHidden/>
          </w:rPr>
        </w:r>
        <w:r w:rsidR="00510A0D">
          <w:rPr>
            <w:noProof/>
            <w:webHidden/>
          </w:rPr>
          <w:fldChar w:fldCharType="separate"/>
        </w:r>
        <w:r w:rsidR="00510A0D">
          <w:rPr>
            <w:noProof/>
            <w:webHidden/>
          </w:rPr>
          <w:t>27</w:t>
        </w:r>
        <w:r w:rsidR="00510A0D">
          <w:rPr>
            <w:noProof/>
            <w:webHidden/>
          </w:rPr>
          <w:fldChar w:fldCharType="end"/>
        </w:r>
      </w:hyperlink>
    </w:p>
    <w:p w14:paraId="0315E402" w14:textId="264E90B7" w:rsidR="00510A0D" w:rsidRDefault="00000000">
      <w:pPr>
        <w:pStyle w:val="Tabladeilustraciones"/>
        <w:tabs>
          <w:tab w:val="right" w:leader="dot" w:pos="8828"/>
        </w:tabs>
        <w:rPr>
          <w:noProof/>
          <w:sz w:val="22"/>
          <w:szCs w:val="22"/>
          <w:lang w:val="en-US"/>
        </w:rPr>
      </w:pPr>
      <w:hyperlink w:anchor="_Toc146250976" w:history="1">
        <w:r w:rsidR="00510A0D" w:rsidRPr="00EA1D41">
          <w:rPr>
            <w:rStyle w:val="Hipervnculo"/>
            <w:rFonts w:ascii="Ancizar Sans Light" w:hAnsi="Ancizar Sans Light"/>
            <w:i/>
            <w:noProof/>
            <w:lang w:val="es-ES"/>
          </w:rPr>
          <w:t xml:space="preserve">Ilustración 8. Distribución </w:t>
        </w:r>
        <w:r w:rsidR="00510A0D" w:rsidRPr="00EA1D41">
          <w:rPr>
            <w:rStyle w:val="Hipervnculo"/>
            <w:rFonts w:ascii="Ancizar Sans Light" w:hAnsi="Ancizar Sans Light" w:cs="Arial"/>
            <w:i/>
            <w:noProof/>
            <w:lang w:val="es-ES"/>
          </w:rPr>
          <w:t>de Costos Indirectos a Actividades Misionales</w:t>
        </w:r>
        <w:r w:rsidR="00510A0D">
          <w:rPr>
            <w:noProof/>
            <w:webHidden/>
          </w:rPr>
          <w:tab/>
        </w:r>
        <w:r w:rsidR="00510A0D">
          <w:rPr>
            <w:noProof/>
            <w:webHidden/>
          </w:rPr>
          <w:fldChar w:fldCharType="begin"/>
        </w:r>
        <w:r w:rsidR="00510A0D">
          <w:rPr>
            <w:noProof/>
            <w:webHidden/>
          </w:rPr>
          <w:instrText xml:space="preserve"> PAGEREF _Toc146250976 \h </w:instrText>
        </w:r>
        <w:r w:rsidR="00510A0D">
          <w:rPr>
            <w:noProof/>
            <w:webHidden/>
          </w:rPr>
        </w:r>
        <w:r w:rsidR="00510A0D">
          <w:rPr>
            <w:noProof/>
            <w:webHidden/>
          </w:rPr>
          <w:fldChar w:fldCharType="separate"/>
        </w:r>
        <w:r w:rsidR="00510A0D">
          <w:rPr>
            <w:noProof/>
            <w:webHidden/>
          </w:rPr>
          <w:t>27</w:t>
        </w:r>
        <w:r w:rsidR="00510A0D">
          <w:rPr>
            <w:noProof/>
            <w:webHidden/>
          </w:rPr>
          <w:fldChar w:fldCharType="end"/>
        </w:r>
      </w:hyperlink>
    </w:p>
    <w:p w14:paraId="79D8C01E" w14:textId="3A8B0C6B" w:rsidR="00510A0D" w:rsidRDefault="00000000">
      <w:pPr>
        <w:pStyle w:val="Tabladeilustraciones"/>
        <w:tabs>
          <w:tab w:val="right" w:leader="dot" w:pos="8828"/>
        </w:tabs>
        <w:rPr>
          <w:noProof/>
          <w:sz w:val="22"/>
          <w:szCs w:val="22"/>
          <w:lang w:val="en-US"/>
        </w:rPr>
      </w:pPr>
      <w:hyperlink w:anchor="_Toc146250977" w:history="1">
        <w:r w:rsidR="00510A0D" w:rsidRPr="00EA1D41">
          <w:rPr>
            <w:rStyle w:val="Hipervnculo"/>
            <w:rFonts w:ascii="Ancizar Sans Light" w:hAnsi="Ancizar Sans Light"/>
            <w:i/>
            <w:noProof/>
            <w:lang w:val="es-ES"/>
          </w:rPr>
          <w:t>Ilustración 9. Empresas Nivel Central</w:t>
        </w:r>
        <w:r w:rsidR="00510A0D">
          <w:rPr>
            <w:noProof/>
            <w:webHidden/>
          </w:rPr>
          <w:tab/>
        </w:r>
        <w:r w:rsidR="00510A0D">
          <w:rPr>
            <w:noProof/>
            <w:webHidden/>
          </w:rPr>
          <w:fldChar w:fldCharType="begin"/>
        </w:r>
        <w:r w:rsidR="00510A0D">
          <w:rPr>
            <w:noProof/>
            <w:webHidden/>
          </w:rPr>
          <w:instrText xml:space="preserve"> PAGEREF _Toc146250977 \h </w:instrText>
        </w:r>
        <w:r w:rsidR="00510A0D">
          <w:rPr>
            <w:noProof/>
            <w:webHidden/>
          </w:rPr>
        </w:r>
        <w:r w:rsidR="00510A0D">
          <w:rPr>
            <w:noProof/>
            <w:webHidden/>
          </w:rPr>
          <w:fldChar w:fldCharType="separate"/>
        </w:r>
        <w:r w:rsidR="00510A0D">
          <w:rPr>
            <w:noProof/>
            <w:webHidden/>
          </w:rPr>
          <w:t>29</w:t>
        </w:r>
        <w:r w:rsidR="00510A0D">
          <w:rPr>
            <w:noProof/>
            <w:webHidden/>
          </w:rPr>
          <w:fldChar w:fldCharType="end"/>
        </w:r>
      </w:hyperlink>
    </w:p>
    <w:p w14:paraId="2B43E647" w14:textId="601C9171" w:rsidR="008F63D4" w:rsidRDefault="008F63D4" w:rsidP="00820EA8">
      <w:r>
        <w:fldChar w:fldCharType="end"/>
      </w:r>
    </w:p>
    <w:p w14:paraId="113FD70E" w14:textId="2437F34D" w:rsidR="00E15175" w:rsidRPr="00AE573D" w:rsidRDefault="00AE573D" w:rsidP="00820EA8">
      <w:pPr>
        <w:rPr>
          <w:color w:val="2E74B5" w:themeColor="accent1" w:themeShade="BF"/>
        </w:rPr>
      </w:pPr>
      <w:r w:rsidRPr="00AE573D">
        <w:rPr>
          <w:color w:val="2E74B5" w:themeColor="accent1" w:themeShade="BF"/>
        </w:rPr>
        <w:t>LISTA DE TABLAS</w:t>
      </w:r>
    </w:p>
    <w:p w14:paraId="32985914" w14:textId="45A5BA7E" w:rsidR="00510A0D" w:rsidRDefault="00E15175">
      <w:pPr>
        <w:pStyle w:val="Tabladeilustraciones"/>
        <w:tabs>
          <w:tab w:val="right" w:leader="dot" w:pos="8828"/>
        </w:tabs>
        <w:rPr>
          <w:noProof/>
          <w:sz w:val="22"/>
          <w:szCs w:val="22"/>
          <w:lang w:val="en-US"/>
        </w:rPr>
      </w:pPr>
      <w:r>
        <w:rPr>
          <w:color w:val="2F5496" w:themeColor="accent5" w:themeShade="BF"/>
        </w:rPr>
        <w:fldChar w:fldCharType="begin"/>
      </w:r>
      <w:r>
        <w:rPr>
          <w:color w:val="2F5496" w:themeColor="accent5" w:themeShade="BF"/>
        </w:rPr>
        <w:instrText xml:space="preserve"> TOC \h \z \c "Tabla" </w:instrText>
      </w:r>
      <w:r>
        <w:rPr>
          <w:color w:val="2F5496" w:themeColor="accent5" w:themeShade="BF"/>
        </w:rPr>
        <w:fldChar w:fldCharType="separate"/>
      </w:r>
      <w:hyperlink w:anchor="_Toc146250966" w:history="1">
        <w:r w:rsidR="00510A0D" w:rsidRPr="00E91158">
          <w:rPr>
            <w:rStyle w:val="Hipervnculo"/>
            <w:rFonts w:ascii="Ancizar Sans Light" w:hAnsi="Ancizar Sans Light"/>
            <w:i/>
            <w:noProof/>
          </w:rPr>
          <w:t>Tabla 1. Inductores</w:t>
        </w:r>
        <w:r w:rsidR="00510A0D">
          <w:rPr>
            <w:noProof/>
            <w:webHidden/>
          </w:rPr>
          <w:tab/>
        </w:r>
        <w:r w:rsidR="00510A0D">
          <w:rPr>
            <w:noProof/>
            <w:webHidden/>
          </w:rPr>
          <w:fldChar w:fldCharType="begin"/>
        </w:r>
        <w:r w:rsidR="00510A0D">
          <w:rPr>
            <w:noProof/>
            <w:webHidden/>
          </w:rPr>
          <w:instrText xml:space="preserve"> PAGEREF _Toc146250966 \h </w:instrText>
        </w:r>
        <w:r w:rsidR="00510A0D">
          <w:rPr>
            <w:noProof/>
            <w:webHidden/>
          </w:rPr>
        </w:r>
        <w:r w:rsidR="00510A0D">
          <w:rPr>
            <w:noProof/>
            <w:webHidden/>
          </w:rPr>
          <w:fldChar w:fldCharType="separate"/>
        </w:r>
        <w:r w:rsidR="00510A0D">
          <w:rPr>
            <w:noProof/>
            <w:webHidden/>
          </w:rPr>
          <w:t>18</w:t>
        </w:r>
        <w:r w:rsidR="00510A0D">
          <w:rPr>
            <w:noProof/>
            <w:webHidden/>
          </w:rPr>
          <w:fldChar w:fldCharType="end"/>
        </w:r>
      </w:hyperlink>
    </w:p>
    <w:p w14:paraId="199E2112" w14:textId="6DBA5F9E" w:rsidR="00510A0D" w:rsidRDefault="00000000">
      <w:pPr>
        <w:pStyle w:val="Tabladeilustraciones"/>
        <w:tabs>
          <w:tab w:val="right" w:leader="dot" w:pos="8828"/>
        </w:tabs>
        <w:rPr>
          <w:noProof/>
          <w:sz w:val="22"/>
          <w:szCs w:val="22"/>
          <w:lang w:val="en-US"/>
        </w:rPr>
      </w:pPr>
      <w:hyperlink w:anchor="_Toc146250967" w:history="1">
        <w:r w:rsidR="00510A0D" w:rsidRPr="00E91158">
          <w:rPr>
            <w:rStyle w:val="Hipervnculo"/>
            <w:rFonts w:ascii="Ancizar Sans Light" w:hAnsi="Ancizar Sans Light"/>
            <w:i/>
            <w:noProof/>
            <w:lang w:val="es-ES"/>
          </w:rPr>
          <w:t>Tabla 2. Factor para Distribución de los costos de Investigación</w:t>
        </w:r>
        <w:r w:rsidR="00510A0D">
          <w:rPr>
            <w:noProof/>
            <w:webHidden/>
          </w:rPr>
          <w:tab/>
        </w:r>
        <w:r w:rsidR="00510A0D">
          <w:rPr>
            <w:noProof/>
            <w:webHidden/>
          </w:rPr>
          <w:fldChar w:fldCharType="begin"/>
        </w:r>
        <w:r w:rsidR="00510A0D">
          <w:rPr>
            <w:noProof/>
            <w:webHidden/>
          </w:rPr>
          <w:instrText xml:space="preserve"> PAGEREF _Toc146250967 \h </w:instrText>
        </w:r>
        <w:r w:rsidR="00510A0D">
          <w:rPr>
            <w:noProof/>
            <w:webHidden/>
          </w:rPr>
        </w:r>
        <w:r w:rsidR="00510A0D">
          <w:rPr>
            <w:noProof/>
            <w:webHidden/>
          </w:rPr>
          <w:fldChar w:fldCharType="separate"/>
        </w:r>
        <w:r w:rsidR="00510A0D">
          <w:rPr>
            <w:noProof/>
            <w:webHidden/>
          </w:rPr>
          <w:t>31</w:t>
        </w:r>
        <w:r w:rsidR="00510A0D">
          <w:rPr>
            <w:noProof/>
            <w:webHidden/>
          </w:rPr>
          <w:fldChar w:fldCharType="end"/>
        </w:r>
      </w:hyperlink>
    </w:p>
    <w:p w14:paraId="626769FB" w14:textId="6D2521BA" w:rsidR="00510A0D" w:rsidRDefault="00000000">
      <w:pPr>
        <w:pStyle w:val="Tabladeilustraciones"/>
        <w:tabs>
          <w:tab w:val="right" w:leader="dot" w:pos="8828"/>
        </w:tabs>
        <w:rPr>
          <w:noProof/>
          <w:sz w:val="22"/>
          <w:szCs w:val="22"/>
          <w:lang w:val="en-US"/>
        </w:rPr>
      </w:pPr>
      <w:hyperlink w:anchor="_Toc146250968" w:history="1">
        <w:r w:rsidR="00510A0D" w:rsidRPr="00E91158">
          <w:rPr>
            <w:rStyle w:val="Hipervnculo"/>
            <w:rFonts w:ascii="Ancizar Sans Light" w:hAnsi="Ancizar Sans Light"/>
            <w:i/>
            <w:noProof/>
          </w:rPr>
          <w:t>Tabla 3. Inductores distribución programa curricular</w:t>
        </w:r>
        <w:r w:rsidR="00510A0D">
          <w:rPr>
            <w:noProof/>
            <w:webHidden/>
          </w:rPr>
          <w:tab/>
        </w:r>
        <w:r w:rsidR="00510A0D">
          <w:rPr>
            <w:noProof/>
            <w:webHidden/>
          </w:rPr>
          <w:fldChar w:fldCharType="begin"/>
        </w:r>
        <w:r w:rsidR="00510A0D">
          <w:rPr>
            <w:noProof/>
            <w:webHidden/>
          </w:rPr>
          <w:instrText xml:space="preserve"> PAGEREF _Toc146250968 \h </w:instrText>
        </w:r>
        <w:r w:rsidR="00510A0D">
          <w:rPr>
            <w:noProof/>
            <w:webHidden/>
          </w:rPr>
        </w:r>
        <w:r w:rsidR="00510A0D">
          <w:rPr>
            <w:noProof/>
            <w:webHidden/>
          </w:rPr>
          <w:fldChar w:fldCharType="separate"/>
        </w:r>
        <w:r w:rsidR="00510A0D">
          <w:rPr>
            <w:noProof/>
            <w:webHidden/>
          </w:rPr>
          <w:t>35</w:t>
        </w:r>
        <w:r w:rsidR="00510A0D">
          <w:rPr>
            <w:noProof/>
            <w:webHidden/>
          </w:rPr>
          <w:fldChar w:fldCharType="end"/>
        </w:r>
      </w:hyperlink>
    </w:p>
    <w:p w14:paraId="6D69BFFD" w14:textId="77777777" w:rsidR="00510A0D" w:rsidRDefault="00E15175" w:rsidP="004F7030">
      <w:pPr>
        <w:pStyle w:val="Ttulo1"/>
        <w:spacing w:line="276" w:lineRule="auto"/>
        <w:rPr>
          <w:rFonts w:asciiTheme="minorHAnsi" w:eastAsiaTheme="minorHAnsi" w:hAnsiTheme="minorHAnsi" w:cstheme="minorBidi"/>
          <w:color w:val="2F5496" w:themeColor="accent5" w:themeShade="BF"/>
          <w:sz w:val="22"/>
          <w:szCs w:val="22"/>
        </w:rPr>
      </w:pPr>
      <w:r>
        <w:rPr>
          <w:rFonts w:asciiTheme="minorHAnsi" w:eastAsiaTheme="minorHAnsi" w:hAnsiTheme="minorHAnsi" w:cstheme="minorBidi"/>
          <w:color w:val="2F5496" w:themeColor="accent5" w:themeShade="BF"/>
          <w:sz w:val="22"/>
          <w:szCs w:val="22"/>
        </w:rPr>
        <w:fldChar w:fldCharType="end"/>
      </w:r>
    </w:p>
    <w:p w14:paraId="02C9CC27" w14:textId="77777777" w:rsidR="00510A0D" w:rsidRDefault="00510A0D">
      <w:pPr>
        <w:rPr>
          <w:rFonts w:eastAsiaTheme="minorHAnsi"/>
          <w:color w:val="2F5496" w:themeColor="accent5" w:themeShade="BF"/>
          <w:sz w:val="22"/>
          <w:szCs w:val="22"/>
        </w:rPr>
      </w:pPr>
      <w:r>
        <w:rPr>
          <w:rFonts w:eastAsiaTheme="minorHAnsi"/>
          <w:color w:val="2F5496" w:themeColor="accent5" w:themeShade="BF"/>
          <w:sz w:val="22"/>
          <w:szCs w:val="22"/>
        </w:rPr>
        <w:br w:type="page"/>
      </w:r>
    </w:p>
    <w:p w14:paraId="420DB3F1" w14:textId="0CF73570" w:rsidR="003F4976" w:rsidRPr="004F1C91" w:rsidRDefault="003F4976" w:rsidP="004F7030">
      <w:pPr>
        <w:pStyle w:val="Ttulo1"/>
        <w:spacing w:line="276" w:lineRule="auto"/>
        <w:rPr>
          <w:rFonts w:asciiTheme="minorHAnsi" w:eastAsiaTheme="minorHAnsi" w:hAnsiTheme="minorHAnsi" w:cstheme="minorBidi"/>
          <w:color w:val="2F5496" w:themeColor="accent5" w:themeShade="BF"/>
          <w:sz w:val="22"/>
          <w:szCs w:val="22"/>
          <w:lang w:val="es-ES"/>
        </w:rPr>
      </w:pPr>
      <w:bookmarkStart w:id="1" w:name="_Toc146287047"/>
      <w:r w:rsidRPr="004F1C91">
        <w:rPr>
          <w:rFonts w:ascii="Ancizar Sans Light" w:hAnsi="Ancizar Sans Light"/>
          <w:lang w:val="es-ES"/>
        </w:rPr>
        <w:lastRenderedPageBreak/>
        <w:t>Introducción</w:t>
      </w:r>
      <w:bookmarkEnd w:id="0"/>
      <w:bookmarkEnd w:id="1"/>
    </w:p>
    <w:p w14:paraId="22BCEEE2" w14:textId="77777777" w:rsidR="003F4976" w:rsidRPr="004F1C91" w:rsidRDefault="003F4976" w:rsidP="004F7030">
      <w:pPr>
        <w:spacing w:line="276" w:lineRule="auto"/>
        <w:rPr>
          <w:rFonts w:ascii="Ancizar Sans Light" w:hAnsi="Ancizar Sans Light" w:cs="Arial"/>
          <w:szCs w:val="24"/>
          <w:lang w:val="es-ES"/>
        </w:rPr>
      </w:pPr>
    </w:p>
    <w:p w14:paraId="4B3F7EE5" w14:textId="50CC7A71" w:rsidR="00A147BD" w:rsidRPr="004F1C91" w:rsidRDefault="00A147BD" w:rsidP="00B747B3">
      <w:pPr>
        <w:spacing w:after="0" w:line="240" w:lineRule="auto"/>
        <w:jc w:val="both"/>
        <w:rPr>
          <w:rFonts w:ascii="Ancizar Sans Light" w:hAnsi="Ancizar Sans Light"/>
          <w:lang w:val="es-ES"/>
        </w:rPr>
      </w:pPr>
      <w:r w:rsidRPr="004F1C91">
        <w:rPr>
          <w:rFonts w:ascii="Ancizar Sans Light" w:hAnsi="Ancizar Sans Light"/>
          <w:lang w:val="es-ES"/>
        </w:rPr>
        <w:t xml:space="preserve">La implementación y actualización del “Sistema de costos de la Universidad Nacional de Colombia” tiene como objetivo </w:t>
      </w:r>
      <w:r w:rsidR="00096460" w:rsidRPr="004F1C91">
        <w:rPr>
          <w:rFonts w:ascii="Ancizar Sans Light" w:hAnsi="Ancizar Sans Light"/>
          <w:lang w:val="es-ES"/>
        </w:rPr>
        <w:t xml:space="preserve">general </w:t>
      </w:r>
      <w:r w:rsidRPr="004F1C91">
        <w:rPr>
          <w:rFonts w:ascii="Ancizar Sans Light" w:hAnsi="Ancizar Sans Light"/>
          <w:lang w:val="es-ES"/>
        </w:rPr>
        <w:t>determinar el costo unitario por estudiante para los programas de pregrado y posgrado, así como, el costo de la</w:t>
      </w:r>
      <w:r w:rsidR="00A124F4" w:rsidRPr="004F1C91">
        <w:rPr>
          <w:rFonts w:ascii="Ancizar Sans Light" w:hAnsi="Ancizar Sans Light"/>
          <w:lang w:val="es-ES"/>
        </w:rPr>
        <w:t>s</w:t>
      </w:r>
      <w:r w:rsidRPr="004F1C91">
        <w:rPr>
          <w:rFonts w:ascii="Ancizar Sans Light" w:hAnsi="Ancizar Sans Light"/>
          <w:lang w:val="es-ES"/>
        </w:rPr>
        <w:t xml:space="preserve"> funciones misionales de investigación y extensión, información que sea útil a los distintos usuarios de </w:t>
      </w:r>
      <w:proofErr w:type="gramStart"/>
      <w:r w:rsidRPr="004F1C91">
        <w:rPr>
          <w:rFonts w:ascii="Ancizar Sans Light" w:hAnsi="Ancizar Sans Light"/>
          <w:lang w:val="es-ES"/>
        </w:rPr>
        <w:t>la misma</w:t>
      </w:r>
      <w:proofErr w:type="gramEnd"/>
      <w:r w:rsidRPr="004F1C91">
        <w:rPr>
          <w:rFonts w:ascii="Ancizar Sans Light" w:hAnsi="Ancizar Sans Light"/>
          <w:lang w:val="es-ES"/>
        </w:rPr>
        <w:t xml:space="preserve"> y por ende relevante para la toma de decisiones. </w:t>
      </w:r>
    </w:p>
    <w:p w14:paraId="3E985CB3" w14:textId="77777777" w:rsidR="00B747B3" w:rsidRPr="004F1C91" w:rsidRDefault="00B747B3" w:rsidP="00B747B3">
      <w:pPr>
        <w:spacing w:after="0" w:line="240" w:lineRule="auto"/>
        <w:jc w:val="both"/>
        <w:rPr>
          <w:rFonts w:ascii="Ancizar Sans Light" w:hAnsi="Ancizar Sans Light"/>
          <w:lang w:val="es-ES"/>
        </w:rPr>
      </w:pPr>
    </w:p>
    <w:p w14:paraId="5C537994" w14:textId="13BE8ABE" w:rsidR="003F4976" w:rsidRPr="004F1C91" w:rsidRDefault="003F4976" w:rsidP="00B747B3">
      <w:pPr>
        <w:spacing w:after="0" w:line="240" w:lineRule="auto"/>
        <w:jc w:val="both"/>
        <w:rPr>
          <w:rFonts w:ascii="Ancizar Sans Light" w:hAnsi="Ancizar Sans Light"/>
          <w:lang w:val="es-ES"/>
        </w:rPr>
      </w:pPr>
      <w:r w:rsidRPr="004F1C91">
        <w:rPr>
          <w:rFonts w:ascii="Ancizar Sans Light" w:hAnsi="Ancizar Sans Light"/>
          <w:lang w:val="es-ES"/>
        </w:rPr>
        <w:t>El</w:t>
      </w:r>
      <w:r w:rsidR="00A51BF1" w:rsidRPr="004F1C91">
        <w:rPr>
          <w:rFonts w:ascii="Ancizar Sans Light" w:hAnsi="Ancizar Sans Light"/>
          <w:lang w:val="es-ES"/>
        </w:rPr>
        <w:t xml:space="preserve"> sistema</w:t>
      </w:r>
      <w:r w:rsidRPr="004F1C91">
        <w:rPr>
          <w:rFonts w:ascii="Ancizar Sans Light" w:hAnsi="Ancizar Sans Light"/>
          <w:lang w:val="es-ES"/>
        </w:rPr>
        <w:t xml:space="preserve"> surge a partir de la necesidad que tiene la Universidad de conocer y controlar los costos en los que incurre para el desarrollo de su</w:t>
      </w:r>
      <w:r w:rsidR="00096460" w:rsidRPr="004F1C91">
        <w:rPr>
          <w:rFonts w:ascii="Ancizar Sans Light" w:hAnsi="Ancizar Sans Light"/>
          <w:lang w:val="es-ES"/>
        </w:rPr>
        <w:t>s actividades misionales: formación (</w:t>
      </w:r>
      <w:r w:rsidRPr="004F1C91">
        <w:rPr>
          <w:rFonts w:ascii="Ancizar Sans Light" w:hAnsi="Ancizar Sans Light"/>
          <w:lang w:val="es-ES"/>
        </w:rPr>
        <w:t>pregrado y posgrado</w:t>
      </w:r>
      <w:r w:rsidR="00096460" w:rsidRPr="004F1C91">
        <w:rPr>
          <w:rFonts w:ascii="Ancizar Sans Light" w:hAnsi="Ancizar Sans Light"/>
          <w:lang w:val="es-ES"/>
        </w:rPr>
        <w:t>)</w:t>
      </w:r>
      <w:r w:rsidR="0049088E" w:rsidRPr="004F1C91">
        <w:rPr>
          <w:rFonts w:ascii="Ancizar Sans Light" w:hAnsi="Ancizar Sans Light"/>
          <w:lang w:val="es-ES"/>
        </w:rPr>
        <w:t xml:space="preserve">, proyectos de investigación, </w:t>
      </w:r>
      <w:r w:rsidRPr="004F1C91">
        <w:rPr>
          <w:rFonts w:ascii="Ancizar Sans Light" w:hAnsi="Ancizar Sans Light"/>
          <w:lang w:val="es-ES"/>
        </w:rPr>
        <w:t>y proyectos de extensión.</w:t>
      </w:r>
    </w:p>
    <w:p w14:paraId="096C14F6" w14:textId="77777777" w:rsidR="003F4976" w:rsidRPr="004F1C91" w:rsidRDefault="003F4976" w:rsidP="004F7030">
      <w:pPr>
        <w:spacing w:after="0" w:line="276" w:lineRule="auto"/>
        <w:jc w:val="both"/>
        <w:rPr>
          <w:rFonts w:ascii="Ancizar Sans Light" w:hAnsi="Ancizar Sans Light"/>
          <w:lang w:val="es-ES"/>
        </w:rPr>
      </w:pPr>
    </w:p>
    <w:p w14:paraId="126CCDF4" w14:textId="39C5EE41"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En este punto, es importante traer a colación lo indicado en el Libro Blanco de los Costes a cerca de la formulación de un proyecto de costes para una universidad </w:t>
      </w:r>
      <w:sdt>
        <w:sdtPr>
          <w:rPr>
            <w:rFonts w:ascii="Ancizar Sans Light" w:hAnsi="Ancizar Sans Light"/>
            <w:i/>
          </w:rPr>
          <w:id w:val="1991978545"/>
          <w:citation/>
        </w:sdtPr>
        <w:sdtContent>
          <w:r>
            <w:rPr>
              <w:rFonts w:ascii="Ancizar Sans Light" w:hAnsi="Ancizar Sans Light"/>
              <w:i/>
            </w:rPr>
            <w:fldChar w:fldCharType="begin"/>
          </w:r>
          <w:r w:rsidRPr="004F1C91">
            <w:rPr>
              <w:rFonts w:ascii="Ancizar Sans Light" w:hAnsi="Ancizar Sans Light"/>
              <w:i/>
              <w:lang w:val="es-ES"/>
            </w:rPr>
            <w:instrText xml:space="preserve">CITATION Lóp111 \p 563 \l 9226 </w:instrText>
          </w:r>
          <w:r>
            <w:rPr>
              <w:rFonts w:ascii="Ancizar Sans Light" w:hAnsi="Ancizar Sans Light"/>
              <w:i/>
            </w:rPr>
            <w:fldChar w:fldCharType="separate"/>
          </w:r>
          <w:r w:rsidR="00EB54AB" w:rsidRPr="00EB54AB">
            <w:rPr>
              <w:rFonts w:ascii="Ancizar Sans Light" w:hAnsi="Ancizar Sans Light"/>
              <w:noProof/>
              <w:lang w:val="es-ES"/>
            </w:rPr>
            <w:t>(López Hernández, Carrasco Díaz, &amp; otros, 2011, pág. 563)</w:t>
          </w:r>
          <w:r>
            <w:rPr>
              <w:rFonts w:ascii="Ancizar Sans Light" w:hAnsi="Ancizar Sans Light"/>
              <w:i/>
            </w:rPr>
            <w:fldChar w:fldCharType="end"/>
          </w:r>
        </w:sdtContent>
      </w:sdt>
      <w:r w:rsidRPr="004F1C91">
        <w:rPr>
          <w:rFonts w:ascii="Ancizar Sans Light" w:hAnsi="Ancizar Sans Light"/>
          <w:lang w:val="es-ES"/>
        </w:rPr>
        <w:t>:</w:t>
      </w:r>
    </w:p>
    <w:p w14:paraId="7325C009" w14:textId="77777777" w:rsidR="003F4976" w:rsidRPr="004F1C91" w:rsidRDefault="003F4976" w:rsidP="004F7030">
      <w:pPr>
        <w:spacing w:after="0" w:line="276" w:lineRule="auto"/>
        <w:jc w:val="both"/>
        <w:rPr>
          <w:rFonts w:ascii="Ancizar Sans Light" w:hAnsi="Ancizar Sans Light"/>
          <w:lang w:val="es-ES"/>
        </w:rPr>
      </w:pPr>
    </w:p>
    <w:p w14:paraId="0A451488" w14:textId="4A6577AC" w:rsidR="003F4976" w:rsidRPr="006461B4" w:rsidRDefault="0005103B" w:rsidP="004F7030">
      <w:pPr>
        <w:spacing w:after="0" w:line="276" w:lineRule="auto"/>
        <w:jc w:val="both"/>
        <w:rPr>
          <w:rFonts w:ascii="Ancizar Sans Light" w:hAnsi="Ancizar Sans Light"/>
          <w:i/>
          <w:lang w:val="es-ES"/>
        </w:rPr>
      </w:pPr>
      <w:r w:rsidRPr="006461B4">
        <w:rPr>
          <w:rFonts w:ascii="Ancizar Sans Light" w:hAnsi="Ancizar Sans Light"/>
          <w:i/>
          <w:lang w:val="es-ES"/>
        </w:rPr>
        <w:t>… “</w:t>
      </w:r>
      <w:r w:rsidR="003F4976" w:rsidRPr="006461B4">
        <w:rPr>
          <w:rFonts w:ascii="Ancizar Sans Light" w:hAnsi="Ancizar Sans Light"/>
          <w:i/>
          <w:lang w:val="es-ES"/>
        </w:rPr>
        <w:t>se trata de un proyecto que debe abordarse con una absoluta convicción por parte de los máximos órganos rectores de la Universidad, que deben impulsarlo para garantizar su éxito y la utilidad última que, con independencia del cumplimiento de las obligaciones legales que, en cada momento resulten vigentes, es capaz de aportar para la gestión racional de ésta”</w:t>
      </w:r>
    </w:p>
    <w:p w14:paraId="1731513E" w14:textId="77777777" w:rsidR="003F4976" w:rsidRPr="006461B4" w:rsidRDefault="003F4976" w:rsidP="004F7030">
      <w:pPr>
        <w:spacing w:after="0" w:line="276" w:lineRule="auto"/>
        <w:jc w:val="both"/>
        <w:rPr>
          <w:rFonts w:ascii="Ancizar Sans Light" w:hAnsi="Ancizar Sans Light"/>
          <w:i/>
          <w:lang w:val="es-ES"/>
        </w:rPr>
      </w:pPr>
    </w:p>
    <w:p w14:paraId="5A0674F7" w14:textId="3C4DBD46"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Del objetivo general del </w:t>
      </w:r>
      <w:r w:rsidR="00A51BF1" w:rsidRPr="004F1C91">
        <w:rPr>
          <w:rFonts w:ascii="Ancizar Sans Light" w:hAnsi="Ancizar Sans Light"/>
          <w:lang w:val="es-ES"/>
        </w:rPr>
        <w:t>sistema</w:t>
      </w:r>
      <w:r w:rsidRPr="004F1C91">
        <w:rPr>
          <w:rFonts w:ascii="Ancizar Sans Light" w:hAnsi="Ancizar Sans Light"/>
          <w:lang w:val="es-ES"/>
        </w:rPr>
        <w:t xml:space="preserve"> </w:t>
      </w:r>
      <w:r w:rsidR="00051530" w:rsidRPr="004F1C91">
        <w:rPr>
          <w:rFonts w:ascii="Ancizar Sans Light" w:hAnsi="Ancizar Sans Light"/>
          <w:lang w:val="es-ES"/>
        </w:rPr>
        <w:t xml:space="preserve">se desprenden las siguientes </w:t>
      </w:r>
      <w:r w:rsidRPr="004F1C91">
        <w:rPr>
          <w:rFonts w:ascii="Ancizar Sans Light" w:hAnsi="Ancizar Sans Light"/>
          <w:lang w:val="es-ES"/>
        </w:rPr>
        <w:t>metas generales:</w:t>
      </w:r>
    </w:p>
    <w:p w14:paraId="5A4F70F3" w14:textId="77777777" w:rsidR="00B747B3" w:rsidRPr="004F1C91" w:rsidRDefault="00B747B3" w:rsidP="004F7030">
      <w:pPr>
        <w:spacing w:after="0" w:line="276" w:lineRule="auto"/>
        <w:jc w:val="both"/>
        <w:rPr>
          <w:rFonts w:ascii="Ancizar Sans Light" w:hAnsi="Ancizar Sans Light"/>
          <w:lang w:val="es-ES"/>
        </w:rPr>
      </w:pPr>
    </w:p>
    <w:p w14:paraId="61729355" w14:textId="592314DA" w:rsidR="003F4976" w:rsidRPr="00192558" w:rsidRDefault="003F4976" w:rsidP="004F7030">
      <w:pPr>
        <w:pStyle w:val="Prrafodelista"/>
        <w:numPr>
          <w:ilvl w:val="0"/>
          <w:numId w:val="2"/>
        </w:numPr>
        <w:spacing w:after="0" w:line="276" w:lineRule="auto"/>
        <w:rPr>
          <w:rFonts w:ascii="Ancizar Sans Light" w:hAnsi="Ancizar Sans Light"/>
          <w:lang w:val="es-ES"/>
        </w:rPr>
      </w:pPr>
      <w:r w:rsidRPr="00192558">
        <w:rPr>
          <w:rFonts w:ascii="Ancizar Sans Light" w:hAnsi="Ancizar Sans Light"/>
          <w:lang w:val="es-ES"/>
        </w:rPr>
        <w:t xml:space="preserve">Implementar el modelo del sistema de costos </w:t>
      </w:r>
      <w:r w:rsidR="00096460" w:rsidRPr="00192558">
        <w:rPr>
          <w:rFonts w:ascii="Ancizar Sans Light" w:hAnsi="Ancizar Sans Light"/>
          <w:lang w:val="es-ES"/>
        </w:rPr>
        <w:t xml:space="preserve">definido por la Universidad </w:t>
      </w:r>
      <w:r w:rsidR="00322B23" w:rsidRPr="00192558">
        <w:rPr>
          <w:rFonts w:ascii="Ancizar Sans Light" w:hAnsi="Ancizar Sans Light"/>
          <w:lang w:val="es-ES"/>
        </w:rPr>
        <w:t>para determinar el costo por</w:t>
      </w:r>
      <w:r w:rsidRPr="00192558">
        <w:rPr>
          <w:rFonts w:ascii="Ancizar Sans Light" w:hAnsi="Ancizar Sans Light"/>
          <w:lang w:val="es-ES"/>
        </w:rPr>
        <w:t xml:space="preserve"> estudiante,</w:t>
      </w:r>
      <w:r w:rsidR="00322B23" w:rsidRPr="00192558">
        <w:rPr>
          <w:rFonts w:ascii="Ancizar Sans Light" w:hAnsi="Ancizar Sans Light"/>
          <w:lang w:val="es-ES"/>
        </w:rPr>
        <w:t xml:space="preserve"> para</w:t>
      </w:r>
      <w:r w:rsidRPr="00192558">
        <w:rPr>
          <w:rFonts w:ascii="Ancizar Sans Light" w:hAnsi="Ancizar Sans Light"/>
          <w:lang w:val="es-ES"/>
        </w:rPr>
        <w:t xml:space="preserve"> cada uno de los programas curriculares de pregrado y posgrado en los niveles de sede y de facultad al interior de la Universidad Nacional de Colombia.</w:t>
      </w:r>
    </w:p>
    <w:p w14:paraId="062E8DC7" w14:textId="77777777" w:rsidR="003F4976" w:rsidRPr="00192558" w:rsidRDefault="003F4976" w:rsidP="004F7030">
      <w:pPr>
        <w:pStyle w:val="Prrafodelista"/>
        <w:numPr>
          <w:ilvl w:val="0"/>
          <w:numId w:val="2"/>
        </w:numPr>
        <w:spacing w:after="0" w:line="276" w:lineRule="auto"/>
        <w:rPr>
          <w:rFonts w:ascii="Ancizar Sans Light" w:hAnsi="Ancizar Sans Light"/>
          <w:lang w:val="es-ES"/>
        </w:rPr>
      </w:pPr>
      <w:r w:rsidRPr="00192558">
        <w:rPr>
          <w:rFonts w:ascii="Ancizar Sans Light" w:hAnsi="Ancizar Sans Light"/>
          <w:lang w:val="es-ES"/>
        </w:rPr>
        <w:t>Implementar el modelo del sistema de costos para determinar el costo de la función de investigación y extensión para la Universidad Nacional de Colombia.</w:t>
      </w:r>
    </w:p>
    <w:p w14:paraId="36A0CB2E" w14:textId="0777B59F" w:rsidR="003F4976" w:rsidRPr="004F1C91" w:rsidRDefault="003F4976" w:rsidP="004F7030">
      <w:pPr>
        <w:spacing w:after="0" w:line="276" w:lineRule="auto"/>
        <w:jc w:val="both"/>
        <w:rPr>
          <w:rFonts w:ascii="Ancizar Sans Light" w:hAnsi="Ancizar Sans Light"/>
          <w:lang w:val="es-ES"/>
        </w:rPr>
      </w:pPr>
    </w:p>
    <w:p w14:paraId="519F7289" w14:textId="6A7A344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En razón a lo expuesto, en el presente documento se describe la metodología que se </w:t>
      </w:r>
      <w:r w:rsidR="00F3240D" w:rsidRPr="004F1C91">
        <w:rPr>
          <w:rFonts w:ascii="Ancizar Sans Light" w:hAnsi="Ancizar Sans Light"/>
          <w:lang w:val="es-ES"/>
        </w:rPr>
        <w:t xml:space="preserve">definió </w:t>
      </w:r>
      <w:r w:rsidRPr="004F1C91">
        <w:rPr>
          <w:rFonts w:ascii="Ancizar Sans Light" w:hAnsi="Ancizar Sans Light"/>
          <w:lang w:val="es-ES"/>
        </w:rPr>
        <w:t>para determinar el costo por actividad misional de la Uni</w:t>
      </w:r>
      <w:r w:rsidR="00906129" w:rsidRPr="004F1C91">
        <w:rPr>
          <w:rFonts w:ascii="Ancizar Sans Light" w:hAnsi="Ancizar Sans Light"/>
          <w:lang w:val="es-ES"/>
        </w:rPr>
        <w:t xml:space="preserve">versidad; para ello se parte </w:t>
      </w:r>
      <w:r w:rsidRPr="004F1C91">
        <w:rPr>
          <w:rFonts w:ascii="Ancizar Sans Light" w:hAnsi="Ancizar Sans Light"/>
          <w:lang w:val="es-ES"/>
        </w:rPr>
        <w:t xml:space="preserve">de la </w:t>
      </w:r>
      <w:r w:rsidR="00906129" w:rsidRPr="004F1C91">
        <w:rPr>
          <w:rFonts w:ascii="Ancizar Sans Light" w:hAnsi="Ancizar Sans Light"/>
          <w:lang w:val="es-ES"/>
        </w:rPr>
        <w:t>información contable agregada de la Universidad de cierre</w:t>
      </w:r>
      <w:r w:rsidR="00525361" w:rsidRPr="004F1C91">
        <w:rPr>
          <w:rFonts w:ascii="Ancizar Sans Light" w:hAnsi="Ancizar Sans Light"/>
          <w:lang w:val="es-ES"/>
        </w:rPr>
        <w:t xml:space="preserve"> de</w:t>
      </w:r>
      <w:r w:rsidR="00906129" w:rsidRPr="004F1C91">
        <w:rPr>
          <w:rFonts w:ascii="Ancizar Sans Light" w:hAnsi="Ancizar Sans Light"/>
          <w:lang w:val="es-ES"/>
        </w:rPr>
        <w:t xml:space="preserve"> vigencia (estados financieros),</w:t>
      </w:r>
      <w:r w:rsidR="00984EFF" w:rsidRPr="004F1C91">
        <w:rPr>
          <w:rFonts w:ascii="Ancizar Sans Light" w:hAnsi="Ancizar Sans Light"/>
          <w:lang w:val="es-ES"/>
        </w:rPr>
        <w:t xml:space="preserve"> </w:t>
      </w:r>
      <w:r w:rsidR="00906129" w:rsidRPr="004F1C91">
        <w:rPr>
          <w:rFonts w:ascii="Ancizar Sans Light" w:hAnsi="Ancizar Sans Light"/>
          <w:lang w:val="es-ES"/>
        </w:rPr>
        <w:t xml:space="preserve">la cual presenta algunas depuraciones, agrupaciones, </w:t>
      </w:r>
      <w:r w:rsidR="00984EFF" w:rsidRPr="004F1C91">
        <w:rPr>
          <w:rFonts w:ascii="Ancizar Sans Light" w:hAnsi="Ancizar Sans Light"/>
          <w:lang w:val="es-ES"/>
        </w:rPr>
        <w:t xml:space="preserve">y </w:t>
      </w:r>
      <w:r w:rsidR="00906129" w:rsidRPr="004F1C91">
        <w:rPr>
          <w:rFonts w:ascii="Ancizar Sans Light" w:hAnsi="Ancizar Sans Light"/>
          <w:lang w:val="es-ES"/>
        </w:rPr>
        <w:t>distribuciones  definidas en el modelo</w:t>
      </w:r>
      <w:r w:rsidR="00984EFF" w:rsidRPr="004F1C91">
        <w:rPr>
          <w:rFonts w:ascii="Ancizar Sans Light" w:hAnsi="Ancizar Sans Light"/>
          <w:lang w:val="es-ES"/>
        </w:rPr>
        <w:t xml:space="preserve">, </w:t>
      </w:r>
      <w:r w:rsidRPr="004F1C91">
        <w:rPr>
          <w:rFonts w:ascii="Ancizar Sans Light" w:hAnsi="Ancizar Sans Light"/>
          <w:lang w:val="es-ES"/>
        </w:rPr>
        <w:t>hasta llegar a la asignación de costos por progr</w:t>
      </w:r>
      <w:r w:rsidR="00322B23" w:rsidRPr="004F1C91">
        <w:rPr>
          <w:rFonts w:ascii="Ancizar Sans Light" w:hAnsi="Ancizar Sans Light"/>
          <w:lang w:val="es-ES"/>
        </w:rPr>
        <w:t>ama curricular en el caso de pregrado y posgrado</w:t>
      </w:r>
      <w:r w:rsidRPr="004F1C91">
        <w:rPr>
          <w:rFonts w:ascii="Ancizar Sans Light" w:hAnsi="Ancizar Sans Light"/>
          <w:lang w:val="es-ES"/>
        </w:rPr>
        <w:t xml:space="preserve">, y </w:t>
      </w:r>
      <w:r w:rsidR="00984EFF" w:rsidRPr="004F1C91">
        <w:rPr>
          <w:rFonts w:ascii="Ancizar Sans Light" w:hAnsi="Ancizar Sans Light"/>
          <w:lang w:val="es-ES"/>
        </w:rPr>
        <w:t xml:space="preserve">el costo </w:t>
      </w:r>
      <w:r w:rsidRPr="004F1C91">
        <w:rPr>
          <w:rFonts w:ascii="Ancizar Sans Light" w:hAnsi="Ancizar Sans Light"/>
          <w:lang w:val="es-ES"/>
        </w:rPr>
        <w:t>de las funciones de investigación y extensión</w:t>
      </w:r>
      <w:r w:rsidR="00322B23" w:rsidRPr="004F1C91">
        <w:rPr>
          <w:rFonts w:ascii="Ancizar Sans Light" w:hAnsi="Ancizar Sans Light"/>
          <w:lang w:val="es-ES"/>
        </w:rPr>
        <w:t xml:space="preserve">. </w:t>
      </w:r>
      <w:r w:rsidRPr="004F1C91">
        <w:rPr>
          <w:rFonts w:ascii="Ancizar Sans Light" w:hAnsi="Ancizar Sans Light"/>
          <w:lang w:val="es-ES"/>
        </w:rPr>
        <w:t>Se propone como futuras etapas del modelo de costos continuar con la determinación de los costos por proyectos, así como</w:t>
      </w:r>
      <w:r w:rsidR="00906129" w:rsidRPr="004F1C91">
        <w:rPr>
          <w:rFonts w:ascii="Ancizar Sans Light" w:hAnsi="Ancizar Sans Light"/>
          <w:lang w:val="es-ES"/>
        </w:rPr>
        <w:t xml:space="preserve">, generar estrategias para la socialización y apropiación de los resultados del modelo en la alta dirección de la Universidad, de forma que se constituya en una herramienta para la toma de decisiones. </w:t>
      </w:r>
    </w:p>
    <w:p w14:paraId="6CF9CEE7" w14:textId="77777777" w:rsidR="003F4976" w:rsidRPr="004F1C91" w:rsidRDefault="003F4976" w:rsidP="004F7030">
      <w:pPr>
        <w:spacing w:after="0" w:line="276" w:lineRule="auto"/>
        <w:jc w:val="both"/>
        <w:rPr>
          <w:rFonts w:ascii="Ancizar Sans Light" w:hAnsi="Ancizar Sans Light"/>
          <w:lang w:val="es-ES"/>
        </w:rPr>
      </w:pPr>
    </w:p>
    <w:p w14:paraId="46836BA7" w14:textId="75461E75"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Para el desarrollo del modelo se t</w:t>
      </w:r>
      <w:r w:rsidR="009D0B8F" w:rsidRPr="004F1C91">
        <w:rPr>
          <w:rFonts w:ascii="Ancizar Sans Light" w:hAnsi="Ancizar Sans Light"/>
          <w:lang w:val="es-ES"/>
        </w:rPr>
        <w:t>ienen</w:t>
      </w:r>
      <w:r w:rsidRPr="004F1C91">
        <w:rPr>
          <w:rFonts w:ascii="Ancizar Sans Light" w:hAnsi="Ancizar Sans Light"/>
          <w:lang w:val="es-ES"/>
        </w:rPr>
        <w:t xml:space="preserve"> como fuentes de información: (i) Información contable generada desde el Sistema de Gestión Financiera –QUIPU, en adelante SGF QUIPU</w:t>
      </w:r>
      <w:r w:rsidR="009D0B8F" w:rsidRPr="004F1C91">
        <w:rPr>
          <w:rFonts w:ascii="Ancizar Sans Light" w:hAnsi="Ancizar Sans Light"/>
          <w:lang w:val="es-ES"/>
        </w:rPr>
        <w:t>,</w:t>
      </w:r>
      <w:r w:rsidRPr="004F1C91">
        <w:rPr>
          <w:rFonts w:ascii="Ancizar Sans Light" w:hAnsi="Ancizar Sans Light"/>
          <w:lang w:val="es-ES"/>
        </w:rPr>
        <w:t xml:space="preserve"> (</w:t>
      </w:r>
      <w:proofErr w:type="spellStart"/>
      <w:r w:rsidRPr="004F1C91">
        <w:rPr>
          <w:rFonts w:ascii="Ancizar Sans Light" w:hAnsi="Ancizar Sans Light"/>
          <w:lang w:val="es-ES"/>
        </w:rPr>
        <w:t>ii</w:t>
      </w:r>
      <w:proofErr w:type="spellEnd"/>
      <w:r w:rsidRPr="004F1C91">
        <w:rPr>
          <w:rFonts w:ascii="Ancizar Sans Light" w:hAnsi="Ancizar Sans Light"/>
          <w:lang w:val="es-ES"/>
        </w:rPr>
        <w:t>) información de los cursos aportados por la Dirección Nacional de Información Académica, Registro y Matrícula, en adelante DINARA</w:t>
      </w:r>
      <w:r w:rsidR="009D0B8F" w:rsidRPr="004F1C91">
        <w:rPr>
          <w:rFonts w:ascii="Ancizar Sans Light" w:hAnsi="Ancizar Sans Light"/>
          <w:lang w:val="es-ES"/>
        </w:rPr>
        <w:t>,</w:t>
      </w:r>
      <w:r w:rsidRPr="004F1C91">
        <w:rPr>
          <w:rFonts w:ascii="Ancizar Sans Light" w:hAnsi="Ancizar Sans Light"/>
          <w:lang w:val="es-ES"/>
        </w:rPr>
        <w:t xml:space="preserve"> (</w:t>
      </w:r>
      <w:proofErr w:type="spellStart"/>
      <w:r w:rsidRPr="004F1C91">
        <w:rPr>
          <w:rFonts w:ascii="Ancizar Sans Light" w:hAnsi="Ancizar Sans Light"/>
          <w:lang w:val="es-ES"/>
        </w:rPr>
        <w:t>iii</w:t>
      </w:r>
      <w:proofErr w:type="spellEnd"/>
      <w:r w:rsidRPr="004F1C91">
        <w:rPr>
          <w:rFonts w:ascii="Ancizar Sans Light" w:hAnsi="Ancizar Sans Light"/>
          <w:lang w:val="es-ES"/>
        </w:rPr>
        <w:t>)</w:t>
      </w:r>
      <w:r w:rsidR="009D0B8F" w:rsidRPr="004F1C91">
        <w:rPr>
          <w:rFonts w:ascii="Ancizar Sans Light" w:hAnsi="Ancizar Sans Light"/>
          <w:lang w:val="es-ES"/>
        </w:rPr>
        <w:t xml:space="preserve"> Programa de Trabajo Académico </w:t>
      </w:r>
      <w:r w:rsidRPr="004F1C91">
        <w:rPr>
          <w:rFonts w:ascii="Ancizar Sans Light" w:hAnsi="Ancizar Sans Light"/>
          <w:lang w:val="es-ES"/>
        </w:rPr>
        <w:t>en cabeza de la División Nacional de Personal Académico y Administrativo</w:t>
      </w:r>
      <w:r w:rsidR="009D0B8F" w:rsidRPr="004F1C91">
        <w:rPr>
          <w:rFonts w:ascii="Ancizar Sans Light" w:hAnsi="Ancizar Sans Light"/>
          <w:lang w:val="es-ES"/>
        </w:rPr>
        <w:t>, en adelante PTA</w:t>
      </w:r>
      <w:r w:rsidRPr="004F1C91">
        <w:rPr>
          <w:rFonts w:ascii="Ancizar Sans Light" w:hAnsi="Ancizar Sans Light"/>
          <w:lang w:val="es-ES"/>
        </w:rPr>
        <w:t>, (</w:t>
      </w:r>
      <w:proofErr w:type="spellStart"/>
      <w:r w:rsidRPr="004F1C91">
        <w:rPr>
          <w:rFonts w:ascii="Ancizar Sans Light" w:hAnsi="Ancizar Sans Light"/>
          <w:lang w:val="es-ES"/>
        </w:rPr>
        <w:t>iv</w:t>
      </w:r>
      <w:proofErr w:type="spellEnd"/>
      <w:r w:rsidRPr="004F1C91">
        <w:rPr>
          <w:rFonts w:ascii="Ancizar Sans Light" w:hAnsi="Ancizar Sans Light"/>
          <w:lang w:val="es-ES"/>
        </w:rPr>
        <w:t xml:space="preserve">) Información estadística suministrada por el área de Planeación; y en general, </w:t>
      </w:r>
      <w:r w:rsidR="009D0B8F" w:rsidRPr="004F1C91">
        <w:rPr>
          <w:rFonts w:ascii="Ancizar Sans Light" w:hAnsi="Ancizar Sans Light"/>
          <w:lang w:val="es-ES"/>
        </w:rPr>
        <w:t>es necesario</w:t>
      </w:r>
      <w:r w:rsidRPr="004F1C91">
        <w:rPr>
          <w:rFonts w:ascii="Ancizar Sans Light" w:hAnsi="Ancizar Sans Light"/>
          <w:lang w:val="es-ES"/>
        </w:rPr>
        <w:t xml:space="preserve"> contar con el apoyo </w:t>
      </w:r>
      <w:r w:rsidR="00477A5C" w:rsidRPr="004F1C91">
        <w:rPr>
          <w:rFonts w:ascii="Ancizar Sans Light" w:hAnsi="Ancizar Sans Light"/>
          <w:lang w:val="es-ES"/>
        </w:rPr>
        <w:t xml:space="preserve">de </w:t>
      </w:r>
      <w:r w:rsidRPr="004F1C91">
        <w:rPr>
          <w:rFonts w:ascii="Ancizar Sans Light" w:hAnsi="Ancizar Sans Light"/>
          <w:lang w:val="es-ES"/>
        </w:rPr>
        <w:t>otras</w:t>
      </w:r>
      <w:r w:rsidR="00477A5C" w:rsidRPr="004F1C91">
        <w:rPr>
          <w:rFonts w:ascii="Ancizar Sans Light" w:hAnsi="Ancizar Sans Light"/>
          <w:lang w:val="es-ES"/>
        </w:rPr>
        <w:t xml:space="preserve"> </w:t>
      </w:r>
      <w:r w:rsidRPr="004F1C91">
        <w:rPr>
          <w:rFonts w:ascii="Ancizar Sans Light" w:hAnsi="Ancizar Sans Light"/>
          <w:lang w:val="es-ES"/>
        </w:rPr>
        <w:t xml:space="preserve">áreas </w:t>
      </w:r>
      <w:r w:rsidR="00477A5C" w:rsidRPr="004F1C91">
        <w:rPr>
          <w:rFonts w:ascii="Ancizar Sans Light" w:hAnsi="Ancizar Sans Light"/>
          <w:lang w:val="es-ES"/>
        </w:rPr>
        <w:t>donde se genere informació</w:t>
      </w:r>
      <w:r w:rsidR="00D23A0E" w:rsidRPr="004F1C91">
        <w:rPr>
          <w:rFonts w:ascii="Ancizar Sans Light" w:hAnsi="Ancizar Sans Light"/>
          <w:lang w:val="es-ES"/>
        </w:rPr>
        <w:t>n susceptible de ser incorporada</w:t>
      </w:r>
      <w:r w:rsidR="00477A5C" w:rsidRPr="004F1C91">
        <w:rPr>
          <w:rFonts w:ascii="Ancizar Sans Light" w:hAnsi="Ancizar Sans Light"/>
          <w:lang w:val="es-ES"/>
        </w:rPr>
        <w:t xml:space="preserve"> en el desarrollo del modelo de costos de la </w:t>
      </w:r>
      <w:r w:rsidR="00477A5C" w:rsidRPr="004F1C91">
        <w:rPr>
          <w:rFonts w:ascii="Ancizar Sans Light" w:hAnsi="Ancizar Sans Light"/>
          <w:lang w:val="es-ES"/>
        </w:rPr>
        <w:lastRenderedPageBreak/>
        <w:t xml:space="preserve">Universidad como lo son las áreas financieras </w:t>
      </w:r>
      <w:r w:rsidR="00B747B3" w:rsidRPr="004F1C91">
        <w:rPr>
          <w:rFonts w:ascii="Ancizar Sans Light" w:hAnsi="Ancizar Sans Light"/>
          <w:lang w:val="es-ES"/>
        </w:rPr>
        <w:t>y administrativas</w:t>
      </w:r>
      <w:r w:rsidR="00762273" w:rsidRPr="004F1C91">
        <w:rPr>
          <w:rFonts w:ascii="Ancizar Sans Light" w:hAnsi="Ancizar Sans Light"/>
          <w:lang w:val="es-ES"/>
        </w:rPr>
        <w:t xml:space="preserve"> (de sede </w:t>
      </w:r>
      <w:r w:rsidR="00477A5C" w:rsidRPr="004F1C91">
        <w:rPr>
          <w:rFonts w:ascii="Ancizar Sans Light" w:hAnsi="Ancizar Sans Light"/>
          <w:lang w:val="es-ES"/>
        </w:rPr>
        <w:t>y facultad)</w:t>
      </w:r>
      <w:r w:rsidR="00B747B3" w:rsidRPr="004F1C91">
        <w:rPr>
          <w:rFonts w:ascii="Ancizar Sans Light" w:hAnsi="Ancizar Sans Light"/>
          <w:lang w:val="es-ES"/>
        </w:rPr>
        <w:t xml:space="preserve">, </w:t>
      </w:r>
      <w:r w:rsidR="00762273" w:rsidRPr="004F1C91">
        <w:rPr>
          <w:rFonts w:ascii="Ancizar Sans Light" w:hAnsi="Ancizar Sans Light"/>
          <w:lang w:val="es-ES"/>
        </w:rPr>
        <w:t xml:space="preserve">las áreas de investigación y extensión, </w:t>
      </w:r>
      <w:r w:rsidR="00477A5C" w:rsidRPr="004F1C91">
        <w:rPr>
          <w:rFonts w:ascii="Ancizar Sans Light" w:hAnsi="Ancizar Sans Light"/>
          <w:lang w:val="es-ES"/>
        </w:rPr>
        <w:t xml:space="preserve">los laboratorios, </w:t>
      </w:r>
      <w:r w:rsidR="00B747B3" w:rsidRPr="004F1C91">
        <w:rPr>
          <w:rFonts w:ascii="Ancizar Sans Light" w:hAnsi="Ancizar Sans Light"/>
          <w:lang w:val="es-ES"/>
        </w:rPr>
        <w:t>entre otros.</w:t>
      </w:r>
    </w:p>
    <w:p w14:paraId="7AE12512" w14:textId="77777777" w:rsidR="003F4976" w:rsidRPr="004F1C91" w:rsidRDefault="003F4976" w:rsidP="004F7030">
      <w:pPr>
        <w:pStyle w:val="Ttulo1"/>
        <w:numPr>
          <w:ilvl w:val="0"/>
          <w:numId w:val="1"/>
        </w:numPr>
        <w:spacing w:line="276" w:lineRule="auto"/>
        <w:rPr>
          <w:rFonts w:ascii="Ancizar Sans Light" w:hAnsi="Ancizar Sans Light"/>
          <w:sz w:val="24"/>
          <w:szCs w:val="24"/>
          <w:lang w:val="es-ES"/>
        </w:rPr>
      </w:pPr>
      <w:bookmarkStart w:id="2" w:name="_Toc12609038"/>
      <w:bookmarkStart w:id="3" w:name="_Toc140232449"/>
      <w:bookmarkStart w:id="4" w:name="_Toc146287048"/>
      <w:r w:rsidRPr="004F1C91">
        <w:rPr>
          <w:rFonts w:ascii="Ancizar Sans Light" w:hAnsi="Ancizar Sans Light"/>
          <w:sz w:val="24"/>
          <w:szCs w:val="24"/>
          <w:lang w:val="es-ES"/>
        </w:rPr>
        <w:t>IMPORTANCIA DE LA CONTABILIDAD DE COSTOS</w:t>
      </w:r>
      <w:bookmarkEnd w:id="2"/>
      <w:bookmarkEnd w:id="3"/>
      <w:bookmarkEnd w:id="4"/>
    </w:p>
    <w:p w14:paraId="2A5824B8" w14:textId="77777777" w:rsidR="003F4976" w:rsidRPr="004F1C91" w:rsidRDefault="003F4976" w:rsidP="004F7030">
      <w:pPr>
        <w:spacing w:line="276" w:lineRule="auto"/>
        <w:jc w:val="both"/>
        <w:rPr>
          <w:rFonts w:ascii="Ancizar Sans Light" w:hAnsi="Ancizar Sans Light"/>
          <w:lang w:val="es-ES"/>
        </w:rPr>
      </w:pPr>
    </w:p>
    <w:p w14:paraId="12856004" w14:textId="2E859D01"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 xml:space="preserve">La contabilidad de gestión o de costos es un elemento sumamente importante para las organizaciones, toda vez que entre los objetivos de </w:t>
      </w:r>
      <w:proofErr w:type="gramStart"/>
      <w:r w:rsidRPr="004F1C91">
        <w:rPr>
          <w:rFonts w:ascii="Ancizar Sans Light" w:hAnsi="Ancizar Sans Light"/>
          <w:lang w:val="es-ES"/>
        </w:rPr>
        <w:t>la misma</w:t>
      </w:r>
      <w:proofErr w:type="gramEnd"/>
      <w:r w:rsidRPr="004F1C91">
        <w:rPr>
          <w:rFonts w:ascii="Ancizar Sans Light" w:hAnsi="Ancizar Sans Light"/>
          <w:lang w:val="es-ES"/>
        </w:rPr>
        <w:t xml:space="preserve"> se destaca la valoración del costo de producción, y el suministro de información para la planificación, evaluación y control, así como el apoyo en la toma de decisiones estratégicas, tácticas y</w:t>
      </w:r>
      <w:r w:rsidR="003503CF" w:rsidRPr="004F1C91">
        <w:rPr>
          <w:rFonts w:ascii="Ancizar Sans Light" w:hAnsi="Ancizar Sans Light"/>
          <w:lang w:val="es-ES"/>
        </w:rPr>
        <w:t xml:space="preserve"> operativas </w:t>
      </w:r>
      <w:sdt>
        <w:sdtPr>
          <w:rPr>
            <w:rFonts w:ascii="Ancizar Sans Light" w:hAnsi="Ancizar Sans Light"/>
          </w:rPr>
          <w:id w:val="1296019519"/>
          <w:citation/>
        </w:sdtPr>
        <w:sdtContent>
          <w:r w:rsidR="003503CF">
            <w:rPr>
              <w:rFonts w:ascii="Ancizar Sans Light" w:hAnsi="Ancizar Sans Light"/>
            </w:rPr>
            <w:fldChar w:fldCharType="begin"/>
          </w:r>
          <w:r w:rsidR="003503CF">
            <w:rPr>
              <w:rFonts w:ascii="Ancizar Sans Light" w:hAnsi="Ancizar Sans Light"/>
              <w:lang w:val="es-ES"/>
            </w:rPr>
            <w:instrText xml:space="preserve"> CITATION Rip92 \l 3082 </w:instrText>
          </w:r>
          <w:r w:rsidR="003503CF">
            <w:rPr>
              <w:rFonts w:ascii="Ancizar Sans Light" w:hAnsi="Ancizar Sans Light"/>
            </w:rPr>
            <w:fldChar w:fldCharType="separate"/>
          </w:r>
          <w:r w:rsidR="00EB54AB" w:rsidRPr="00EB54AB">
            <w:rPr>
              <w:rFonts w:ascii="Ancizar Sans Light" w:hAnsi="Ancizar Sans Light"/>
              <w:noProof/>
              <w:lang w:val="es-ES"/>
            </w:rPr>
            <w:t>(Ripoll Feliu, 1992)</w:t>
          </w:r>
          <w:r w:rsidR="003503CF">
            <w:rPr>
              <w:rFonts w:ascii="Ancizar Sans Light" w:hAnsi="Ancizar Sans Light"/>
            </w:rPr>
            <w:fldChar w:fldCharType="end"/>
          </w:r>
        </w:sdtContent>
      </w:sdt>
      <w:r w:rsidRPr="004F1C91">
        <w:rPr>
          <w:rFonts w:ascii="Ancizar Sans Light" w:hAnsi="Ancizar Sans Light"/>
          <w:lang w:val="es-ES"/>
        </w:rPr>
        <w:t xml:space="preserve">. Pese a ello, la contabilidad de gestión en Colombia ha sido un campo descuidado por años en el contexto empresarial, como ha sido puesto en evidencia por diferentes autores. </w:t>
      </w:r>
    </w:p>
    <w:p w14:paraId="21C143A2" w14:textId="4AA2406B"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Este hecho se presenta de manera preponderante en el sector público, en respuesta a esta situación, la Contaduría G</w:t>
      </w:r>
      <w:r w:rsidR="002B1F28" w:rsidRPr="004F1C91">
        <w:rPr>
          <w:rFonts w:ascii="Ancizar Sans Light" w:hAnsi="Ancizar Sans Light"/>
          <w:lang w:val="es-ES"/>
        </w:rPr>
        <w:t>eneral de la Nación publicó</w:t>
      </w:r>
      <w:r w:rsidRPr="004F1C91">
        <w:rPr>
          <w:rFonts w:ascii="Ancizar Sans Light" w:hAnsi="Ancizar Sans Light"/>
          <w:lang w:val="es-ES"/>
        </w:rPr>
        <w:t xml:space="preserve"> en el año 2008 el Marco de Referencia para la Implantación del Sistema de Costos en las</w:t>
      </w:r>
      <w:r w:rsidR="002B1F28" w:rsidRPr="004F1C91">
        <w:rPr>
          <w:rFonts w:ascii="Ancizar Sans Light" w:hAnsi="Ancizar Sans Light"/>
          <w:lang w:val="es-ES"/>
        </w:rPr>
        <w:t xml:space="preserve"> Entidades del Sector Público.</w:t>
      </w:r>
      <w:r w:rsidRPr="004F1C91">
        <w:rPr>
          <w:rFonts w:ascii="Ancizar Sans Light" w:hAnsi="Ancizar Sans Light"/>
          <w:lang w:val="es-ES"/>
        </w:rPr>
        <w:t xml:space="preserve"> En dicho documento, la Contaduría define el sistema de costos como el “conjunto de metodologías, modelos o procedimientos contables y administrativos que se llevan a cabo con el objetivo de determinar el costo de los diferentes objetos de costo” (Contaduría General de la Nación, 2008). El mismo documento menciona la tendencia en el ámbito internacional de adoptar políticas públicas que permitan el mejoramiento de la información contable y la inclusión de costos, así como algunas ventajas derivadas de la implementación de la contabilidad de costos, de las que se pueden destacar las siguientes (Contaduría General de la Nación, 2008):</w:t>
      </w:r>
    </w:p>
    <w:p w14:paraId="0E4C70F3"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Facilita la obtención del costo de programas especiales, proyectos, productos o servicios, con o sin retribución económica.</w:t>
      </w:r>
    </w:p>
    <w:p w14:paraId="2595DE9D"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Mejora la eficacia y eficiencia en el manejo de los recursos públicos.</w:t>
      </w:r>
    </w:p>
    <w:p w14:paraId="0189F9B1"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Permite a la comunidad evaluar la gestión realizada.</w:t>
      </w:r>
    </w:p>
    <w:p w14:paraId="253CA7CF"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El costo es una herramienta financiera útil para la toma de decisiones.</w:t>
      </w:r>
    </w:p>
    <w:p w14:paraId="22FE85FF"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Permite hacer más eficiente la planeación y los presupuestos.</w:t>
      </w:r>
    </w:p>
    <w:p w14:paraId="196745CB" w14:textId="77777777" w:rsidR="003F4976" w:rsidRPr="00192558" w:rsidRDefault="003F4976" w:rsidP="004F7030">
      <w:pPr>
        <w:pStyle w:val="Prrafodelista"/>
        <w:numPr>
          <w:ilvl w:val="0"/>
          <w:numId w:val="4"/>
        </w:numPr>
        <w:spacing w:line="276" w:lineRule="auto"/>
        <w:rPr>
          <w:rFonts w:ascii="Ancizar Sans Light" w:hAnsi="Ancizar Sans Light"/>
          <w:lang w:val="es-ES"/>
        </w:rPr>
      </w:pPr>
      <w:r w:rsidRPr="00192558">
        <w:rPr>
          <w:rFonts w:ascii="Ancizar Sans Light" w:hAnsi="Ancizar Sans Light"/>
          <w:lang w:val="es-ES"/>
        </w:rPr>
        <w:t>Constituye una herramienta para la evaluación del desempeño de directores y administradores.</w:t>
      </w:r>
    </w:p>
    <w:p w14:paraId="29ED36C8" w14:textId="77D7BD7D"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En este sentido, es importante mencionar el Libro Blanco de los Costes en las Universidades, publicado por la Oficina de Cooperación Universitaria en el año 2011, el texto pone en evidencia la necesidad de la implementación de sistemas de costos en las Universidad</w:t>
      </w:r>
      <w:r w:rsidR="002B1F28" w:rsidRPr="004F1C91">
        <w:rPr>
          <w:rFonts w:ascii="Ancizar Sans Light" w:hAnsi="Ancizar Sans Light"/>
          <w:lang w:val="es-ES"/>
        </w:rPr>
        <w:t>es</w:t>
      </w:r>
      <w:r w:rsidRPr="004F1C91">
        <w:rPr>
          <w:rFonts w:ascii="Ancizar Sans Light" w:hAnsi="Ancizar Sans Light"/>
          <w:lang w:val="es-ES"/>
        </w:rPr>
        <w:t>, destacando, entre otros, los siguientes objetivos a perseguir con un modelo de costos-</w:t>
      </w:r>
      <w:sdt>
        <w:sdtPr>
          <w:rPr>
            <w:rFonts w:ascii="Ancizar Sans Light" w:hAnsi="Ancizar Sans Light"/>
          </w:rPr>
          <w:id w:val="2062824021"/>
          <w:citation/>
        </w:sdtPr>
        <w:sdtContent>
          <w:r>
            <w:rPr>
              <w:rFonts w:ascii="Ancizar Sans Light" w:hAnsi="Ancizar Sans Light"/>
            </w:rPr>
            <w:fldChar w:fldCharType="begin"/>
          </w:r>
          <w:r>
            <w:rPr>
              <w:rFonts w:ascii="Ancizar Sans Light" w:hAnsi="Ancizar Sans Light"/>
              <w:lang w:val="es-ES"/>
            </w:rPr>
            <w:instrText xml:space="preserve"> CITATION Lóp111 \l 3082 </w:instrText>
          </w:r>
          <w:r>
            <w:rPr>
              <w:rFonts w:ascii="Ancizar Sans Light" w:hAnsi="Ancizar Sans Light"/>
            </w:rPr>
            <w:fldChar w:fldCharType="separate"/>
          </w:r>
          <w:r w:rsidR="00EB54AB">
            <w:rPr>
              <w:rFonts w:ascii="Ancizar Sans Light" w:hAnsi="Ancizar Sans Light"/>
              <w:noProof/>
              <w:lang w:val="es-ES"/>
            </w:rPr>
            <w:t xml:space="preserve"> </w:t>
          </w:r>
          <w:r w:rsidR="00EB54AB" w:rsidRPr="00EB54AB">
            <w:rPr>
              <w:rFonts w:ascii="Ancizar Sans Light" w:hAnsi="Ancizar Sans Light"/>
              <w:noProof/>
              <w:lang w:val="es-ES"/>
            </w:rPr>
            <w:t>(López Hernández, Carrasco Díaz, &amp; otros, 2011)</w:t>
          </w:r>
          <w:r>
            <w:rPr>
              <w:rFonts w:ascii="Ancizar Sans Light" w:hAnsi="Ancizar Sans Light"/>
            </w:rPr>
            <w:fldChar w:fldCharType="end"/>
          </w:r>
        </w:sdtContent>
      </w:sdt>
      <w:r w:rsidRPr="004F1C91">
        <w:rPr>
          <w:rFonts w:ascii="Ancizar Sans Light" w:hAnsi="Ancizar Sans Light"/>
          <w:lang w:val="es-ES"/>
        </w:rPr>
        <w:t>.</w:t>
      </w:r>
    </w:p>
    <w:p w14:paraId="0C5B5111" w14:textId="77777777" w:rsidR="003F4976" w:rsidRPr="00192558" w:rsidRDefault="003F4976" w:rsidP="003403A5">
      <w:pPr>
        <w:pStyle w:val="Prrafodelista"/>
        <w:numPr>
          <w:ilvl w:val="0"/>
          <w:numId w:val="19"/>
        </w:numPr>
        <w:spacing w:line="276" w:lineRule="auto"/>
        <w:rPr>
          <w:rFonts w:ascii="Ancizar Sans Light" w:hAnsi="Ancizar Sans Light"/>
          <w:lang w:val="es-ES"/>
        </w:rPr>
      </w:pPr>
      <w:r w:rsidRPr="00192558">
        <w:rPr>
          <w:rFonts w:ascii="Ancizar Sans Light" w:hAnsi="Ancizar Sans Light"/>
          <w:lang w:val="es-ES"/>
        </w:rPr>
        <w:t>Valoración de activos generados por la actividad de la universidad.</w:t>
      </w:r>
    </w:p>
    <w:p w14:paraId="2641B010" w14:textId="77777777" w:rsidR="003F4976" w:rsidRPr="00192558" w:rsidRDefault="003F4976" w:rsidP="004F7030">
      <w:pPr>
        <w:pStyle w:val="Prrafodelista"/>
        <w:numPr>
          <w:ilvl w:val="0"/>
          <w:numId w:val="5"/>
        </w:numPr>
        <w:spacing w:after="0" w:line="276" w:lineRule="auto"/>
        <w:rPr>
          <w:rFonts w:ascii="Ancizar Sans Light" w:hAnsi="Ancizar Sans Light"/>
          <w:lang w:val="es-ES"/>
        </w:rPr>
      </w:pPr>
      <w:r w:rsidRPr="00192558">
        <w:rPr>
          <w:rFonts w:ascii="Ancizar Sans Light" w:hAnsi="Ancizar Sans Light"/>
          <w:lang w:val="es-ES"/>
        </w:rPr>
        <w:t>Evaluación de la eficiencia y economía con la que se gestionan los recursos públicos.</w:t>
      </w:r>
    </w:p>
    <w:p w14:paraId="410C1E75" w14:textId="77777777" w:rsidR="003F4976" w:rsidRPr="00192558" w:rsidRDefault="003F4976" w:rsidP="004F7030">
      <w:pPr>
        <w:pStyle w:val="Prrafodelista"/>
        <w:numPr>
          <w:ilvl w:val="0"/>
          <w:numId w:val="5"/>
        </w:numPr>
        <w:spacing w:after="0" w:line="276" w:lineRule="auto"/>
        <w:rPr>
          <w:rFonts w:ascii="Ancizar Sans Light" w:hAnsi="Ancizar Sans Light"/>
          <w:lang w:val="es-ES"/>
        </w:rPr>
      </w:pPr>
      <w:r w:rsidRPr="00192558">
        <w:rPr>
          <w:rFonts w:ascii="Ancizar Sans Light" w:hAnsi="Ancizar Sans Light"/>
          <w:lang w:val="es-ES"/>
        </w:rPr>
        <w:t>Obtención de información adecuada para orientar la toma de decisiones en la Universidad.</w:t>
      </w:r>
    </w:p>
    <w:p w14:paraId="08F93906" w14:textId="77777777" w:rsidR="003F4976" w:rsidRPr="00192558" w:rsidRDefault="003F4976" w:rsidP="004F7030">
      <w:pPr>
        <w:pStyle w:val="Prrafodelista"/>
        <w:numPr>
          <w:ilvl w:val="0"/>
          <w:numId w:val="5"/>
        </w:numPr>
        <w:spacing w:after="0" w:line="276" w:lineRule="auto"/>
        <w:rPr>
          <w:rFonts w:ascii="Ancizar Sans Light" w:hAnsi="Ancizar Sans Light"/>
          <w:lang w:val="es-ES"/>
        </w:rPr>
      </w:pPr>
      <w:r w:rsidRPr="00192558">
        <w:rPr>
          <w:rFonts w:ascii="Ancizar Sans Light" w:hAnsi="Ancizar Sans Light"/>
          <w:lang w:val="es-ES"/>
        </w:rPr>
        <w:t>Generación de información para la fijación de tasas y precios públicos de los servicios universitarios.</w:t>
      </w:r>
    </w:p>
    <w:p w14:paraId="5C0D5420" w14:textId="77777777" w:rsidR="003F4976" w:rsidRPr="00192558" w:rsidRDefault="003F4976" w:rsidP="004F7030">
      <w:pPr>
        <w:pStyle w:val="Prrafodelista"/>
        <w:numPr>
          <w:ilvl w:val="0"/>
          <w:numId w:val="5"/>
        </w:numPr>
        <w:spacing w:after="0" w:line="276" w:lineRule="auto"/>
        <w:rPr>
          <w:rFonts w:ascii="Ancizar Sans Light" w:hAnsi="Ancizar Sans Light"/>
          <w:lang w:val="es-ES"/>
        </w:rPr>
      </w:pPr>
      <w:r w:rsidRPr="00192558">
        <w:rPr>
          <w:rFonts w:ascii="Ancizar Sans Light" w:hAnsi="Ancizar Sans Light"/>
          <w:lang w:val="es-ES"/>
        </w:rPr>
        <w:t>Generación de información para facilitar el presupuesto y el control.</w:t>
      </w:r>
    </w:p>
    <w:p w14:paraId="06612B44" w14:textId="77777777" w:rsidR="003F4976" w:rsidRPr="00192558" w:rsidRDefault="003F4976" w:rsidP="004F7030">
      <w:pPr>
        <w:pStyle w:val="Prrafodelista"/>
        <w:numPr>
          <w:ilvl w:val="0"/>
          <w:numId w:val="5"/>
        </w:numPr>
        <w:spacing w:after="0" w:line="276" w:lineRule="auto"/>
        <w:rPr>
          <w:rFonts w:ascii="Ancizar Sans Light" w:hAnsi="Ancizar Sans Light"/>
        </w:rPr>
      </w:pPr>
      <w:r w:rsidRPr="00192558">
        <w:rPr>
          <w:rFonts w:ascii="Ancizar Sans Light" w:hAnsi="Ancizar Sans Light"/>
        </w:rPr>
        <w:t>Comparabilidad con otras universidades.</w:t>
      </w:r>
    </w:p>
    <w:p w14:paraId="58C588CC" w14:textId="77777777" w:rsidR="003F4976" w:rsidRPr="009115D8" w:rsidRDefault="003F4976" w:rsidP="004F7030">
      <w:pPr>
        <w:spacing w:after="0" w:line="276" w:lineRule="auto"/>
        <w:jc w:val="both"/>
        <w:rPr>
          <w:rFonts w:ascii="Ancizar Sans Light" w:hAnsi="Ancizar Sans Light"/>
        </w:rPr>
      </w:pPr>
    </w:p>
    <w:p w14:paraId="2D1DE3AF" w14:textId="3DDE9339"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 xml:space="preserve">Adicionalmente, el mencionado texto destaca que las Universidades requieren contar con información de costos para dos fines, en primer lugar, como instrumento de gestión interna, con el </w:t>
      </w:r>
      <w:r w:rsidRPr="004F1C91">
        <w:rPr>
          <w:rFonts w:ascii="Ancizar Sans Light" w:hAnsi="Ancizar Sans Light"/>
          <w:lang w:val="es-ES"/>
        </w:rPr>
        <w:lastRenderedPageBreak/>
        <w:t>fin de ejercer control sobre los responsables de las diferentes actividades; en segundo lugar, como instrumento de información externa, esto es para demostrar la efectividad en el uso de los recursos puestos a su disposición</w:t>
      </w:r>
      <w:sdt>
        <w:sdtPr>
          <w:rPr>
            <w:rFonts w:ascii="Ancizar Sans Light" w:hAnsi="Ancizar Sans Light"/>
          </w:rPr>
          <w:id w:val="-915316107"/>
          <w:citation/>
        </w:sdtPr>
        <w:sdtContent>
          <w:r>
            <w:rPr>
              <w:rFonts w:ascii="Ancizar Sans Light" w:hAnsi="Ancizar Sans Light"/>
            </w:rPr>
            <w:fldChar w:fldCharType="begin"/>
          </w:r>
          <w:r>
            <w:rPr>
              <w:rFonts w:ascii="Ancizar Sans Light" w:hAnsi="Ancizar Sans Light"/>
              <w:lang w:val="es-ES"/>
            </w:rPr>
            <w:instrText xml:space="preserve"> CITATION Lóp111 \l 3082 </w:instrText>
          </w:r>
          <w:r>
            <w:rPr>
              <w:rFonts w:ascii="Ancizar Sans Light" w:hAnsi="Ancizar Sans Light"/>
            </w:rPr>
            <w:fldChar w:fldCharType="separate"/>
          </w:r>
          <w:r w:rsidR="00EB54AB">
            <w:rPr>
              <w:rFonts w:ascii="Ancizar Sans Light" w:hAnsi="Ancizar Sans Light"/>
              <w:noProof/>
              <w:lang w:val="es-ES"/>
            </w:rPr>
            <w:t xml:space="preserve"> </w:t>
          </w:r>
          <w:r w:rsidR="00EB54AB" w:rsidRPr="00EB54AB">
            <w:rPr>
              <w:rFonts w:ascii="Ancizar Sans Light" w:hAnsi="Ancizar Sans Light"/>
              <w:noProof/>
              <w:lang w:val="es-ES"/>
            </w:rPr>
            <w:t>(López Hernández, Carrasco Díaz, &amp; otros, 2011)</w:t>
          </w:r>
          <w:r>
            <w:rPr>
              <w:rFonts w:ascii="Ancizar Sans Light" w:hAnsi="Ancizar Sans Light"/>
            </w:rPr>
            <w:fldChar w:fldCharType="end"/>
          </w:r>
        </w:sdtContent>
      </w:sdt>
      <w:r w:rsidRPr="004F1C91">
        <w:rPr>
          <w:rFonts w:ascii="Ancizar Sans Light" w:hAnsi="Ancizar Sans Light"/>
          <w:lang w:val="es-ES"/>
        </w:rPr>
        <w:t xml:space="preserve">. </w:t>
      </w:r>
    </w:p>
    <w:p w14:paraId="6EB487CA" w14:textId="4E3E54BE"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 xml:space="preserve">En este sentido, el libro blanco de los costes para universidad ha definido cuatro niveles de usuarios de la información de costos, los cuales se detallan a continuación </w:t>
      </w:r>
      <w:sdt>
        <w:sdtPr>
          <w:rPr>
            <w:rFonts w:ascii="Ancizar Sans Light" w:hAnsi="Ancizar Sans Light"/>
          </w:rPr>
          <w:id w:val="1387374512"/>
          <w:citation/>
        </w:sdtPr>
        <w:sdtContent>
          <w:r>
            <w:rPr>
              <w:rFonts w:ascii="Ancizar Sans Light" w:hAnsi="Ancizar Sans Light"/>
            </w:rPr>
            <w:fldChar w:fldCharType="begin"/>
          </w:r>
          <w:r>
            <w:rPr>
              <w:rFonts w:ascii="Ancizar Sans Light" w:hAnsi="Ancizar Sans Light"/>
              <w:lang w:val="es-ES"/>
            </w:rPr>
            <w:instrText xml:space="preserve"> CITATION Lóp111 \l 3082 </w:instrText>
          </w:r>
          <w:r>
            <w:rPr>
              <w:rFonts w:ascii="Ancizar Sans Light" w:hAnsi="Ancizar Sans Light"/>
            </w:rPr>
            <w:fldChar w:fldCharType="separate"/>
          </w:r>
          <w:r w:rsidR="00EB54AB" w:rsidRPr="00EB54AB">
            <w:rPr>
              <w:rFonts w:ascii="Ancizar Sans Light" w:hAnsi="Ancizar Sans Light"/>
              <w:noProof/>
              <w:lang w:val="es-ES"/>
            </w:rPr>
            <w:t>(López Hernández, Carrasco Díaz, &amp; otros, 2011)</w:t>
          </w:r>
          <w:r>
            <w:rPr>
              <w:rFonts w:ascii="Ancizar Sans Light" w:hAnsi="Ancizar Sans Light"/>
            </w:rPr>
            <w:fldChar w:fldCharType="end"/>
          </w:r>
        </w:sdtContent>
      </w:sdt>
      <w:r w:rsidRPr="004F1C91">
        <w:rPr>
          <w:rFonts w:ascii="Ancizar Sans Light" w:hAnsi="Ancizar Sans Light"/>
          <w:lang w:val="es-ES"/>
        </w:rPr>
        <w:t>:</w:t>
      </w:r>
    </w:p>
    <w:p w14:paraId="1ECA3AB5" w14:textId="77777777" w:rsidR="003F4976" w:rsidRPr="00192558" w:rsidRDefault="003F4976" w:rsidP="00701C19">
      <w:pPr>
        <w:pStyle w:val="Prrafodelista"/>
        <w:numPr>
          <w:ilvl w:val="0"/>
          <w:numId w:val="6"/>
        </w:numPr>
        <w:spacing w:after="0" w:line="276" w:lineRule="auto"/>
        <w:jc w:val="both"/>
        <w:rPr>
          <w:rFonts w:ascii="Ancizar Sans Light" w:hAnsi="Ancizar Sans Light"/>
          <w:lang w:val="es-ES"/>
        </w:rPr>
      </w:pPr>
      <w:r w:rsidRPr="00192558">
        <w:rPr>
          <w:rFonts w:ascii="Ancizar Sans Light" w:hAnsi="Ancizar Sans Light"/>
          <w:lang w:val="es-ES"/>
        </w:rPr>
        <w:t>Nivel 1: Órganos de alta dirección de la Universidad, es decir rector, consejos universitarios.</w:t>
      </w:r>
    </w:p>
    <w:p w14:paraId="4F3B0200" w14:textId="77777777" w:rsidR="003F4976" w:rsidRPr="00192558" w:rsidRDefault="003F4976" w:rsidP="00701C19">
      <w:pPr>
        <w:pStyle w:val="Prrafodelista"/>
        <w:numPr>
          <w:ilvl w:val="0"/>
          <w:numId w:val="6"/>
        </w:numPr>
        <w:spacing w:after="0" w:line="276" w:lineRule="auto"/>
        <w:jc w:val="both"/>
        <w:rPr>
          <w:rFonts w:ascii="Ancizar Sans Light" w:hAnsi="Ancizar Sans Light"/>
          <w:lang w:val="es-ES"/>
        </w:rPr>
      </w:pPr>
      <w:r w:rsidRPr="00192558">
        <w:rPr>
          <w:rFonts w:ascii="Ancizar Sans Light" w:hAnsi="Ancizar Sans Light"/>
          <w:lang w:val="es-ES"/>
        </w:rPr>
        <w:t>Nivel 2: Órganos de gestión funcional intermedia, decanos, directores de institutos, directores de departamentos.</w:t>
      </w:r>
    </w:p>
    <w:p w14:paraId="25C8A872" w14:textId="77777777" w:rsidR="003F4976" w:rsidRPr="00192558" w:rsidRDefault="003F4976" w:rsidP="00701C19">
      <w:pPr>
        <w:pStyle w:val="Prrafodelista"/>
        <w:numPr>
          <w:ilvl w:val="0"/>
          <w:numId w:val="6"/>
        </w:numPr>
        <w:spacing w:after="0" w:line="276" w:lineRule="auto"/>
        <w:jc w:val="both"/>
        <w:rPr>
          <w:rFonts w:ascii="Ancizar Sans Light" w:hAnsi="Ancizar Sans Light"/>
          <w:lang w:val="es-ES"/>
        </w:rPr>
      </w:pPr>
      <w:r w:rsidRPr="00192558">
        <w:rPr>
          <w:rFonts w:ascii="Ancizar Sans Light" w:hAnsi="Ancizar Sans Light"/>
          <w:lang w:val="es-ES"/>
        </w:rPr>
        <w:t>Nivel 3: Órganos de gestión funcional operativa, los cuales comprenden responsables de gestión de gastos, responsables económicos, servicios administrativos, etc.</w:t>
      </w:r>
    </w:p>
    <w:p w14:paraId="1DF2ED37" w14:textId="77777777" w:rsidR="003F4976" w:rsidRPr="00192558" w:rsidRDefault="003F4976" w:rsidP="00701C19">
      <w:pPr>
        <w:pStyle w:val="Prrafodelista"/>
        <w:numPr>
          <w:ilvl w:val="0"/>
          <w:numId w:val="6"/>
        </w:numPr>
        <w:spacing w:after="0" w:line="276" w:lineRule="auto"/>
        <w:jc w:val="both"/>
        <w:rPr>
          <w:rFonts w:ascii="Ancizar Sans Light" w:hAnsi="Ancizar Sans Light"/>
          <w:lang w:val="es-ES"/>
        </w:rPr>
      </w:pPr>
      <w:r w:rsidRPr="00192558">
        <w:rPr>
          <w:rFonts w:ascii="Ancizar Sans Light" w:hAnsi="Ancizar Sans Light"/>
          <w:lang w:val="es-ES"/>
        </w:rPr>
        <w:t>Nivel 4: Usuarios externos a la universidad como lo son el gobierno, las empresas privadas y la comunidad en general.</w:t>
      </w:r>
    </w:p>
    <w:p w14:paraId="0B831B9E" w14:textId="77777777" w:rsidR="003F4976" w:rsidRPr="004F1C91" w:rsidRDefault="003F4976" w:rsidP="00701C19">
      <w:pPr>
        <w:pStyle w:val="Ttulo1"/>
        <w:numPr>
          <w:ilvl w:val="0"/>
          <w:numId w:val="3"/>
        </w:numPr>
        <w:spacing w:line="276" w:lineRule="auto"/>
        <w:jc w:val="both"/>
        <w:rPr>
          <w:rFonts w:ascii="Ancizar Sans Light" w:hAnsi="Ancizar Sans Light"/>
          <w:lang w:val="es-ES"/>
        </w:rPr>
      </w:pPr>
      <w:bookmarkStart w:id="5" w:name="_Toc12609039"/>
      <w:bookmarkStart w:id="6" w:name="_Toc140232450"/>
      <w:bookmarkStart w:id="7" w:name="_Toc146287049"/>
      <w:r w:rsidRPr="004F1C91">
        <w:rPr>
          <w:rFonts w:ascii="Ancizar Sans Light" w:hAnsi="Ancizar Sans Light"/>
          <w:sz w:val="24"/>
          <w:lang w:val="es-ES"/>
        </w:rPr>
        <w:t>MARCO CONCEPTUAL DEL SISTEMA DE COSTOS EN LA UNIVERSIDAD</w:t>
      </w:r>
      <w:bookmarkEnd w:id="5"/>
      <w:bookmarkEnd w:id="6"/>
      <w:bookmarkEnd w:id="7"/>
    </w:p>
    <w:p w14:paraId="3FC73E8F" w14:textId="77777777" w:rsidR="003F4976" w:rsidRPr="004F1C91" w:rsidRDefault="003F4976" w:rsidP="004F7030">
      <w:pPr>
        <w:pStyle w:val="Sinespaciado"/>
        <w:spacing w:line="276" w:lineRule="auto"/>
        <w:jc w:val="both"/>
        <w:rPr>
          <w:lang w:val="es-ES"/>
        </w:rPr>
      </w:pPr>
    </w:p>
    <w:p w14:paraId="59B7DCB3" w14:textId="77777777" w:rsidR="003F4976" w:rsidRPr="004F1C91" w:rsidRDefault="003F4976" w:rsidP="004F7030">
      <w:pPr>
        <w:pStyle w:val="Ttulo2"/>
        <w:numPr>
          <w:ilvl w:val="1"/>
          <w:numId w:val="3"/>
        </w:numPr>
        <w:spacing w:line="276" w:lineRule="auto"/>
        <w:rPr>
          <w:rStyle w:val="Ttulo2Car"/>
          <w:rFonts w:ascii="Ancizar Sans Light" w:hAnsi="Ancizar Sans Light"/>
          <w:color w:val="0F6277"/>
          <w:sz w:val="24"/>
          <w:lang w:val="es-ES"/>
        </w:rPr>
      </w:pPr>
      <w:bookmarkStart w:id="8" w:name="_Toc12609040"/>
      <w:bookmarkStart w:id="9" w:name="_Toc140232451"/>
      <w:bookmarkStart w:id="10" w:name="_Toc146287050"/>
      <w:r w:rsidRPr="004F1C91">
        <w:rPr>
          <w:rFonts w:ascii="Ancizar Sans Light" w:hAnsi="Ancizar Sans Light"/>
          <w:color w:val="0F6277"/>
          <w:sz w:val="24"/>
          <w:lang w:val="es-ES"/>
        </w:rPr>
        <w:t>¿</w:t>
      </w:r>
      <w:r w:rsidRPr="004F1C91">
        <w:rPr>
          <w:rStyle w:val="Ttulo2Car"/>
          <w:rFonts w:ascii="Ancizar Sans Light" w:hAnsi="Ancizar Sans Light"/>
          <w:color w:val="0F6277"/>
          <w:sz w:val="24"/>
          <w:lang w:val="es-ES"/>
        </w:rPr>
        <w:t>Qué es un sistema de costos?</w:t>
      </w:r>
      <w:bookmarkEnd w:id="8"/>
      <w:bookmarkEnd w:id="9"/>
      <w:bookmarkEnd w:id="10"/>
    </w:p>
    <w:p w14:paraId="7D9A9651" w14:textId="77777777" w:rsidR="003F4976" w:rsidRPr="004F1C91" w:rsidRDefault="003F4976" w:rsidP="004F7030">
      <w:pPr>
        <w:spacing w:after="0" w:line="276" w:lineRule="auto"/>
        <w:jc w:val="both"/>
        <w:rPr>
          <w:rFonts w:ascii="Ancizar Sans Light" w:hAnsi="Ancizar Sans Light"/>
          <w:lang w:val="es-ES"/>
        </w:rPr>
      </w:pPr>
    </w:p>
    <w:p w14:paraId="2E8592B8" w14:textId="77777777" w:rsidR="003F4976" w:rsidRPr="004F1C91" w:rsidRDefault="003F4976" w:rsidP="004F7030">
      <w:pPr>
        <w:spacing w:after="0" w:line="276" w:lineRule="auto"/>
        <w:jc w:val="both"/>
        <w:rPr>
          <w:rFonts w:ascii="Ancizar Sans Light" w:hAnsi="Ancizar Sans Light"/>
          <w:noProof/>
          <w:lang w:val="es-ES"/>
        </w:rPr>
      </w:pPr>
      <w:r w:rsidRPr="004F1C91">
        <w:rPr>
          <w:rFonts w:ascii="Ancizar Sans Light" w:hAnsi="Ancizar Sans Light"/>
          <w:lang w:val="es-ES"/>
        </w:rPr>
        <w:t xml:space="preserve">Un sistema de costos hace referencia a </w:t>
      </w:r>
      <w:r w:rsidRPr="004F1C91">
        <w:rPr>
          <w:rFonts w:ascii="Ancizar Sans Light" w:hAnsi="Ancizar Sans Light"/>
          <w:i/>
          <w:lang w:val="es-ES"/>
        </w:rPr>
        <w:t xml:space="preserve">“El Conjunto de procedimientos, técnicas, registros e informes estructurados sobre la base de la teoría de la partida doble y otros principios técnicos, que tiene por objeto la determinación de los costos unitarios y el control de las operaciones efectuadas” </w:t>
      </w:r>
      <w:r w:rsidRPr="004F1C91">
        <w:rPr>
          <w:rFonts w:ascii="Ancizar Sans Light" w:hAnsi="Ancizar Sans Light"/>
          <w:noProof/>
          <w:lang w:val="es-ES"/>
        </w:rPr>
        <w:t xml:space="preserve">(Ortega Pérez de León, 1998, Citado en García Colín, 1996, pág. 84). </w:t>
      </w:r>
    </w:p>
    <w:p w14:paraId="555A68E5" w14:textId="77777777" w:rsidR="003F4976" w:rsidRPr="004F1C91" w:rsidRDefault="003F4976" w:rsidP="004F7030">
      <w:pPr>
        <w:spacing w:after="0" w:line="276" w:lineRule="auto"/>
        <w:jc w:val="both"/>
        <w:rPr>
          <w:rFonts w:ascii="Ancizar Sans Light" w:hAnsi="Ancizar Sans Light"/>
          <w:noProof/>
          <w:lang w:val="es-ES"/>
        </w:rPr>
      </w:pPr>
    </w:p>
    <w:p w14:paraId="0877010C" w14:textId="77777777" w:rsidR="003F4976" w:rsidRPr="0005103B" w:rsidRDefault="003F4976" w:rsidP="004F7030">
      <w:pPr>
        <w:pStyle w:val="Ttulo2"/>
        <w:numPr>
          <w:ilvl w:val="1"/>
          <w:numId w:val="3"/>
        </w:numPr>
        <w:spacing w:line="276" w:lineRule="auto"/>
        <w:rPr>
          <w:rFonts w:ascii="Ancizar Sans Light" w:hAnsi="Ancizar Sans Light"/>
          <w:color w:val="0F6277"/>
          <w:sz w:val="24"/>
        </w:rPr>
      </w:pPr>
      <w:bookmarkStart w:id="11" w:name="_Toc12609041"/>
      <w:bookmarkStart w:id="12" w:name="_Toc140232452"/>
      <w:bookmarkStart w:id="13" w:name="_Toc146287051"/>
      <w:r w:rsidRPr="008F66A4">
        <w:rPr>
          <w:rFonts w:ascii="Ancizar Sans Light" w:hAnsi="Ancizar Sans Light"/>
          <w:color w:val="0F6277"/>
          <w:sz w:val="24"/>
        </w:rPr>
        <w:t>¿</w:t>
      </w:r>
      <w:r w:rsidRPr="0005103B">
        <w:rPr>
          <w:rFonts w:ascii="Ancizar Sans Light" w:hAnsi="Ancizar Sans Light"/>
          <w:color w:val="0F6277"/>
          <w:sz w:val="24"/>
        </w:rPr>
        <w:t>Cuál es el propósito?</w:t>
      </w:r>
      <w:bookmarkEnd w:id="11"/>
      <w:bookmarkEnd w:id="12"/>
      <w:bookmarkEnd w:id="13"/>
    </w:p>
    <w:p w14:paraId="586FD365" w14:textId="77777777" w:rsidR="003F4976" w:rsidRPr="009115D8" w:rsidRDefault="003F4976" w:rsidP="004F7030">
      <w:pPr>
        <w:spacing w:after="0" w:line="276" w:lineRule="auto"/>
        <w:jc w:val="both"/>
        <w:rPr>
          <w:rFonts w:ascii="Ancizar Sans Light" w:hAnsi="Ancizar Sans Light"/>
        </w:rPr>
      </w:pPr>
    </w:p>
    <w:p w14:paraId="550D9FB5" w14:textId="7E059F7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El sistema de costos gana relevancia en el proceso de toma de decisiones; por lo que se espera, </w:t>
      </w:r>
      <w:proofErr w:type="gramStart"/>
      <w:r w:rsidRPr="004F1C91">
        <w:rPr>
          <w:rFonts w:ascii="Ancizar Sans Light" w:hAnsi="Ancizar Sans Light"/>
          <w:lang w:val="es-ES"/>
        </w:rPr>
        <w:t>que</w:t>
      </w:r>
      <w:proofErr w:type="gramEnd"/>
      <w:r w:rsidRPr="004F1C91">
        <w:rPr>
          <w:rFonts w:ascii="Ancizar Sans Light" w:hAnsi="Ancizar Sans Light"/>
          <w:lang w:val="es-ES"/>
        </w:rPr>
        <w:t xml:space="preserve"> una vez aplicada la metodología propuesta en la Universidad Nacional de Colombia, sea útil para analizar y evaluar situaciones relacionadas con </w:t>
      </w:r>
      <w:r w:rsidR="00165654" w:rsidRPr="004F1C91">
        <w:rPr>
          <w:rFonts w:ascii="Ancizar Sans Light" w:hAnsi="Ancizar Sans Light"/>
          <w:lang w:val="es-ES"/>
        </w:rPr>
        <w:t xml:space="preserve">el objetivo general </w:t>
      </w:r>
      <w:r w:rsidRPr="004F1C91">
        <w:rPr>
          <w:rFonts w:ascii="Ancizar Sans Light" w:hAnsi="Ancizar Sans Light"/>
          <w:lang w:val="es-ES"/>
        </w:rPr>
        <w:t>propuesto</w:t>
      </w:r>
      <w:r w:rsidR="00165654" w:rsidRPr="004F1C91">
        <w:rPr>
          <w:rFonts w:ascii="Ancizar Sans Light" w:hAnsi="Ancizar Sans Light"/>
          <w:lang w:val="es-ES"/>
        </w:rPr>
        <w:t xml:space="preserve"> en ella: d</w:t>
      </w:r>
      <w:r w:rsidRPr="004F1C91">
        <w:rPr>
          <w:rFonts w:ascii="Ancizar Sans Light" w:hAnsi="Ancizar Sans Light"/>
          <w:lang w:val="es-ES"/>
        </w:rPr>
        <w:t xml:space="preserve">eterminar el costo </w:t>
      </w:r>
      <w:r w:rsidR="003D7834" w:rsidRPr="004F1C91">
        <w:rPr>
          <w:rFonts w:ascii="Ancizar Sans Light" w:hAnsi="Ancizar Sans Light"/>
          <w:lang w:val="es-ES"/>
        </w:rPr>
        <w:t>por estudiante para</w:t>
      </w:r>
      <w:r w:rsidRPr="004F1C91">
        <w:rPr>
          <w:rFonts w:ascii="Ancizar Sans Light" w:hAnsi="Ancizar Sans Light"/>
          <w:lang w:val="es-ES"/>
        </w:rPr>
        <w:t xml:space="preserve"> cada uno de los programas de pregrado y posgrado; y </w:t>
      </w:r>
      <w:r w:rsidR="00165654" w:rsidRPr="004F1C91">
        <w:rPr>
          <w:rFonts w:ascii="Ancizar Sans Light" w:hAnsi="Ancizar Sans Light"/>
          <w:lang w:val="es-ES"/>
        </w:rPr>
        <w:t>d</w:t>
      </w:r>
      <w:r w:rsidRPr="004F1C91">
        <w:rPr>
          <w:rFonts w:ascii="Ancizar Sans Light" w:hAnsi="Ancizar Sans Light"/>
          <w:lang w:val="es-ES"/>
        </w:rPr>
        <w:t xml:space="preserve">eterminar el costo de cada proyecto de investigación y extensión. </w:t>
      </w:r>
    </w:p>
    <w:p w14:paraId="3B95164A" w14:textId="77777777" w:rsidR="003D7834" w:rsidRPr="004F1C91" w:rsidRDefault="003D7834" w:rsidP="004F7030">
      <w:pPr>
        <w:spacing w:after="0" w:line="276" w:lineRule="auto"/>
        <w:jc w:val="both"/>
        <w:rPr>
          <w:rFonts w:ascii="Ancizar Sans Light" w:hAnsi="Ancizar Sans Light"/>
          <w:lang w:val="es-ES"/>
        </w:rPr>
      </w:pPr>
    </w:p>
    <w:p w14:paraId="06B4D0AD" w14:textId="7777777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Si bien es cierto que el modelo propuesto se realiza con base en fuentes de información históricas, se prevé que su aplicación sea útil en la generación de datos e informes que permitan a los usuarios de la información generar mejores procesos de planeación y control, al tiempo que se pueda generar un sistema capaz de responder a las necesidades y/o intereses informacionales que los estados financieros por sí solos no pueden proporcionar. </w:t>
      </w:r>
    </w:p>
    <w:p w14:paraId="61B6423B" w14:textId="77777777" w:rsidR="003F4976" w:rsidRPr="004F1C91" w:rsidRDefault="003F4976" w:rsidP="004F7030">
      <w:pPr>
        <w:spacing w:after="0" w:line="276" w:lineRule="auto"/>
        <w:jc w:val="both"/>
        <w:rPr>
          <w:rFonts w:ascii="Ancizar Sans Light" w:hAnsi="Ancizar Sans Light"/>
          <w:lang w:val="es-ES"/>
        </w:rPr>
      </w:pPr>
    </w:p>
    <w:p w14:paraId="2817B2EB" w14:textId="2D12A200"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Se pretende que el modelo </w:t>
      </w:r>
      <w:r w:rsidR="00165654" w:rsidRPr="004F1C91">
        <w:rPr>
          <w:rFonts w:ascii="Ancizar Sans Light" w:hAnsi="Ancizar Sans Light"/>
          <w:lang w:val="es-ES"/>
        </w:rPr>
        <w:t xml:space="preserve">permita </w:t>
      </w:r>
      <w:r w:rsidRPr="004F1C91">
        <w:rPr>
          <w:rFonts w:ascii="Ancizar Sans Light" w:hAnsi="Ancizar Sans Light"/>
          <w:lang w:val="es-ES"/>
        </w:rPr>
        <w:t>vislumbrar la gestión que se hace con los recursos al interior de la universidad; se busca implementar, analizar, ajustar y revisar un modelo de costos que sirva posteriormente a las diferentes estructuras organizativas para que su gestión pueda optimizarse, y que los interesados en la información financiera (</w:t>
      </w:r>
      <w:proofErr w:type="spellStart"/>
      <w:r w:rsidRPr="004F1C91">
        <w:rPr>
          <w:rFonts w:ascii="Ancizar Sans Light" w:hAnsi="Ancizar Sans Light"/>
          <w:lang w:val="es-ES"/>
        </w:rPr>
        <w:t>Stakeholders</w:t>
      </w:r>
      <w:proofErr w:type="spellEnd"/>
      <w:r w:rsidRPr="004F1C91">
        <w:rPr>
          <w:rFonts w:ascii="Ancizar Sans Light" w:hAnsi="Ancizar Sans Light"/>
          <w:lang w:val="es-ES"/>
        </w:rPr>
        <w:t xml:space="preserve">) posean </w:t>
      </w:r>
      <w:r w:rsidR="003D7834" w:rsidRPr="004F1C91">
        <w:rPr>
          <w:rFonts w:ascii="Ancizar Sans Light" w:hAnsi="Ancizar Sans Light"/>
          <w:lang w:val="es-ES"/>
        </w:rPr>
        <w:t xml:space="preserve">una </w:t>
      </w:r>
      <w:r w:rsidRPr="004F1C91">
        <w:rPr>
          <w:rFonts w:ascii="Ancizar Sans Light" w:hAnsi="Ancizar Sans Light"/>
          <w:lang w:val="es-ES"/>
        </w:rPr>
        <w:t>fuente</w:t>
      </w:r>
      <w:r w:rsidR="003D7834" w:rsidRPr="004F1C91">
        <w:rPr>
          <w:rFonts w:ascii="Ancizar Sans Light" w:hAnsi="Ancizar Sans Light"/>
          <w:lang w:val="es-ES"/>
        </w:rPr>
        <w:t xml:space="preserve"> de información adicional</w:t>
      </w:r>
      <w:r w:rsidRPr="004F1C91">
        <w:rPr>
          <w:rFonts w:ascii="Ancizar Sans Light" w:hAnsi="Ancizar Sans Light"/>
          <w:lang w:val="es-ES"/>
        </w:rPr>
        <w:t xml:space="preserve"> a los estados financieros, para que su</w:t>
      </w:r>
      <w:r w:rsidR="003D7834" w:rsidRPr="004F1C91">
        <w:rPr>
          <w:rFonts w:ascii="Ancizar Sans Light" w:hAnsi="Ancizar Sans Light"/>
          <w:lang w:val="es-ES"/>
        </w:rPr>
        <w:t>s</w:t>
      </w:r>
      <w:r w:rsidRPr="004F1C91">
        <w:rPr>
          <w:rFonts w:ascii="Ancizar Sans Light" w:hAnsi="Ancizar Sans Light"/>
          <w:lang w:val="es-ES"/>
        </w:rPr>
        <w:t xml:space="preserve"> decisiones sean tomadas con base en criterios de racionalidad, economía y eficiencia. </w:t>
      </w:r>
    </w:p>
    <w:p w14:paraId="3037A0E9" w14:textId="77777777" w:rsidR="003F4976" w:rsidRPr="004F1C91" w:rsidRDefault="003F4976" w:rsidP="004F7030">
      <w:pPr>
        <w:spacing w:after="0" w:line="276" w:lineRule="auto"/>
        <w:jc w:val="both"/>
        <w:rPr>
          <w:rFonts w:ascii="Ancizar Sans Light" w:hAnsi="Ancizar Sans Light"/>
          <w:lang w:val="es-ES"/>
        </w:rPr>
      </w:pPr>
    </w:p>
    <w:p w14:paraId="6124E5AE" w14:textId="77777777" w:rsidR="003F4976" w:rsidRPr="004F1C91" w:rsidRDefault="003F4976" w:rsidP="004F7030">
      <w:pPr>
        <w:pStyle w:val="Ttulo2"/>
        <w:numPr>
          <w:ilvl w:val="1"/>
          <w:numId w:val="3"/>
        </w:numPr>
        <w:spacing w:line="276" w:lineRule="auto"/>
        <w:rPr>
          <w:rFonts w:ascii="Ancizar Sans Light" w:hAnsi="Ancizar Sans Light"/>
          <w:color w:val="0F6277"/>
          <w:sz w:val="24"/>
          <w:lang w:val="es-ES"/>
        </w:rPr>
      </w:pPr>
      <w:bookmarkStart w:id="14" w:name="_Toc12609042"/>
      <w:bookmarkStart w:id="15" w:name="_Toc140232453"/>
      <w:bookmarkStart w:id="16" w:name="_Toc146287052"/>
      <w:r w:rsidRPr="004F1C91">
        <w:rPr>
          <w:rFonts w:ascii="Ancizar Sans Light" w:hAnsi="Ancizar Sans Light"/>
          <w:color w:val="0F6277"/>
          <w:sz w:val="24"/>
          <w:lang w:val="es-ES"/>
        </w:rPr>
        <w:lastRenderedPageBreak/>
        <w:t>Características de un sistema de costos</w:t>
      </w:r>
      <w:bookmarkEnd w:id="14"/>
      <w:bookmarkEnd w:id="15"/>
      <w:bookmarkEnd w:id="16"/>
    </w:p>
    <w:p w14:paraId="5F8C38A6" w14:textId="77777777" w:rsidR="003F4976" w:rsidRPr="004F1C91" w:rsidRDefault="003F4976" w:rsidP="004F7030">
      <w:pPr>
        <w:spacing w:after="0" w:line="276" w:lineRule="auto"/>
        <w:jc w:val="both"/>
        <w:rPr>
          <w:rFonts w:ascii="Ancizar Sans Light" w:hAnsi="Ancizar Sans Light"/>
          <w:lang w:val="es-ES"/>
        </w:rPr>
      </w:pPr>
    </w:p>
    <w:p w14:paraId="21661C7C" w14:textId="10D454C8"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Revisando a María Teresa Ortega, se observa que previo a la definición de un modelo de costos es importante partir del conocimiento del conjunto de actividades que se desarrollan en la Universidad, y los recursos consumidos para su ejecución. Adicionalmente</w:t>
      </w:r>
      <w:r w:rsidR="003D7834" w:rsidRPr="004F1C91">
        <w:rPr>
          <w:rFonts w:ascii="Ancizar Sans Light" w:hAnsi="Ancizar Sans Light"/>
          <w:lang w:val="es-ES"/>
        </w:rPr>
        <w:t>,</w:t>
      </w:r>
      <w:r w:rsidRPr="004F1C91">
        <w:rPr>
          <w:rFonts w:ascii="Ancizar Sans Light" w:hAnsi="Ancizar Sans Light"/>
          <w:lang w:val="es-ES"/>
        </w:rPr>
        <w:t xml:space="preserve"> se deben establecer las etapas de definición del modelo, identificando las relaciones entre las diferentes unidades en una primera etapa, para así determinar los costos que se deben ceder o trasladar entre dichas unidades </w:t>
      </w:r>
      <w:sdt>
        <w:sdtPr>
          <w:rPr>
            <w:rFonts w:ascii="Ancizar Sans Light" w:hAnsi="Ancizar Sans Light"/>
          </w:rPr>
          <w:id w:val="-1028634852"/>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Ort07 \l 9226 </w:instrText>
          </w:r>
          <w:r w:rsidRPr="009115D8">
            <w:rPr>
              <w:rFonts w:ascii="Ancizar Sans Light" w:hAnsi="Ancizar Sans Light"/>
            </w:rPr>
            <w:fldChar w:fldCharType="separate"/>
          </w:r>
          <w:r w:rsidR="00EB54AB" w:rsidRPr="00EB54AB">
            <w:rPr>
              <w:rFonts w:ascii="Ancizar Sans Light" w:hAnsi="Ancizar Sans Light"/>
              <w:noProof/>
              <w:lang w:val="es-ES"/>
            </w:rPr>
            <w:t>(Ortega, Rodríguez Ariza, &amp; López Pérez, 2007)</w:t>
          </w:r>
          <w:r w:rsidRPr="009115D8">
            <w:rPr>
              <w:rFonts w:ascii="Ancizar Sans Light" w:hAnsi="Ancizar Sans Light"/>
            </w:rPr>
            <w:fldChar w:fldCharType="end"/>
          </w:r>
        </w:sdtContent>
      </w:sdt>
      <w:r w:rsidRPr="004F1C91">
        <w:rPr>
          <w:rFonts w:ascii="Ancizar Sans Light" w:hAnsi="Ancizar Sans Light"/>
          <w:lang w:val="es-ES"/>
        </w:rPr>
        <w:t xml:space="preserve">. </w:t>
      </w:r>
    </w:p>
    <w:p w14:paraId="655F9544" w14:textId="77777777" w:rsidR="003F4976" w:rsidRPr="004F1C91" w:rsidRDefault="003F4976" w:rsidP="004F7030">
      <w:pPr>
        <w:tabs>
          <w:tab w:val="left" w:pos="7095"/>
        </w:tabs>
        <w:spacing w:after="0" w:line="276" w:lineRule="auto"/>
        <w:jc w:val="both"/>
        <w:rPr>
          <w:rFonts w:ascii="Ancizar Sans Light" w:hAnsi="Ancizar Sans Light"/>
          <w:lang w:val="es-ES"/>
        </w:rPr>
      </w:pPr>
      <w:r w:rsidRPr="004F1C91">
        <w:rPr>
          <w:rFonts w:ascii="Ancizar Sans Light" w:hAnsi="Ancizar Sans Light"/>
          <w:lang w:val="es-ES"/>
        </w:rPr>
        <w:tab/>
      </w:r>
    </w:p>
    <w:p w14:paraId="1EEE31D7" w14:textId="63F5C37E"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El sistema de </w:t>
      </w:r>
      <w:r w:rsidR="00695F60" w:rsidRPr="004F1C91">
        <w:rPr>
          <w:rFonts w:ascii="Ancizar Sans Light" w:hAnsi="Ancizar Sans Light"/>
          <w:lang w:val="es-ES"/>
        </w:rPr>
        <w:t>costos definido</w:t>
      </w:r>
      <w:r w:rsidR="001158DB" w:rsidRPr="004F1C91">
        <w:rPr>
          <w:rFonts w:ascii="Ancizar Sans Light" w:hAnsi="Ancizar Sans Light"/>
          <w:lang w:val="es-ES"/>
        </w:rPr>
        <w:t xml:space="preserve"> </w:t>
      </w:r>
      <w:r w:rsidRPr="004F1C91">
        <w:rPr>
          <w:rFonts w:ascii="Ancizar Sans Light" w:hAnsi="Ancizar Sans Light"/>
          <w:lang w:val="es-ES"/>
        </w:rPr>
        <w:t xml:space="preserve">para la Universidad, parte del análisis de la estructura </w:t>
      </w:r>
      <w:r w:rsidR="00D84FEC" w:rsidRPr="004F1C91">
        <w:rPr>
          <w:rFonts w:ascii="Ancizar Sans Light" w:hAnsi="Ancizar Sans Light"/>
          <w:lang w:val="es-ES"/>
        </w:rPr>
        <w:t xml:space="preserve">organizativa </w:t>
      </w:r>
      <w:r w:rsidRPr="004F1C91">
        <w:rPr>
          <w:rFonts w:ascii="Ancizar Sans Light" w:hAnsi="Ancizar Sans Light"/>
          <w:lang w:val="es-ES"/>
        </w:rPr>
        <w:t>de la Universidad y la definición de las unidades</w:t>
      </w:r>
      <w:r w:rsidR="00695F60" w:rsidRPr="004F1C91">
        <w:rPr>
          <w:rFonts w:ascii="Ancizar Sans Light" w:hAnsi="Ancizar Sans Light"/>
          <w:lang w:val="es-ES"/>
        </w:rPr>
        <w:t xml:space="preserve"> (sedes, facultades, departamentos, unidades especiale</w:t>
      </w:r>
      <w:r w:rsidR="00D1342F" w:rsidRPr="004F1C91">
        <w:rPr>
          <w:rFonts w:ascii="Ancizar Sans Light" w:hAnsi="Ancizar Sans Light"/>
          <w:lang w:val="es-ES"/>
        </w:rPr>
        <w:t xml:space="preserve">s como </w:t>
      </w:r>
      <w:proofErr w:type="spellStart"/>
      <w:r w:rsidR="00D1342F" w:rsidRPr="004F1C91">
        <w:rPr>
          <w:rFonts w:ascii="Ancizar Sans Light" w:hAnsi="Ancizar Sans Light"/>
          <w:lang w:val="es-ES"/>
        </w:rPr>
        <w:t>Unimedios</w:t>
      </w:r>
      <w:proofErr w:type="spellEnd"/>
      <w:r w:rsidR="00D1342F" w:rsidRPr="004F1C91">
        <w:rPr>
          <w:rFonts w:ascii="Ancizar Sans Light" w:hAnsi="Ancizar Sans Light"/>
          <w:lang w:val="es-ES"/>
        </w:rPr>
        <w:t xml:space="preserve">, </w:t>
      </w:r>
      <w:proofErr w:type="spellStart"/>
      <w:r w:rsidR="00D1342F" w:rsidRPr="004F1C91">
        <w:rPr>
          <w:rFonts w:ascii="Ancizar Sans Light" w:hAnsi="Ancizar Sans Light"/>
          <w:lang w:val="es-ES"/>
        </w:rPr>
        <w:t>Unisalud</w:t>
      </w:r>
      <w:proofErr w:type="spellEnd"/>
      <w:r w:rsidR="00D1342F" w:rsidRPr="004F1C91">
        <w:rPr>
          <w:rFonts w:ascii="Ancizar Sans Light" w:hAnsi="Ancizar Sans Light"/>
          <w:lang w:val="es-ES"/>
        </w:rPr>
        <w:t>, Editorial</w:t>
      </w:r>
      <w:r w:rsidR="00A177CE" w:rsidRPr="004F1C91">
        <w:rPr>
          <w:rFonts w:ascii="Ancizar Sans Light" w:hAnsi="Ancizar Sans Light"/>
          <w:lang w:val="es-ES"/>
        </w:rPr>
        <w:t>,</w:t>
      </w:r>
      <w:r w:rsidR="00D1342F" w:rsidRPr="004F1C91">
        <w:rPr>
          <w:rFonts w:ascii="Ancizar Sans Light" w:hAnsi="Ancizar Sans Light"/>
          <w:lang w:val="es-ES"/>
        </w:rPr>
        <w:t xml:space="preserve"> Fondo Pensional y </w:t>
      </w:r>
      <w:r w:rsidR="00A177CE" w:rsidRPr="004F1C91">
        <w:rPr>
          <w:rFonts w:ascii="Ancizar Sans Light" w:hAnsi="Ancizar Sans Light"/>
          <w:lang w:val="es-ES"/>
        </w:rPr>
        <w:t>Regalías</w:t>
      </w:r>
      <w:r w:rsidR="00695F60" w:rsidRPr="004F1C91">
        <w:rPr>
          <w:rFonts w:ascii="Ancizar Sans Light" w:hAnsi="Ancizar Sans Light"/>
          <w:lang w:val="es-ES"/>
        </w:rPr>
        <w:t>)</w:t>
      </w:r>
      <w:r w:rsidRPr="004F1C91">
        <w:rPr>
          <w:rFonts w:ascii="Ancizar Sans Light" w:hAnsi="Ancizar Sans Light"/>
          <w:lang w:val="es-ES"/>
        </w:rPr>
        <w:t xml:space="preserve"> que se tendrán en cuenta para el costeo. Posteriormente</w:t>
      </w:r>
      <w:r w:rsidR="003D7834" w:rsidRPr="004F1C91">
        <w:rPr>
          <w:rFonts w:ascii="Ancizar Sans Light" w:hAnsi="Ancizar Sans Light"/>
          <w:lang w:val="es-ES"/>
        </w:rPr>
        <w:t>,</w:t>
      </w:r>
      <w:r w:rsidRPr="004F1C91">
        <w:rPr>
          <w:rFonts w:ascii="Ancizar Sans Light" w:hAnsi="Ancizar Sans Light"/>
          <w:lang w:val="es-ES"/>
        </w:rPr>
        <w:t xml:space="preserve"> se realiza la identificación de la</w:t>
      </w:r>
      <w:r w:rsidR="009839F1" w:rsidRPr="004F1C91">
        <w:rPr>
          <w:rFonts w:ascii="Ancizar Sans Light" w:hAnsi="Ancizar Sans Light"/>
          <w:lang w:val="es-ES"/>
        </w:rPr>
        <w:t>s interaccio</w:t>
      </w:r>
      <w:r w:rsidRPr="004F1C91">
        <w:rPr>
          <w:rFonts w:ascii="Ancizar Sans Light" w:hAnsi="Ancizar Sans Light"/>
          <w:lang w:val="es-ES"/>
        </w:rPr>
        <w:t>n</w:t>
      </w:r>
      <w:r w:rsidR="009839F1" w:rsidRPr="004F1C91">
        <w:rPr>
          <w:rFonts w:ascii="Ancizar Sans Light" w:hAnsi="Ancizar Sans Light"/>
          <w:lang w:val="es-ES"/>
        </w:rPr>
        <w:t>es</w:t>
      </w:r>
      <w:r w:rsidRPr="004F1C91">
        <w:rPr>
          <w:rFonts w:ascii="Ancizar Sans Light" w:hAnsi="Ancizar Sans Light"/>
          <w:lang w:val="es-ES"/>
        </w:rPr>
        <w:t xml:space="preserve"> entre </w:t>
      </w:r>
      <w:r w:rsidR="00A177CE" w:rsidRPr="004F1C91">
        <w:rPr>
          <w:rFonts w:ascii="Ancizar Sans Light" w:hAnsi="Ancizar Sans Light"/>
          <w:lang w:val="es-ES"/>
        </w:rPr>
        <w:t xml:space="preserve">las </w:t>
      </w:r>
      <w:r w:rsidRPr="004F1C91">
        <w:rPr>
          <w:rFonts w:ascii="Ancizar Sans Light" w:hAnsi="Ancizar Sans Light"/>
          <w:lang w:val="es-ES"/>
        </w:rPr>
        <w:t xml:space="preserve">diferentes unidades con el fin de realizar los respectivos traslados de costos. </w:t>
      </w:r>
    </w:p>
    <w:p w14:paraId="32FABA4E" w14:textId="77777777" w:rsidR="003F4976" w:rsidRPr="004F1C91" w:rsidRDefault="003F4976" w:rsidP="004F7030">
      <w:pPr>
        <w:spacing w:after="0" w:line="276" w:lineRule="auto"/>
        <w:jc w:val="both"/>
        <w:rPr>
          <w:rFonts w:ascii="Ancizar Sans Light" w:hAnsi="Ancizar Sans Light"/>
          <w:lang w:val="es-ES"/>
        </w:rPr>
      </w:pPr>
    </w:p>
    <w:p w14:paraId="57CA1AD3" w14:textId="4577FEB2" w:rsidR="003F4976" w:rsidRPr="008D547B" w:rsidRDefault="008D547B" w:rsidP="004F7030">
      <w:pPr>
        <w:spacing w:after="0" w:line="276" w:lineRule="auto"/>
        <w:jc w:val="both"/>
        <w:rPr>
          <w:rFonts w:ascii="Ancizar Sans Light" w:hAnsi="Ancizar Sans Light"/>
          <w:lang w:val="es-MX"/>
        </w:rPr>
      </w:pPr>
      <w:r>
        <w:rPr>
          <w:rFonts w:ascii="Ancizar Sans Light" w:hAnsi="Ancizar Sans Light"/>
          <w:lang w:val="es-MX"/>
        </w:rPr>
        <w:t>El modelo de costos implementado por la universidad</w:t>
      </w:r>
      <w:r w:rsidR="00DB40D1" w:rsidRPr="008D547B">
        <w:rPr>
          <w:rFonts w:ascii="Ancizar Sans Light" w:hAnsi="Ancizar Sans Light"/>
          <w:lang w:val="es-MX"/>
        </w:rPr>
        <w:t xml:space="preserve"> considera los componentes básicos del modelo de Costos</w:t>
      </w:r>
      <w:r w:rsidR="00A177CE" w:rsidRPr="008D547B">
        <w:rPr>
          <w:rFonts w:ascii="Ancizar Sans Light" w:hAnsi="Ancizar Sans Light"/>
          <w:lang w:val="es-MX"/>
        </w:rPr>
        <w:t xml:space="preserve"> </w:t>
      </w:r>
      <w:r w:rsidR="00DB40D1" w:rsidRPr="008D547B">
        <w:rPr>
          <w:rFonts w:ascii="Ancizar Sans Light" w:hAnsi="Ancizar Sans Light"/>
          <w:lang w:val="es-MX"/>
        </w:rPr>
        <w:t>ABC</w:t>
      </w:r>
      <w:r w:rsidR="003F4976" w:rsidRPr="008D547B">
        <w:rPr>
          <w:rFonts w:ascii="Ancizar Sans Light" w:hAnsi="Ancizar Sans Light"/>
          <w:lang w:val="es-MX"/>
        </w:rPr>
        <w:t>,</w:t>
      </w:r>
      <w:r>
        <w:rPr>
          <w:rFonts w:ascii="Ancizar Sans Light" w:hAnsi="Ancizar Sans Light"/>
          <w:lang w:val="es-MX"/>
        </w:rPr>
        <w:t xml:space="preserve"> el cual es</w:t>
      </w:r>
      <w:r w:rsidR="003F4976" w:rsidRPr="008D547B">
        <w:rPr>
          <w:rFonts w:ascii="Ancizar Sans Light" w:hAnsi="Ancizar Sans Light"/>
          <w:lang w:val="es-MX"/>
        </w:rPr>
        <w:t xml:space="preserve"> aplicable anualmente posterior al cierre contable y </w:t>
      </w:r>
      <w:r w:rsidR="003D7834" w:rsidRPr="008D547B">
        <w:rPr>
          <w:rFonts w:ascii="Ancizar Sans Light" w:hAnsi="Ancizar Sans Light"/>
          <w:lang w:val="es-MX"/>
        </w:rPr>
        <w:t xml:space="preserve">a la </w:t>
      </w:r>
      <w:r w:rsidR="003F4976" w:rsidRPr="008D547B">
        <w:rPr>
          <w:rFonts w:ascii="Ancizar Sans Light" w:hAnsi="Ancizar Sans Light"/>
          <w:lang w:val="es-MX"/>
        </w:rPr>
        <w:t>consolid</w:t>
      </w:r>
      <w:r w:rsidR="00A94F13" w:rsidRPr="008D547B">
        <w:rPr>
          <w:rFonts w:ascii="Ancizar Sans Light" w:hAnsi="Ancizar Sans Light"/>
          <w:lang w:val="es-MX"/>
        </w:rPr>
        <w:t>ación de la información de los Programas de Trabajo A</w:t>
      </w:r>
      <w:r w:rsidR="003F4976" w:rsidRPr="008D547B">
        <w:rPr>
          <w:rFonts w:ascii="Ancizar Sans Light" w:hAnsi="Ancizar Sans Light"/>
          <w:lang w:val="es-MX"/>
        </w:rPr>
        <w:t>cadémico</w:t>
      </w:r>
      <w:r w:rsidR="00A94F13" w:rsidRPr="008D547B">
        <w:rPr>
          <w:rFonts w:ascii="Ancizar Sans Light" w:hAnsi="Ancizar Sans Light"/>
          <w:lang w:val="es-MX"/>
        </w:rPr>
        <w:t xml:space="preserve"> - PTA</w:t>
      </w:r>
      <w:r w:rsidR="003F4976" w:rsidRPr="008D547B">
        <w:rPr>
          <w:rFonts w:ascii="Ancizar Sans Light" w:hAnsi="Ancizar Sans Light"/>
          <w:lang w:val="es-MX"/>
        </w:rPr>
        <w:t>.</w:t>
      </w:r>
    </w:p>
    <w:p w14:paraId="7F73FE58" w14:textId="77777777" w:rsidR="003F4976" w:rsidRPr="008D547B" w:rsidRDefault="003F4976" w:rsidP="004F7030">
      <w:pPr>
        <w:spacing w:after="0" w:line="276" w:lineRule="auto"/>
        <w:jc w:val="both"/>
        <w:rPr>
          <w:rFonts w:ascii="Ancizar Sans Light" w:hAnsi="Ancizar Sans Light"/>
          <w:lang w:val="es-MX"/>
        </w:rPr>
      </w:pPr>
    </w:p>
    <w:p w14:paraId="1FF1732D" w14:textId="13E785AF" w:rsidR="003F4976" w:rsidRPr="004F1C91" w:rsidRDefault="003F4976" w:rsidP="004F7030">
      <w:pPr>
        <w:pStyle w:val="Ttulo2"/>
        <w:numPr>
          <w:ilvl w:val="1"/>
          <w:numId w:val="3"/>
        </w:numPr>
        <w:spacing w:line="276" w:lineRule="auto"/>
        <w:rPr>
          <w:rFonts w:ascii="Ancizar Sans Light" w:hAnsi="Ancizar Sans Light"/>
          <w:color w:val="0F6277"/>
          <w:sz w:val="24"/>
          <w:lang w:val="es-ES"/>
        </w:rPr>
      </w:pPr>
      <w:bookmarkStart w:id="17" w:name="_Toc12609043"/>
      <w:bookmarkStart w:id="18" w:name="_Toc140232454"/>
      <w:bookmarkStart w:id="19" w:name="_Toc146287053"/>
      <w:r w:rsidRPr="004F1C91">
        <w:rPr>
          <w:rFonts w:ascii="Ancizar Sans Light" w:hAnsi="Ancizar Sans Light"/>
          <w:color w:val="0F6277"/>
          <w:sz w:val="24"/>
          <w:lang w:val="es-ES"/>
        </w:rPr>
        <w:t xml:space="preserve">Beneficios de </w:t>
      </w:r>
      <w:r w:rsidR="008E3AA5" w:rsidRPr="004F1C91">
        <w:rPr>
          <w:rFonts w:ascii="Ancizar Sans Light" w:hAnsi="Ancizar Sans Light"/>
          <w:color w:val="0F6277"/>
          <w:sz w:val="24"/>
          <w:lang w:val="es-ES"/>
        </w:rPr>
        <w:t xml:space="preserve">la </w:t>
      </w:r>
      <w:r w:rsidRPr="004F1C91">
        <w:rPr>
          <w:rFonts w:ascii="Ancizar Sans Light" w:hAnsi="Ancizar Sans Light"/>
          <w:color w:val="0F6277"/>
          <w:sz w:val="24"/>
          <w:lang w:val="es-ES"/>
        </w:rPr>
        <w:t>implementación</w:t>
      </w:r>
      <w:r w:rsidR="008E3AA5" w:rsidRPr="004F1C91">
        <w:rPr>
          <w:rFonts w:ascii="Ancizar Sans Light" w:hAnsi="Ancizar Sans Light"/>
          <w:color w:val="0F6277"/>
          <w:sz w:val="24"/>
          <w:lang w:val="es-ES"/>
        </w:rPr>
        <w:t xml:space="preserve"> del</w:t>
      </w:r>
      <w:r w:rsidRPr="004F1C91">
        <w:rPr>
          <w:rFonts w:ascii="Ancizar Sans Light" w:hAnsi="Ancizar Sans Light"/>
          <w:color w:val="0F6277"/>
          <w:sz w:val="24"/>
          <w:lang w:val="es-ES"/>
        </w:rPr>
        <w:t xml:space="preserve"> sistema de costos</w:t>
      </w:r>
      <w:bookmarkEnd w:id="17"/>
      <w:bookmarkEnd w:id="18"/>
      <w:bookmarkEnd w:id="19"/>
    </w:p>
    <w:p w14:paraId="0CDC4CE8" w14:textId="77777777" w:rsidR="003F4976" w:rsidRPr="004F1C91" w:rsidRDefault="003F4976" w:rsidP="004F7030">
      <w:pPr>
        <w:spacing w:after="0" w:line="276" w:lineRule="auto"/>
        <w:jc w:val="both"/>
        <w:rPr>
          <w:rFonts w:ascii="Ancizar Sans Light" w:hAnsi="Ancizar Sans Light"/>
          <w:lang w:val="es-ES"/>
        </w:rPr>
      </w:pPr>
    </w:p>
    <w:p w14:paraId="7AD4CC3C" w14:textId="54B3659E"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La información que produce un sistema de contabilidad de costos, refiriéndose a todo tipo de empresas incluyendo las pymes, ayuda a los administradores en la planeación, el control y la toma de decisiones, pues suministra en forma oportuna y sistemática información relacionada con la producción (</w:t>
      </w:r>
      <w:proofErr w:type="spellStart"/>
      <w:r w:rsidRPr="004F1C91">
        <w:rPr>
          <w:rFonts w:ascii="Ancizar Sans Light" w:hAnsi="Ancizar Sans Light"/>
          <w:lang w:val="es-ES"/>
        </w:rPr>
        <w:t>Evia</w:t>
      </w:r>
      <w:proofErr w:type="spellEnd"/>
      <w:r w:rsidRPr="004F1C91">
        <w:rPr>
          <w:rFonts w:ascii="Ancizar Sans Light" w:hAnsi="Ancizar Sans Light"/>
          <w:lang w:val="es-ES"/>
        </w:rPr>
        <w:t xml:space="preserve">, 2006, &amp; Ramírez y Vanegas 2008; citado en </w:t>
      </w:r>
      <w:sdt>
        <w:sdtPr>
          <w:rPr>
            <w:rFonts w:ascii="Ancizar Sans Light" w:hAnsi="Ancizar Sans Light"/>
            <w:noProof/>
          </w:rPr>
          <w:id w:val="-2079578429"/>
          <w:citation/>
        </w:sdtPr>
        <w:sdtContent>
          <w:r>
            <w:rPr>
              <w:rFonts w:ascii="Ancizar Sans Light" w:hAnsi="Ancizar Sans Light"/>
              <w:noProof/>
            </w:rPr>
            <w:fldChar w:fldCharType="begin"/>
          </w:r>
          <w:r>
            <w:rPr>
              <w:rFonts w:ascii="Ancizar Sans Light" w:hAnsi="Ancizar Sans Light"/>
              <w:noProof/>
              <w:lang w:val="es-ES"/>
            </w:rPr>
            <w:instrText xml:space="preserve"> CITATION Dua11 \l 3082 </w:instrText>
          </w:r>
          <w:r>
            <w:rPr>
              <w:rFonts w:ascii="Ancizar Sans Light" w:hAnsi="Ancizar Sans Light"/>
              <w:noProof/>
            </w:rPr>
            <w:fldChar w:fldCharType="separate"/>
          </w:r>
          <w:r w:rsidR="00EB54AB" w:rsidRPr="00EB54AB">
            <w:rPr>
              <w:rFonts w:ascii="Ancizar Sans Light" w:hAnsi="Ancizar Sans Light"/>
              <w:noProof/>
              <w:lang w:val="es-ES"/>
            </w:rPr>
            <w:t>(Duarte Cáceres, Uc Heredia, &amp; Martín Méndez, 2011)</w:t>
          </w:r>
          <w:r>
            <w:rPr>
              <w:rFonts w:ascii="Ancizar Sans Light" w:hAnsi="Ancizar Sans Light"/>
              <w:noProof/>
            </w:rPr>
            <w:fldChar w:fldCharType="end"/>
          </w:r>
        </w:sdtContent>
      </w:sdt>
      <w:r w:rsidRPr="004F1C91">
        <w:rPr>
          <w:rFonts w:ascii="Ancizar Sans Light" w:hAnsi="Ancizar Sans Light"/>
          <w:noProof/>
          <w:lang w:val="es-ES"/>
        </w:rPr>
        <w:t>)</w:t>
      </w:r>
      <w:r w:rsidRPr="004F1C91">
        <w:rPr>
          <w:rFonts w:ascii="Ancizar Sans Light" w:hAnsi="Ancizar Sans Light"/>
          <w:lang w:val="es-ES"/>
        </w:rPr>
        <w:t>.</w:t>
      </w:r>
    </w:p>
    <w:p w14:paraId="0837C4F7" w14:textId="77777777" w:rsidR="00C2398F" w:rsidRPr="004F1C91" w:rsidRDefault="00C2398F" w:rsidP="004F7030">
      <w:pPr>
        <w:spacing w:after="0" w:line="276" w:lineRule="auto"/>
        <w:jc w:val="both"/>
        <w:rPr>
          <w:rFonts w:ascii="Ancizar Sans Light" w:hAnsi="Ancizar Sans Light"/>
          <w:lang w:val="es-ES"/>
        </w:rPr>
      </w:pPr>
    </w:p>
    <w:p w14:paraId="50AC2623" w14:textId="77777777" w:rsidR="003F4976" w:rsidRPr="004F1C91" w:rsidRDefault="003F4976" w:rsidP="004F7030">
      <w:pPr>
        <w:spacing w:line="276" w:lineRule="auto"/>
        <w:jc w:val="both"/>
        <w:rPr>
          <w:rFonts w:ascii="Ancizar Sans Light" w:hAnsi="Ancizar Sans Light"/>
          <w:lang w:val="es-ES"/>
        </w:rPr>
      </w:pPr>
      <w:r w:rsidRPr="004F1C91">
        <w:rPr>
          <w:rFonts w:ascii="Ancizar Sans Light" w:hAnsi="Ancizar Sans Light"/>
          <w:lang w:val="es-ES"/>
        </w:rPr>
        <w:t xml:space="preserve">Así mismo, Lee 2011 citado en </w:t>
      </w:r>
      <w:r w:rsidRPr="004F1C91">
        <w:rPr>
          <w:rFonts w:ascii="Ancizar Sans Light" w:hAnsi="Ancizar Sans Light"/>
          <w:noProof/>
          <w:lang w:val="es-ES"/>
        </w:rPr>
        <w:t xml:space="preserve">Duarte Cáceres, Uc Heredia, &amp; Martín Méndez, 2011, pág. 5 </w:t>
      </w:r>
      <w:r w:rsidRPr="004F1C91">
        <w:rPr>
          <w:rFonts w:ascii="Ancizar Sans Light" w:hAnsi="Ancizar Sans Light"/>
          <w:lang w:val="es-ES"/>
        </w:rPr>
        <w:t xml:space="preserve">señala que la información relevante, exacta y oportuna que se obtiene como beneficio de un cambio de sistema de contabilidad de costos, no solamente es útil para fines internos de gestión, sino que también genera datos sobre la consideración de posibles riesgos e implicaciones financieras asociadas con la toma de decisiones del medio en el que se desenvuelve la empresa, es decir, se genera información para la toma de decisiones relacionadas con el interior y el exterior de la organización.  </w:t>
      </w:r>
    </w:p>
    <w:p w14:paraId="773FEECB" w14:textId="4D930A42" w:rsidR="003F4976" w:rsidRPr="009115D8" w:rsidRDefault="003F4976" w:rsidP="004F7030">
      <w:pPr>
        <w:spacing w:line="276" w:lineRule="auto"/>
        <w:jc w:val="both"/>
        <w:rPr>
          <w:rFonts w:ascii="Ancizar Sans Light" w:hAnsi="Ancizar Sans Light"/>
          <w:i/>
        </w:rPr>
      </w:pPr>
      <w:r w:rsidRPr="004F1C91">
        <w:rPr>
          <w:rFonts w:ascii="Ancizar Sans Light" w:hAnsi="Ancizar Sans Light"/>
          <w:lang w:val="es-ES"/>
        </w:rPr>
        <w:t xml:space="preserve">Atendiendo a Ortiguera se entiende que: </w:t>
      </w:r>
      <w:r w:rsidRPr="004F1C91">
        <w:rPr>
          <w:rFonts w:ascii="Ancizar Sans Light" w:hAnsi="Ancizar Sans Light"/>
          <w:i/>
          <w:lang w:val="es-ES"/>
        </w:rPr>
        <w:t xml:space="preserve">“la Contabilidad de Costes es un útil determinante para lograr una mayor eficiencia y eficacia pública, en la medida en que es clave para una buena asignación de recursos, planificar, controlar, realizar un seguimiento de la ejecución planeada, medir y controlar la eficacia social de las administraciones y sus órganos operativos.” </w:t>
      </w:r>
      <w:sdt>
        <w:sdtPr>
          <w:rPr>
            <w:rFonts w:ascii="Ancizar Sans Light" w:hAnsi="Ancizar Sans Light"/>
            <w:i/>
          </w:rPr>
          <w:id w:val="-1603417994"/>
          <w:citation/>
        </w:sdtPr>
        <w:sdtContent>
          <w:r w:rsidRPr="009115D8">
            <w:rPr>
              <w:rFonts w:ascii="Ancizar Sans Light" w:hAnsi="Ancizar Sans Light"/>
              <w:i/>
            </w:rPr>
            <w:fldChar w:fldCharType="begin"/>
          </w:r>
          <w:r w:rsidRPr="004F1C91">
            <w:rPr>
              <w:rFonts w:ascii="Ancizar Sans Light" w:hAnsi="Ancizar Sans Light"/>
              <w:lang w:val="es-ES"/>
            </w:rPr>
            <w:instrText xml:space="preserve">CITATION Ort88 \p 9 \l 9226 </w:instrText>
          </w:r>
          <w:r w:rsidRPr="009115D8">
            <w:rPr>
              <w:rFonts w:ascii="Ancizar Sans Light" w:hAnsi="Ancizar Sans Light"/>
              <w:i/>
            </w:rPr>
            <w:fldChar w:fldCharType="separate"/>
          </w:r>
          <w:r w:rsidR="00EB54AB" w:rsidRPr="00EB54AB">
            <w:rPr>
              <w:rFonts w:ascii="Ancizar Sans Light" w:hAnsi="Ancizar Sans Light"/>
              <w:noProof/>
              <w:lang w:val="es-ES"/>
            </w:rPr>
            <w:t>(Ortiguera Bouzada, 1988, pág. 9)</w:t>
          </w:r>
          <w:r w:rsidRPr="009115D8">
            <w:rPr>
              <w:rFonts w:ascii="Ancizar Sans Light" w:hAnsi="Ancizar Sans Light"/>
              <w:i/>
            </w:rPr>
            <w:fldChar w:fldCharType="end"/>
          </w:r>
        </w:sdtContent>
      </w:sdt>
    </w:p>
    <w:p w14:paraId="155F9AD6" w14:textId="5E561E72" w:rsidR="001438C8"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Es importante traer a colación las razones de la American </w:t>
      </w:r>
      <w:proofErr w:type="spellStart"/>
      <w:r w:rsidRPr="004F1C91">
        <w:rPr>
          <w:rFonts w:ascii="Ancizar Sans Light" w:hAnsi="Ancizar Sans Light"/>
          <w:lang w:val="es-ES"/>
        </w:rPr>
        <w:t>Accounting</w:t>
      </w:r>
      <w:proofErr w:type="spellEnd"/>
      <w:r w:rsidRPr="004F1C91">
        <w:rPr>
          <w:rFonts w:ascii="Ancizar Sans Light" w:hAnsi="Ancizar Sans Light"/>
          <w:lang w:val="es-ES"/>
        </w:rPr>
        <w:t xml:space="preserve"> </w:t>
      </w:r>
      <w:proofErr w:type="spellStart"/>
      <w:r w:rsidRPr="004F1C91">
        <w:rPr>
          <w:rFonts w:ascii="Ancizar Sans Light" w:hAnsi="Ancizar Sans Light"/>
          <w:lang w:val="es-ES"/>
        </w:rPr>
        <w:t>Asociation</w:t>
      </w:r>
      <w:proofErr w:type="spellEnd"/>
      <w:r w:rsidRPr="004F1C91">
        <w:rPr>
          <w:rFonts w:ascii="Ancizar Sans Light" w:hAnsi="Ancizar Sans Light"/>
          <w:lang w:val="es-ES"/>
        </w:rPr>
        <w:t xml:space="preserve"> 1971 para considerar la importancia, en general, de la contabilidad de gestión dentro de la administración pública. (i) La actividad pública afecta a un ámbito mayor que el privado; (</w:t>
      </w:r>
      <w:proofErr w:type="spellStart"/>
      <w:r w:rsidRPr="004F1C91">
        <w:rPr>
          <w:rFonts w:ascii="Ancizar Sans Light" w:hAnsi="Ancizar Sans Light"/>
          <w:lang w:val="es-ES"/>
        </w:rPr>
        <w:t>ii</w:t>
      </w:r>
      <w:proofErr w:type="spellEnd"/>
      <w:r w:rsidRPr="004F1C91">
        <w:rPr>
          <w:rFonts w:ascii="Ancizar Sans Light" w:hAnsi="Ancizar Sans Light"/>
          <w:lang w:val="es-ES"/>
        </w:rPr>
        <w:t>) La ausencia de un ánimo de lucro imposibilita una medida de la eficiencia operativa; y, (</w:t>
      </w:r>
      <w:proofErr w:type="spellStart"/>
      <w:r w:rsidRPr="004F1C91">
        <w:rPr>
          <w:rFonts w:ascii="Ancizar Sans Light" w:hAnsi="Ancizar Sans Light"/>
          <w:lang w:val="es-ES"/>
        </w:rPr>
        <w:t>iii</w:t>
      </w:r>
      <w:proofErr w:type="spellEnd"/>
      <w:r w:rsidRPr="004F1C91">
        <w:rPr>
          <w:rFonts w:ascii="Ancizar Sans Light" w:hAnsi="Ancizar Sans Light"/>
          <w:lang w:val="es-ES"/>
        </w:rPr>
        <w:t xml:space="preserve">) No existe un grupo económico interesado, como los accionistas, que evalúe la eficiencia en el uso de los recursos de la institución </w:t>
      </w:r>
      <w:sdt>
        <w:sdtPr>
          <w:rPr>
            <w:rFonts w:ascii="Ancizar Sans Light" w:hAnsi="Ancizar Sans Light"/>
          </w:rPr>
          <w:id w:val="687646806"/>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Lóp13 \p 9 \l 9226 </w:instrText>
          </w:r>
          <w:r w:rsidRPr="009115D8">
            <w:rPr>
              <w:rFonts w:ascii="Ancizar Sans Light" w:hAnsi="Ancizar Sans Light"/>
            </w:rPr>
            <w:fldChar w:fldCharType="separate"/>
          </w:r>
          <w:r w:rsidR="00EB54AB" w:rsidRPr="00EB54AB">
            <w:rPr>
              <w:rFonts w:ascii="Ancizar Sans Light" w:hAnsi="Ancizar Sans Light"/>
              <w:noProof/>
              <w:lang w:val="es-ES"/>
            </w:rPr>
            <w:t>(López Esteban, 2013, pág. 9)</w:t>
          </w:r>
          <w:r w:rsidRPr="009115D8">
            <w:rPr>
              <w:rFonts w:ascii="Ancizar Sans Light" w:hAnsi="Ancizar Sans Light"/>
            </w:rPr>
            <w:fldChar w:fldCharType="end"/>
          </w:r>
        </w:sdtContent>
      </w:sdt>
    </w:p>
    <w:p w14:paraId="506AE857" w14:textId="77777777" w:rsidR="003F4976" w:rsidRPr="004F1C91" w:rsidRDefault="003F4976" w:rsidP="004F7030">
      <w:pPr>
        <w:spacing w:after="0" w:line="276" w:lineRule="auto"/>
        <w:rPr>
          <w:rFonts w:ascii="Ancizar Sans Light" w:hAnsi="Ancizar Sans Light"/>
          <w:lang w:val="es-ES"/>
        </w:rPr>
      </w:pPr>
    </w:p>
    <w:p w14:paraId="306022AE" w14:textId="77777777" w:rsidR="003F4976" w:rsidRPr="004F1C91" w:rsidRDefault="003F4976" w:rsidP="004F7030">
      <w:pPr>
        <w:pStyle w:val="Ttulo2"/>
        <w:numPr>
          <w:ilvl w:val="1"/>
          <w:numId w:val="3"/>
        </w:numPr>
        <w:spacing w:line="276" w:lineRule="auto"/>
        <w:rPr>
          <w:rFonts w:ascii="Ancizar Sans Light" w:hAnsi="Ancizar Sans Light"/>
          <w:color w:val="0F6277"/>
          <w:sz w:val="24"/>
          <w:lang w:val="es-ES"/>
        </w:rPr>
      </w:pPr>
      <w:bookmarkStart w:id="20" w:name="_Toc12609044"/>
      <w:bookmarkStart w:id="21" w:name="_Toc140232455"/>
      <w:bookmarkStart w:id="22" w:name="_Toc146287054"/>
      <w:r w:rsidRPr="004F1C91">
        <w:rPr>
          <w:rFonts w:ascii="Ancizar Sans Light" w:hAnsi="Ancizar Sans Light"/>
          <w:color w:val="0F6277"/>
          <w:sz w:val="24"/>
          <w:lang w:val="es-ES"/>
        </w:rPr>
        <w:lastRenderedPageBreak/>
        <w:t>¿Cuáles son las dificultades de la implementación de los sistemas de costos en las universidades?</w:t>
      </w:r>
      <w:bookmarkEnd w:id="20"/>
      <w:bookmarkEnd w:id="21"/>
      <w:bookmarkEnd w:id="22"/>
    </w:p>
    <w:p w14:paraId="731F3537" w14:textId="77777777" w:rsidR="003F4976" w:rsidRPr="004F1C91" w:rsidRDefault="003F4976" w:rsidP="004F7030">
      <w:pPr>
        <w:spacing w:after="0" w:line="276" w:lineRule="auto"/>
        <w:rPr>
          <w:rFonts w:ascii="Ancizar Sans Light" w:hAnsi="Ancizar Sans Light"/>
          <w:lang w:val="es-ES"/>
        </w:rPr>
      </w:pPr>
    </w:p>
    <w:p w14:paraId="0F496E2D" w14:textId="7777777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Para implementar un sistema de costeo idóneo y que responda adecuadamente a los objetivos planteados, se hace necesario eliminar las barreras  que se presenten antes, durante y después de su ejecución; por lo que en este punto es importante recordar a </w:t>
      </w:r>
      <w:proofErr w:type="spellStart"/>
      <w:r w:rsidRPr="004F1C91">
        <w:rPr>
          <w:rFonts w:ascii="Ancizar Sans Light" w:hAnsi="Ancizar Sans Light"/>
          <w:lang w:val="es-ES"/>
        </w:rPr>
        <w:t>Waldrow</w:t>
      </w:r>
      <w:proofErr w:type="spellEnd"/>
      <w:r w:rsidRPr="004F1C91">
        <w:rPr>
          <w:rFonts w:ascii="Ancizar Sans Light" w:hAnsi="Ancizar Sans Light"/>
          <w:lang w:val="es-ES"/>
        </w:rPr>
        <w:t xml:space="preserve"> (2005) Citado en </w:t>
      </w:r>
      <w:r w:rsidRPr="004F1C91">
        <w:rPr>
          <w:rFonts w:ascii="Ancizar Sans Light" w:hAnsi="Ancizar Sans Light"/>
          <w:noProof/>
          <w:lang w:val="es-ES"/>
        </w:rPr>
        <w:t xml:space="preserve">Duarte Cáceres, Uc Heredia, &amp; Martín Méndez, 2011, Pág. 6, quien afirma que: </w:t>
      </w:r>
      <w:r w:rsidRPr="004F1C91">
        <w:rPr>
          <w:rFonts w:ascii="Ancizar Sans Light" w:hAnsi="Ancizar Sans Light"/>
          <w:i/>
          <w:noProof/>
          <w:lang w:val="es-ES"/>
        </w:rPr>
        <w:t>“</w:t>
      </w:r>
      <w:r w:rsidRPr="004F1C91">
        <w:rPr>
          <w:rFonts w:ascii="Ancizar Sans Light" w:hAnsi="Ancizar Sans Light"/>
          <w:i/>
          <w:lang w:val="es-ES"/>
        </w:rPr>
        <w:t>la adopción de técnicas de contabilidad de gestión avanzada es baja, al confirmar que se siguen utilizando métodos tradicionales en la mayoría de las empresas; según esta autora, lo anterior se debe a que existen barreras en la adopción, pues de otra manera la adopción de nuevas técnicas sería alta. En este sentido, varios trabajos han demostrado la importancia de analizar la influencia de los factores y barreras del cambio en los sistemas de información con la finalidad de controlar sus efectos al realizar el cambio</w:t>
      </w:r>
      <w:r w:rsidRPr="004F1C91">
        <w:rPr>
          <w:rFonts w:ascii="Ancizar Sans Light" w:hAnsi="Ancizar Sans Light"/>
          <w:lang w:val="es-ES"/>
        </w:rPr>
        <w:t xml:space="preserve">”. </w:t>
      </w:r>
    </w:p>
    <w:p w14:paraId="0F147D1B" w14:textId="77777777" w:rsidR="003F4976" w:rsidRPr="004F1C91" w:rsidRDefault="003F4976" w:rsidP="004F7030">
      <w:pPr>
        <w:spacing w:after="0" w:line="276" w:lineRule="auto"/>
        <w:jc w:val="both"/>
        <w:rPr>
          <w:rFonts w:ascii="Ancizar Sans Light" w:hAnsi="Ancizar Sans Light"/>
          <w:noProof/>
          <w:lang w:val="es-ES"/>
        </w:rPr>
      </w:pPr>
    </w:p>
    <w:p w14:paraId="20103699" w14:textId="2A9C599F"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En este sentido se pueden mencionar algunas barreras que impiden la adopción de nuevos sistema</w:t>
      </w:r>
      <w:r w:rsidR="00C2398F" w:rsidRPr="004F1C91">
        <w:rPr>
          <w:rFonts w:ascii="Ancizar Sans Light" w:hAnsi="Ancizar Sans Light"/>
          <w:lang w:val="es-ES"/>
        </w:rPr>
        <w:t>s</w:t>
      </w:r>
      <w:r w:rsidRPr="004F1C91">
        <w:rPr>
          <w:rFonts w:ascii="Ancizar Sans Light" w:hAnsi="Ancizar Sans Light"/>
          <w:lang w:val="es-ES"/>
        </w:rPr>
        <w:t xml:space="preserve"> de costeo: (i) Percepción de incremento de trabajo del personal de Contabilidad con la adopción de nuevos sistemas; (</w:t>
      </w:r>
      <w:proofErr w:type="spellStart"/>
      <w:r w:rsidRPr="004F1C91">
        <w:rPr>
          <w:rFonts w:ascii="Ancizar Sans Light" w:hAnsi="Ancizar Sans Light"/>
          <w:lang w:val="es-ES"/>
        </w:rPr>
        <w:t>ii</w:t>
      </w:r>
      <w:proofErr w:type="spellEnd"/>
      <w:r w:rsidRPr="004F1C91">
        <w:rPr>
          <w:rFonts w:ascii="Ancizar Sans Light" w:hAnsi="Ancizar Sans Light"/>
          <w:lang w:val="es-ES"/>
        </w:rPr>
        <w:t>) Dificultades en el intento de cambiar hábitos operativos; (</w:t>
      </w:r>
      <w:proofErr w:type="spellStart"/>
      <w:r w:rsidRPr="004F1C91">
        <w:rPr>
          <w:rFonts w:ascii="Ancizar Sans Light" w:hAnsi="Ancizar Sans Light"/>
          <w:lang w:val="es-ES"/>
        </w:rPr>
        <w:t>iii</w:t>
      </w:r>
      <w:proofErr w:type="spellEnd"/>
      <w:r w:rsidRPr="004F1C91">
        <w:rPr>
          <w:rFonts w:ascii="Ancizar Sans Light" w:hAnsi="Ancizar Sans Light"/>
          <w:lang w:val="es-ES"/>
        </w:rPr>
        <w:t>) Sistemas informacionales poco flexibles que no permiten re-estructurar la obtención de información conforme a las nuevas necesidades; (</w:t>
      </w:r>
      <w:proofErr w:type="spellStart"/>
      <w:r w:rsidRPr="004F1C91">
        <w:rPr>
          <w:rFonts w:ascii="Ancizar Sans Light" w:hAnsi="Ancizar Sans Light"/>
          <w:lang w:val="es-ES"/>
        </w:rPr>
        <w:t>iv</w:t>
      </w:r>
      <w:proofErr w:type="spellEnd"/>
      <w:r w:rsidRPr="004F1C91">
        <w:rPr>
          <w:rFonts w:ascii="Ancizar Sans Light" w:hAnsi="Ancizar Sans Light"/>
          <w:lang w:val="es-ES"/>
        </w:rPr>
        <w:t>) Falta de conocimiento en el personal; (v) Ausencia análisis costo – beneficio de su implementación, (vi) Uso de informes e indicadores triviales que fueron implementados por las primeras administraciones que nunca han sido revisados y/o actualizados.</w:t>
      </w:r>
    </w:p>
    <w:p w14:paraId="1041716C" w14:textId="0814B8F0" w:rsidR="00240CCB" w:rsidRPr="004F1C91" w:rsidRDefault="00240CCB" w:rsidP="00701C19">
      <w:pPr>
        <w:spacing w:after="0" w:line="276" w:lineRule="auto"/>
        <w:jc w:val="both"/>
        <w:rPr>
          <w:rFonts w:ascii="Ancizar Sans Light" w:hAnsi="Ancizar Sans Light"/>
          <w:lang w:val="es-ES"/>
        </w:rPr>
      </w:pPr>
    </w:p>
    <w:p w14:paraId="3242144F" w14:textId="1C9B52D2" w:rsidR="003F4976" w:rsidRPr="004F1C91" w:rsidRDefault="003F4976" w:rsidP="004F7030">
      <w:pPr>
        <w:pStyle w:val="Ttulo1"/>
        <w:numPr>
          <w:ilvl w:val="0"/>
          <w:numId w:val="3"/>
        </w:numPr>
        <w:spacing w:line="276" w:lineRule="auto"/>
        <w:rPr>
          <w:rFonts w:ascii="Ancizar Sans Light" w:hAnsi="Ancizar Sans Light"/>
          <w:sz w:val="24"/>
          <w:szCs w:val="24"/>
          <w:lang w:val="es-ES"/>
        </w:rPr>
      </w:pPr>
      <w:bookmarkStart w:id="23" w:name="_Toc12609045"/>
      <w:bookmarkStart w:id="24" w:name="_Toc140232456"/>
      <w:bookmarkStart w:id="25" w:name="_Toc146287055"/>
      <w:r w:rsidRPr="004F1C91">
        <w:rPr>
          <w:rFonts w:ascii="Ancizar Sans Light" w:hAnsi="Ancizar Sans Light"/>
          <w:sz w:val="24"/>
          <w:szCs w:val="24"/>
          <w:lang w:val="es-ES"/>
        </w:rPr>
        <w:t>ANTECEDENTES DE</w:t>
      </w:r>
      <w:r w:rsidR="00C2398F" w:rsidRPr="004F1C91">
        <w:rPr>
          <w:rFonts w:ascii="Ancizar Sans Light" w:hAnsi="Ancizar Sans Light"/>
          <w:sz w:val="24"/>
          <w:szCs w:val="24"/>
          <w:lang w:val="es-ES"/>
        </w:rPr>
        <w:t xml:space="preserve"> LA</w:t>
      </w:r>
      <w:r w:rsidRPr="004F1C91">
        <w:rPr>
          <w:rFonts w:ascii="Ancizar Sans Light" w:hAnsi="Ancizar Sans Light"/>
          <w:sz w:val="24"/>
          <w:szCs w:val="24"/>
          <w:lang w:val="es-ES"/>
        </w:rPr>
        <w:t xml:space="preserve"> APLICACIÓN</w:t>
      </w:r>
      <w:r w:rsidR="00C2398F" w:rsidRPr="004F1C91">
        <w:rPr>
          <w:rFonts w:ascii="Ancizar Sans Light" w:hAnsi="Ancizar Sans Light"/>
          <w:sz w:val="24"/>
          <w:szCs w:val="24"/>
          <w:lang w:val="es-ES"/>
        </w:rPr>
        <w:t xml:space="preserve"> DE UN SISTEMA</w:t>
      </w:r>
      <w:r w:rsidRPr="004F1C91">
        <w:rPr>
          <w:rFonts w:ascii="Ancizar Sans Light" w:hAnsi="Ancizar Sans Light"/>
          <w:sz w:val="24"/>
          <w:szCs w:val="24"/>
          <w:lang w:val="es-ES"/>
        </w:rPr>
        <w:t xml:space="preserve"> DE COSTOS </w:t>
      </w:r>
      <w:bookmarkEnd w:id="23"/>
      <w:r w:rsidRPr="004F1C91">
        <w:rPr>
          <w:rFonts w:ascii="Ancizar Sans Light" w:hAnsi="Ancizar Sans Light"/>
          <w:sz w:val="24"/>
          <w:szCs w:val="24"/>
          <w:lang w:val="es-ES"/>
        </w:rPr>
        <w:t>EN UNIVERSIDADES</w:t>
      </w:r>
      <w:bookmarkEnd w:id="24"/>
      <w:bookmarkEnd w:id="25"/>
    </w:p>
    <w:p w14:paraId="2C11E3C1" w14:textId="77777777" w:rsidR="003F4976" w:rsidRPr="004F1C91" w:rsidRDefault="003F4976" w:rsidP="004F7030">
      <w:pPr>
        <w:pStyle w:val="Prrafodelista"/>
        <w:spacing w:after="0" w:line="276" w:lineRule="auto"/>
        <w:ind w:left="1440"/>
        <w:rPr>
          <w:rFonts w:ascii="Ancizar Sans Light" w:hAnsi="Ancizar Sans Light"/>
          <w:lang w:val="es-ES"/>
        </w:rPr>
      </w:pPr>
    </w:p>
    <w:p w14:paraId="58D0C7B7" w14:textId="25D91896"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Previo al análisis, ejecución y revisión del modelo de costos propuesto para la Universidad Nacional de Colombia, se realizó una revisión teórica de la aplicación de sistemas de costos en diferentes universidades que sirviera de base para los miembros del equipo de trabajo durante la aplicación del modelo al caso particular de la universidad; por lo que se hace una breve descripción de las ideas más representativas de lo</w:t>
      </w:r>
      <w:r w:rsidR="009D6128" w:rsidRPr="004F1C91">
        <w:rPr>
          <w:rFonts w:ascii="Ancizar Sans Light" w:hAnsi="Ancizar Sans Light"/>
          <w:lang w:val="es-ES"/>
        </w:rPr>
        <w:t>s casos indagados.</w:t>
      </w:r>
    </w:p>
    <w:p w14:paraId="5C8AA4E0" w14:textId="77777777" w:rsidR="003F4976" w:rsidRPr="004F1C91" w:rsidRDefault="003F4976" w:rsidP="004F7030">
      <w:pPr>
        <w:spacing w:after="0" w:line="276" w:lineRule="auto"/>
        <w:jc w:val="both"/>
        <w:rPr>
          <w:rFonts w:ascii="Ancizar Sans Light" w:hAnsi="Ancizar Sans Light"/>
          <w:lang w:val="es-ES"/>
        </w:rPr>
      </w:pPr>
    </w:p>
    <w:p w14:paraId="4DE406B5" w14:textId="77777777" w:rsidR="003F4976" w:rsidRPr="008F66A4" w:rsidRDefault="003F4976" w:rsidP="004F7030">
      <w:pPr>
        <w:pStyle w:val="Ttulo2"/>
        <w:numPr>
          <w:ilvl w:val="1"/>
          <w:numId w:val="3"/>
        </w:numPr>
        <w:spacing w:line="276" w:lineRule="auto"/>
        <w:rPr>
          <w:rFonts w:ascii="Ancizar Sans Light" w:hAnsi="Ancizar Sans Light"/>
          <w:color w:val="0F6277"/>
          <w:sz w:val="24"/>
        </w:rPr>
      </w:pPr>
      <w:bookmarkStart w:id="26" w:name="_Toc12609046"/>
      <w:bookmarkStart w:id="27" w:name="_Toc140232457"/>
      <w:bookmarkStart w:id="28" w:name="_Toc146287056"/>
      <w:r w:rsidRPr="00957EDC">
        <w:rPr>
          <w:rFonts w:ascii="Ancizar Sans Light" w:hAnsi="Ancizar Sans Light"/>
          <w:color w:val="0F6277"/>
          <w:sz w:val="24"/>
        </w:rPr>
        <w:t>España</w:t>
      </w:r>
      <w:bookmarkEnd w:id="26"/>
      <w:bookmarkEnd w:id="27"/>
      <w:bookmarkEnd w:id="28"/>
    </w:p>
    <w:p w14:paraId="3FE225B8" w14:textId="77777777" w:rsidR="003F4976" w:rsidRPr="009115D8" w:rsidRDefault="003F4976" w:rsidP="004F7030">
      <w:pPr>
        <w:spacing w:after="0" w:line="276" w:lineRule="auto"/>
        <w:jc w:val="both"/>
        <w:rPr>
          <w:rFonts w:ascii="Ancizar Sans Light" w:hAnsi="Ancizar Sans Light"/>
        </w:rPr>
      </w:pPr>
    </w:p>
    <w:p w14:paraId="61CDE71F" w14:textId="1F696F9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La implementación de un sistema de control de costos que le permitiera mantener informado a los responsables de sus objetivos planteados, e incluso disponer de </w:t>
      </w:r>
      <w:r w:rsidR="00C2398F" w:rsidRPr="004F1C91">
        <w:rPr>
          <w:rFonts w:ascii="Ancizar Sans Light" w:hAnsi="Ancizar Sans Light"/>
          <w:lang w:val="es-ES"/>
        </w:rPr>
        <w:t>información externa que revelara</w:t>
      </w:r>
      <w:r w:rsidRPr="004F1C91">
        <w:rPr>
          <w:rFonts w:ascii="Ancizar Sans Light" w:hAnsi="Ancizar Sans Light"/>
          <w:lang w:val="es-ES"/>
        </w:rPr>
        <w:t xml:space="preserve"> a los grupos interesados la productividad de los rec</w:t>
      </w:r>
      <w:r w:rsidR="00C2398F" w:rsidRPr="004F1C91">
        <w:rPr>
          <w:rFonts w:ascii="Ancizar Sans Light" w:hAnsi="Ancizar Sans Light"/>
          <w:lang w:val="es-ES"/>
        </w:rPr>
        <w:t>ursos asignados, en el que prime</w:t>
      </w:r>
      <w:r w:rsidRPr="004F1C91">
        <w:rPr>
          <w:rFonts w:ascii="Ancizar Sans Light" w:hAnsi="Ancizar Sans Light"/>
          <w:lang w:val="es-ES"/>
        </w:rPr>
        <w:t xml:space="preserve"> la noción de racionalización en la asignación de los recursos por parte de las </w:t>
      </w:r>
      <w:proofErr w:type="gramStart"/>
      <w:r w:rsidRPr="004F1C91">
        <w:rPr>
          <w:rFonts w:ascii="Ancizar Sans Light" w:hAnsi="Ancizar Sans Light"/>
          <w:lang w:val="es-ES"/>
        </w:rPr>
        <w:t>autoridades públicas</w:t>
      </w:r>
      <w:proofErr w:type="gramEnd"/>
      <w:r w:rsidRPr="004F1C91">
        <w:rPr>
          <w:rFonts w:ascii="Ancizar Sans Light" w:hAnsi="Ancizar Sans Light"/>
          <w:lang w:val="es-ES"/>
        </w:rPr>
        <w:t xml:space="preserve">. </w:t>
      </w:r>
    </w:p>
    <w:p w14:paraId="332883F4" w14:textId="77777777" w:rsidR="003F4976" w:rsidRPr="004F1C91" w:rsidRDefault="003F4976" w:rsidP="004F7030">
      <w:pPr>
        <w:spacing w:after="0" w:line="276" w:lineRule="auto"/>
        <w:jc w:val="both"/>
        <w:rPr>
          <w:rFonts w:ascii="Ancizar Sans Light" w:hAnsi="Ancizar Sans Light"/>
          <w:lang w:val="es-ES"/>
        </w:rPr>
      </w:pPr>
    </w:p>
    <w:p w14:paraId="345AEC80" w14:textId="16C350B2" w:rsidR="003F4976" w:rsidRPr="009115D8" w:rsidRDefault="003F4976" w:rsidP="004F7030">
      <w:pPr>
        <w:spacing w:after="0" w:line="276" w:lineRule="auto"/>
        <w:jc w:val="both"/>
        <w:rPr>
          <w:rFonts w:ascii="Ancizar Sans Light" w:hAnsi="Ancizar Sans Light"/>
        </w:rPr>
      </w:pPr>
      <w:r w:rsidRPr="004F1C91">
        <w:rPr>
          <w:rFonts w:ascii="Ancizar Sans Light" w:hAnsi="Ancizar Sans Light"/>
          <w:lang w:val="es-ES"/>
        </w:rPr>
        <w:t xml:space="preserve">Esto fue el resultado de un nuevo panorama universitario europeo descrito por dos situaciones esenciales, la primera, la necesidad de un cálculo y análisis de los costos diferenciados para cada servicio en la universidad pública, en este caso, la docencia y la investigación considerados como los dos pilares universitarios de interés público; y la segunda, cambios en la Universidad Pública Española, que van desde la autonomía universitaria consagrada a partir de la ley de reforma de 1983, pasando por la descentralización del modelo de educación superior – Ley Orgánica 9/1992 de </w:t>
      </w:r>
      <w:r w:rsidRPr="004F1C91">
        <w:rPr>
          <w:rFonts w:ascii="Ancizar Sans Light" w:hAnsi="Ancizar Sans Light"/>
          <w:lang w:val="es-ES"/>
        </w:rPr>
        <w:lastRenderedPageBreak/>
        <w:t>23 de diciembre, hasta la adecuación al modelo del espacio europeo de educación superior, recomendación de la ley orgánica 6/2001 de Universidad LOU, modificada por la ley orgánica 4/2007 de 12 de Abril LOMLOU, y cuyo proceso de construcción se inició con la declaración de la Sorbona 1998 y se confirmó y amplió con la declaración de Bolonia 1999 y el comunicado de Praga 2001.</w:t>
      </w:r>
      <w:sdt>
        <w:sdtPr>
          <w:rPr>
            <w:rFonts w:ascii="Ancizar Sans Light" w:hAnsi="Ancizar Sans Light"/>
          </w:rPr>
          <w:id w:val="81273883"/>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Lóp13 \p 5 \y  \l 9226 </w:instrText>
          </w:r>
          <w:r w:rsidRPr="009115D8">
            <w:rPr>
              <w:rFonts w:ascii="Ancizar Sans Light" w:hAnsi="Ancizar Sans Light"/>
            </w:rPr>
            <w:fldChar w:fldCharType="separate"/>
          </w:r>
          <w:r w:rsidR="00EB54AB">
            <w:rPr>
              <w:rFonts w:ascii="Ancizar Sans Light" w:hAnsi="Ancizar Sans Light"/>
              <w:noProof/>
              <w:lang w:val="es-ES"/>
            </w:rPr>
            <w:t xml:space="preserve"> </w:t>
          </w:r>
          <w:r w:rsidR="00EB54AB" w:rsidRPr="00EB54AB">
            <w:rPr>
              <w:rFonts w:ascii="Ancizar Sans Light" w:hAnsi="Ancizar Sans Light"/>
              <w:noProof/>
              <w:lang w:val="es-ES"/>
            </w:rPr>
            <w:t>(López Esteban, pág. 5)</w:t>
          </w:r>
          <w:r w:rsidRPr="009115D8">
            <w:rPr>
              <w:rFonts w:ascii="Ancizar Sans Light" w:hAnsi="Ancizar Sans Light"/>
            </w:rPr>
            <w:fldChar w:fldCharType="end"/>
          </w:r>
        </w:sdtContent>
      </w:sdt>
    </w:p>
    <w:p w14:paraId="1F2FC192" w14:textId="77777777" w:rsidR="003F4976" w:rsidRPr="009115D8" w:rsidRDefault="003F4976" w:rsidP="004F7030">
      <w:pPr>
        <w:spacing w:after="0" w:line="276" w:lineRule="auto"/>
        <w:jc w:val="both"/>
        <w:rPr>
          <w:rFonts w:ascii="Ancizar Sans Light" w:hAnsi="Ancizar Sans Light"/>
        </w:rPr>
      </w:pPr>
    </w:p>
    <w:p w14:paraId="0621B411" w14:textId="3E20428B"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Se habla también de la intención de implementar la contabilidad analítica en las universidades españolas, que hasta su momento no se había podido llevar a cabo debido a la falta de voluntad política. Sin embargo, la situación económica del país llevo a que mediante el real decreto – Ley 14 2012 de 20 de abril se materializará la necesidad de controlar los gastos de las administraciones públicas, por medio de la instauración urgente de racionalización del gasto público en el ámbito educativo. Lo que llama la atención de este real decreto es la mención explícita que se hace respecto al porcentaje que el alumno debe cubrir de los costos con el pago de sus matrículas; teniendo entonces la Universidad Pública Española la obligación de responder a la pregunta de ¿y valor tiene un título de </w:t>
      </w:r>
      <w:proofErr w:type="gramStart"/>
      <w:r w:rsidRPr="004F1C91">
        <w:rPr>
          <w:rFonts w:ascii="Ancizar Sans Light" w:hAnsi="Ancizar Sans Light"/>
          <w:lang w:val="es-ES"/>
        </w:rPr>
        <w:t>grado?.</w:t>
      </w:r>
      <w:proofErr w:type="gramEnd"/>
      <w:r w:rsidRPr="004F1C91">
        <w:rPr>
          <w:rFonts w:ascii="Ancizar Sans Light" w:hAnsi="Ancizar Sans Light"/>
          <w:lang w:val="es-ES"/>
        </w:rPr>
        <w:t xml:space="preserve"> Así mismo, se considera a la investigación como una línea de interés que debe ser objeto de estudio en el modelo de costos español, por cuanto es una de las actividades primordiales que desarrollan las Universidades y hospitales, quienes son las responsables en principio de proveer bienes públicos puros. </w:t>
      </w:r>
      <w:sdt>
        <w:sdtPr>
          <w:rPr>
            <w:rFonts w:ascii="Ancizar Sans Light" w:hAnsi="Ancizar Sans Light"/>
          </w:rPr>
          <w:id w:val="-40444778"/>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Lóp13 \p 6 \l 9226 </w:instrText>
          </w:r>
          <w:r w:rsidRPr="009115D8">
            <w:rPr>
              <w:rFonts w:ascii="Ancizar Sans Light" w:hAnsi="Ancizar Sans Light"/>
            </w:rPr>
            <w:fldChar w:fldCharType="separate"/>
          </w:r>
          <w:r w:rsidR="00EB54AB" w:rsidRPr="00EB54AB">
            <w:rPr>
              <w:rFonts w:ascii="Ancizar Sans Light" w:hAnsi="Ancizar Sans Light"/>
              <w:noProof/>
              <w:lang w:val="es-ES"/>
            </w:rPr>
            <w:t>(López Esteban, 2013, pág. 6)</w:t>
          </w:r>
          <w:r w:rsidRPr="009115D8">
            <w:rPr>
              <w:rFonts w:ascii="Ancizar Sans Light" w:hAnsi="Ancizar Sans Light"/>
            </w:rPr>
            <w:fldChar w:fldCharType="end"/>
          </w:r>
        </w:sdtContent>
      </w:sdt>
      <w:r w:rsidRPr="004F1C91">
        <w:rPr>
          <w:rFonts w:ascii="Ancizar Sans Light" w:hAnsi="Ancizar Sans Light"/>
          <w:lang w:val="es-ES"/>
        </w:rPr>
        <w:t xml:space="preserve">. </w:t>
      </w:r>
    </w:p>
    <w:p w14:paraId="5605A23A" w14:textId="77777777" w:rsidR="003F4976" w:rsidRPr="004F1C91" w:rsidRDefault="003F4976" w:rsidP="004F7030">
      <w:pPr>
        <w:spacing w:after="0" w:line="276" w:lineRule="auto"/>
        <w:jc w:val="both"/>
        <w:rPr>
          <w:rFonts w:ascii="Ancizar Sans Light" w:hAnsi="Ancizar Sans Light"/>
          <w:lang w:val="es-ES"/>
        </w:rPr>
      </w:pPr>
    </w:p>
    <w:p w14:paraId="312D71CC" w14:textId="7777777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Los primeros intentos de instaurar un modelo de contabilidad analítica en las universidades españolas datan de 1983 con la publicación del grupo 9 del Plan general de Contabilidad Pública. Con ella, la iniciativa más importante que se ejecutó fue el Sistema de Contabilidad Analítica para las Universidades SCAU, realizado en 1991 por la IGAE, a petición de las propias instituciones quienes estaban interesadas en conocer sus costos y gestionar eficientemente los recursos que financian el sistema. No obstante, la IGAE expidió en 1994 el proyecto Contabilidad Analítica Normalizada de Organismos Autónomos CANOA con el objetivo de emitir lenguaje y terminología común y generalizar unas pautas de cálculo homogéneo y comparable de costos; y en este sentido la implementación y ejecución del modelo se materializó por varias universidades, dentro de las que se destacan: a) Universidad de Oviedo 2000; b) Universidad Jaime I 2000; c) Universidad de Zaragoza 2001; d) Universidades Andaluzas 2007; e) Universidad de </w:t>
      </w:r>
      <w:proofErr w:type="spellStart"/>
      <w:r w:rsidRPr="004F1C91">
        <w:rPr>
          <w:rFonts w:ascii="Ancizar Sans Light" w:hAnsi="Ancizar Sans Light"/>
          <w:lang w:val="es-ES"/>
        </w:rPr>
        <w:t>Alcala</w:t>
      </w:r>
      <w:proofErr w:type="spellEnd"/>
      <w:r w:rsidRPr="004F1C91">
        <w:rPr>
          <w:rFonts w:ascii="Ancizar Sans Light" w:hAnsi="Ancizar Sans Light"/>
          <w:lang w:val="es-ES"/>
        </w:rPr>
        <w:t xml:space="preserve"> de Henares y UNED 2007; f) Universidad  Carlos III de Madrid; g) Universidad Pompeu Fabra 2008 &amp; Universidad de las Palmas de Gran Canaria 2002 – 2006. </w:t>
      </w:r>
    </w:p>
    <w:p w14:paraId="37737A13" w14:textId="77777777" w:rsidR="003F4976" w:rsidRPr="004F1C91" w:rsidRDefault="003F4976" w:rsidP="004F7030">
      <w:pPr>
        <w:spacing w:after="0" w:line="276" w:lineRule="auto"/>
        <w:jc w:val="both"/>
        <w:rPr>
          <w:rFonts w:ascii="Ancizar Sans Light" w:hAnsi="Ancizar Sans Light"/>
          <w:lang w:val="es-ES"/>
        </w:rPr>
      </w:pPr>
    </w:p>
    <w:p w14:paraId="641EF202" w14:textId="1B617B63" w:rsidR="003F4976" w:rsidRPr="009115D8" w:rsidRDefault="003F4976" w:rsidP="004F7030">
      <w:pPr>
        <w:spacing w:after="0" w:line="276" w:lineRule="auto"/>
        <w:jc w:val="both"/>
        <w:rPr>
          <w:rFonts w:ascii="Ancizar Sans Light" w:hAnsi="Ancizar Sans Light"/>
        </w:rPr>
      </w:pPr>
      <w:r w:rsidRPr="004F1C91">
        <w:rPr>
          <w:rFonts w:ascii="Ancizar Sans Light" w:hAnsi="Ancizar Sans Light"/>
          <w:lang w:val="es-ES"/>
        </w:rPr>
        <w:t xml:space="preserve">Sin embargo, es importante recordar en este punto que el modelo propuesto fue de carácter estándar y fue concebido para instituciones con objetivos y estructuras organizativas similares, por lo que al aplicarlo en las universidades presentó inicialmente cierto carácter ambiguo o falta de precisión en algunos puntos particulares; por lo que fue necesario adaptar y personalizar el modelo al funcionamiento general de la universidad en cuestión </w:t>
      </w:r>
      <w:sdt>
        <w:sdtPr>
          <w:rPr>
            <w:rFonts w:ascii="Ancizar Sans Light" w:hAnsi="Ancizar Sans Light"/>
          </w:rPr>
          <w:id w:val="-2091389897"/>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Lóp13 \p "19 - 20" \l 9226 </w:instrText>
          </w:r>
          <w:r w:rsidRPr="009115D8">
            <w:rPr>
              <w:rFonts w:ascii="Ancizar Sans Light" w:hAnsi="Ancizar Sans Light"/>
            </w:rPr>
            <w:fldChar w:fldCharType="separate"/>
          </w:r>
          <w:r w:rsidR="00EB54AB" w:rsidRPr="00EB54AB">
            <w:rPr>
              <w:rFonts w:ascii="Ancizar Sans Light" w:hAnsi="Ancizar Sans Light"/>
              <w:noProof/>
              <w:lang w:val="es-ES"/>
            </w:rPr>
            <w:t>(López Esteban, 2013, págs. 19 - 20)</w:t>
          </w:r>
          <w:r w:rsidRPr="009115D8">
            <w:rPr>
              <w:rFonts w:ascii="Ancizar Sans Light" w:hAnsi="Ancizar Sans Light"/>
            </w:rPr>
            <w:fldChar w:fldCharType="end"/>
          </w:r>
        </w:sdtContent>
      </w:sdt>
    </w:p>
    <w:p w14:paraId="12371F08" w14:textId="77777777" w:rsidR="003F4976" w:rsidRPr="009115D8" w:rsidRDefault="003F4976" w:rsidP="004F7030">
      <w:pPr>
        <w:spacing w:after="0" w:line="276" w:lineRule="auto"/>
        <w:jc w:val="both"/>
        <w:rPr>
          <w:rFonts w:ascii="Ancizar Sans Light" w:hAnsi="Ancizar Sans Light"/>
        </w:rPr>
      </w:pPr>
    </w:p>
    <w:p w14:paraId="67AE2363" w14:textId="77777777" w:rsidR="003F4976" w:rsidRPr="008F66A4" w:rsidRDefault="003F4976" w:rsidP="004F7030">
      <w:pPr>
        <w:pStyle w:val="Ttulo2"/>
        <w:numPr>
          <w:ilvl w:val="1"/>
          <w:numId w:val="3"/>
        </w:numPr>
        <w:spacing w:line="276" w:lineRule="auto"/>
        <w:rPr>
          <w:rFonts w:ascii="Ancizar Sans Light" w:hAnsi="Ancizar Sans Light"/>
          <w:color w:val="0F6277"/>
          <w:sz w:val="24"/>
        </w:rPr>
      </w:pPr>
      <w:bookmarkStart w:id="29" w:name="_Toc12609047"/>
      <w:bookmarkStart w:id="30" w:name="_Toc140232458"/>
      <w:bookmarkStart w:id="31" w:name="_Toc146287057"/>
      <w:r w:rsidRPr="00957EDC">
        <w:rPr>
          <w:rFonts w:ascii="Ancizar Sans Light" w:hAnsi="Ancizar Sans Light"/>
          <w:color w:val="0F6277"/>
          <w:sz w:val="24"/>
        </w:rPr>
        <w:t>Argentina</w:t>
      </w:r>
      <w:bookmarkEnd w:id="29"/>
      <w:bookmarkEnd w:id="30"/>
      <w:bookmarkEnd w:id="31"/>
    </w:p>
    <w:p w14:paraId="1E90709F" w14:textId="77777777" w:rsidR="003F4976" w:rsidRDefault="003F4976" w:rsidP="004F7030">
      <w:pPr>
        <w:spacing w:line="276" w:lineRule="auto"/>
        <w:jc w:val="both"/>
        <w:rPr>
          <w:lang w:val="es-ES"/>
        </w:rPr>
      </w:pPr>
    </w:p>
    <w:p w14:paraId="263D4D91" w14:textId="5F8C44AA" w:rsidR="003F4976" w:rsidRPr="004F1C91" w:rsidRDefault="003F4976" w:rsidP="004F7030">
      <w:pPr>
        <w:spacing w:after="0" w:line="276" w:lineRule="auto"/>
        <w:jc w:val="both"/>
        <w:rPr>
          <w:rFonts w:ascii="Ancizar Sans Light" w:hAnsi="Ancizar Sans Light"/>
          <w:noProof/>
          <w:lang w:val="es-ES"/>
        </w:rPr>
      </w:pPr>
      <w:r w:rsidRPr="004F1C91">
        <w:rPr>
          <w:rFonts w:ascii="Ancizar Sans Light" w:hAnsi="Ancizar Sans Light"/>
          <w:lang w:val="es-ES"/>
        </w:rPr>
        <w:t xml:space="preserve">Partiendo de la idea de que la contabilidad de gestión estratégica podría constituirse en una herramienta importante en el análisis de la cadena de valor que incluye una revisión estratégica de los costos, en donde el principal objetivo es mejorar la eficiencia en el uso de los recursos; las Universidades Nacionales Argentinas comenzaron a desarrollar procesos de planificación estratégica institucional. Por lo que para efectos de sustentación de este documento, se revisó el </w:t>
      </w:r>
      <w:r w:rsidRPr="004F1C91">
        <w:rPr>
          <w:rFonts w:ascii="Ancizar Sans Light" w:hAnsi="Ancizar Sans Light"/>
          <w:lang w:val="es-ES"/>
        </w:rPr>
        <w:lastRenderedPageBreak/>
        <w:t xml:space="preserve">texto </w:t>
      </w:r>
      <w:sdt>
        <w:sdtPr>
          <w:rPr>
            <w:rFonts w:ascii="Ancizar Sans Light" w:hAnsi="Ancizar Sans Light"/>
            <w:i/>
          </w:rPr>
          <w:id w:val="373895114"/>
          <w:citation/>
        </w:sdtPr>
        <w:sdtContent>
          <w:r w:rsidRPr="009115D8">
            <w:rPr>
              <w:rFonts w:ascii="Ancizar Sans Light" w:hAnsi="Ancizar Sans Light"/>
              <w:i/>
            </w:rPr>
            <w:fldChar w:fldCharType="begin"/>
          </w:r>
          <w:r w:rsidRPr="004F1C91">
            <w:rPr>
              <w:rFonts w:ascii="Ancizar Sans Light" w:hAnsi="Ancizar Sans Light"/>
              <w:i/>
              <w:lang w:val="es-ES"/>
            </w:rPr>
            <w:instrText xml:space="preserve">CITATION Fic11 \p 4 \n  \y  \l 9226 </w:instrText>
          </w:r>
          <w:r w:rsidRPr="009115D8">
            <w:rPr>
              <w:rFonts w:ascii="Ancizar Sans Light" w:hAnsi="Ancizar Sans Light"/>
              <w:i/>
            </w:rPr>
            <w:fldChar w:fldCharType="separate"/>
          </w:r>
          <w:r w:rsidR="00EB54AB" w:rsidRPr="00EB54AB">
            <w:rPr>
              <w:rFonts w:ascii="Ancizar Sans Light" w:hAnsi="Ancizar Sans Light"/>
              <w:noProof/>
              <w:lang w:val="es-ES"/>
            </w:rPr>
            <w:t>(El costeo basado en la actividad en las universidades: Una herramienta para la gestión estrategica y la creación de valor, pág. 4)</w:t>
          </w:r>
          <w:r w:rsidRPr="009115D8">
            <w:rPr>
              <w:rFonts w:ascii="Ancizar Sans Light" w:hAnsi="Ancizar Sans Light"/>
              <w:i/>
            </w:rPr>
            <w:fldChar w:fldCharType="end"/>
          </w:r>
        </w:sdtContent>
      </w:sdt>
      <w:r w:rsidRPr="004F1C91">
        <w:rPr>
          <w:rFonts w:ascii="Ancizar Sans Light" w:hAnsi="Ancizar Sans Light"/>
          <w:i/>
          <w:lang w:val="es-ES"/>
        </w:rPr>
        <w:t xml:space="preserve"> </w:t>
      </w:r>
      <w:r w:rsidRPr="004F1C91">
        <w:rPr>
          <w:rFonts w:ascii="Ancizar Sans Light" w:hAnsi="Ancizar Sans Light"/>
          <w:lang w:val="es-ES"/>
        </w:rPr>
        <w:t xml:space="preserve">de Cecilia Rita </w:t>
      </w:r>
      <w:r w:rsidRPr="004F1C91">
        <w:rPr>
          <w:rFonts w:ascii="Ancizar Sans Light" w:hAnsi="Ancizar Sans Light"/>
          <w:noProof/>
          <w:lang w:val="es-ES"/>
        </w:rPr>
        <w:t>Ficco; en él, se referencian algunas experiencias puntuales de aplicación de modelos de contabilidad de gestión en universidades que sirvieron para que, particularmente la Universidad Nacio</w:t>
      </w:r>
      <w:r w:rsidR="00386A45" w:rsidRPr="004F1C91">
        <w:rPr>
          <w:rFonts w:ascii="Ancizar Sans Light" w:hAnsi="Ancizar Sans Light"/>
          <w:noProof/>
          <w:lang w:val="es-ES"/>
        </w:rPr>
        <w:t>nal de Rio Cuarto UNRC, iniciara</w:t>
      </w:r>
      <w:r w:rsidRPr="004F1C91">
        <w:rPr>
          <w:rFonts w:ascii="Ancizar Sans Light" w:hAnsi="Ancizar Sans Light"/>
          <w:noProof/>
          <w:lang w:val="es-ES"/>
        </w:rPr>
        <w:t xml:space="preserve"> una serie de proyectos de investigación en su facultad de ciencias económicas para configurar un modelo de costos para la gestión universitaria basado en las ideas fundamentales del ABC. </w:t>
      </w:r>
    </w:p>
    <w:p w14:paraId="18D58A4C" w14:textId="77777777" w:rsidR="003F4976" w:rsidRPr="004F1C91" w:rsidRDefault="003F4976" w:rsidP="004F7030">
      <w:pPr>
        <w:spacing w:after="0" w:line="276" w:lineRule="auto"/>
        <w:jc w:val="both"/>
        <w:rPr>
          <w:rFonts w:ascii="Ancizar Sans Light" w:hAnsi="Ancizar Sans Light"/>
          <w:noProof/>
          <w:lang w:val="es-ES"/>
        </w:rPr>
      </w:pPr>
    </w:p>
    <w:p w14:paraId="5327382F" w14:textId="79CA6FA4" w:rsidR="003F4976" w:rsidRPr="004F1C91" w:rsidRDefault="003F4976" w:rsidP="004F7030">
      <w:pPr>
        <w:spacing w:after="0" w:line="276" w:lineRule="auto"/>
        <w:jc w:val="both"/>
        <w:rPr>
          <w:rFonts w:ascii="Ancizar Sans Light" w:hAnsi="Ancizar Sans Light"/>
          <w:i/>
          <w:lang w:val="es-ES"/>
        </w:rPr>
      </w:pPr>
      <w:r w:rsidRPr="004F1C91">
        <w:rPr>
          <w:rFonts w:ascii="Ancizar Sans Light" w:hAnsi="Ancizar Sans Light"/>
          <w:lang w:val="es-ES"/>
        </w:rPr>
        <w:t xml:space="preserve">En general se justifica el uso del modelo ABC por cuanto evita repartir costos entre los productos usando como único criterio de asignación el volumen de producción y otros asociados a él, tal y como lo hace el costeo tradicional.  No obstante, el modelo ejecutado por la mayoría de las instituciones fue desarrollado por medio de los siguientes pasos: </w:t>
      </w:r>
      <w:r w:rsidRPr="004F1C91">
        <w:rPr>
          <w:rFonts w:ascii="Ancizar Sans Light" w:hAnsi="Ancizar Sans Light"/>
          <w:i/>
          <w:lang w:val="es-ES"/>
        </w:rPr>
        <w:t>“(i) Determinar la estructura de las actividades existentes en la organización; (</w:t>
      </w:r>
      <w:proofErr w:type="spellStart"/>
      <w:r w:rsidRPr="004F1C91">
        <w:rPr>
          <w:rFonts w:ascii="Ancizar Sans Light" w:hAnsi="Ancizar Sans Light"/>
          <w:i/>
          <w:lang w:val="es-ES"/>
        </w:rPr>
        <w:t>ii</w:t>
      </w:r>
      <w:proofErr w:type="spellEnd"/>
      <w:r w:rsidRPr="004F1C91">
        <w:rPr>
          <w:rFonts w:ascii="Ancizar Sans Light" w:hAnsi="Ancizar Sans Light"/>
          <w:i/>
          <w:lang w:val="es-ES"/>
        </w:rPr>
        <w:t>) Asignar los costos a las actividades que los han consumido; y, (</w:t>
      </w:r>
      <w:proofErr w:type="spellStart"/>
      <w:r w:rsidRPr="004F1C91">
        <w:rPr>
          <w:rFonts w:ascii="Ancizar Sans Light" w:hAnsi="Ancizar Sans Light"/>
          <w:i/>
          <w:lang w:val="es-ES"/>
        </w:rPr>
        <w:t>iii</w:t>
      </w:r>
      <w:proofErr w:type="spellEnd"/>
      <w:r w:rsidRPr="004F1C91">
        <w:rPr>
          <w:rFonts w:ascii="Ancizar Sans Light" w:hAnsi="Ancizar Sans Light"/>
          <w:i/>
          <w:lang w:val="es-ES"/>
        </w:rPr>
        <w:t xml:space="preserve">) Calcular el costo de cada producto u objeto de costo, a través de su vinculación con el costo de las actividades” </w:t>
      </w:r>
      <w:sdt>
        <w:sdtPr>
          <w:rPr>
            <w:rFonts w:ascii="Ancizar Sans Light" w:hAnsi="Ancizar Sans Light"/>
            <w:i/>
          </w:rPr>
          <w:id w:val="2130813213"/>
          <w:citation/>
        </w:sdtPr>
        <w:sdtContent>
          <w:r w:rsidRPr="009115D8">
            <w:rPr>
              <w:rFonts w:ascii="Ancizar Sans Light" w:hAnsi="Ancizar Sans Light"/>
              <w:i/>
            </w:rPr>
            <w:fldChar w:fldCharType="begin"/>
          </w:r>
          <w:r w:rsidRPr="004F1C91">
            <w:rPr>
              <w:rFonts w:ascii="Ancizar Sans Light" w:hAnsi="Ancizar Sans Light"/>
              <w:i/>
              <w:lang w:val="es-ES"/>
            </w:rPr>
            <w:instrText xml:space="preserve">CITATION Fic11 \p 7 \l 9226 </w:instrText>
          </w:r>
          <w:r w:rsidRPr="009115D8">
            <w:rPr>
              <w:rFonts w:ascii="Ancizar Sans Light" w:hAnsi="Ancizar Sans Light"/>
              <w:i/>
            </w:rPr>
            <w:fldChar w:fldCharType="separate"/>
          </w:r>
          <w:r w:rsidR="00EB54AB" w:rsidRPr="00EB54AB">
            <w:rPr>
              <w:rFonts w:ascii="Ancizar Sans Light" w:hAnsi="Ancizar Sans Light"/>
              <w:noProof/>
              <w:lang w:val="es-ES"/>
            </w:rPr>
            <w:t>(Ficco, 2011, pág. 7)</w:t>
          </w:r>
          <w:r w:rsidRPr="009115D8">
            <w:rPr>
              <w:rFonts w:ascii="Ancizar Sans Light" w:hAnsi="Ancizar Sans Light"/>
              <w:i/>
            </w:rPr>
            <w:fldChar w:fldCharType="end"/>
          </w:r>
        </w:sdtContent>
      </w:sdt>
    </w:p>
    <w:p w14:paraId="22A35438" w14:textId="77777777" w:rsidR="003F4976" w:rsidRPr="004F1C91" w:rsidRDefault="003F4976" w:rsidP="004F7030">
      <w:pPr>
        <w:spacing w:after="0" w:line="276" w:lineRule="auto"/>
        <w:jc w:val="both"/>
        <w:rPr>
          <w:rFonts w:ascii="Ancizar Sans Light" w:hAnsi="Ancizar Sans Light"/>
          <w:i/>
          <w:lang w:val="es-ES"/>
        </w:rPr>
      </w:pPr>
    </w:p>
    <w:p w14:paraId="6EE2A675" w14:textId="77777777" w:rsidR="003F4976" w:rsidRPr="008F66A4" w:rsidRDefault="003F4976" w:rsidP="004F7030">
      <w:pPr>
        <w:pStyle w:val="Ttulo2"/>
        <w:numPr>
          <w:ilvl w:val="1"/>
          <w:numId w:val="3"/>
        </w:numPr>
        <w:spacing w:line="276" w:lineRule="auto"/>
        <w:rPr>
          <w:rFonts w:ascii="Ancizar Sans Light" w:hAnsi="Ancizar Sans Light"/>
          <w:color w:val="0F6277"/>
          <w:sz w:val="24"/>
        </w:rPr>
      </w:pPr>
      <w:bookmarkStart w:id="32" w:name="_Toc12609048"/>
      <w:bookmarkStart w:id="33" w:name="_Toc140232459"/>
      <w:bookmarkStart w:id="34" w:name="_Toc146287058"/>
      <w:r w:rsidRPr="00957EDC">
        <w:rPr>
          <w:rFonts w:ascii="Ancizar Sans Light" w:hAnsi="Ancizar Sans Light"/>
          <w:color w:val="0F6277"/>
          <w:sz w:val="24"/>
        </w:rPr>
        <w:t>Chile</w:t>
      </w:r>
      <w:bookmarkEnd w:id="32"/>
      <w:bookmarkEnd w:id="33"/>
      <w:bookmarkEnd w:id="34"/>
    </w:p>
    <w:p w14:paraId="0818C69A" w14:textId="77777777" w:rsidR="003F4976" w:rsidRPr="009115D8" w:rsidRDefault="003F4976" w:rsidP="004F7030">
      <w:pPr>
        <w:spacing w:after="0" w:line="276" w:lineRule="auto"/>
        <w:jc w:val="both"/>
        <w:rPr>
          <w:rFonts w:ascii="Ancizar Sans Light" w:hAnsi="Ancizar Sans Light"/>
        </w:rPr>
      </w:pPr>
    </w:p>
    <w:p w14:paraId="3987AB3B" w14:textId="31676407" w:rsidR="003F4976" w:rsidRPr="004F1C91" w:rsidRDefault="003F4976"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Se revisó el caso particular de la Universidad de Chile, en donde se implementó la metodología de costo ABC + tradicional por medio de </w:t>
      </w:r>
      <w:proofErr w:type="gramStart"/>
      <w:r w:rsidRPr="004F1C91">
        <w:rPr>
          <w:rFonts w:ascii="Ancizar Sans Light" w:hAnsi="Ancizar Sans Light"/>
          <w:lang w:val="es-ES"/>
        </w:rPr>
        <w:t>la siguientes tres etapas</w:t>
      </w:r>
      <w:proofErr w:type="gramEnd"/>
      <w:r w:rsidRPr="004F1C91">
        <w:rPr>
          <w:rFonts w:ascii="Ancizar Sans Light" w:hAnsi="Ancizar Sans Light"/>
          <w:lang w:val="es-ES"/>
        </w:rPr>
        <w:t>: (i) Definición de tareas o acciones en actividades; (</w:t>
      </w:r>
      <w:proofErr w:type="spellStart"/>
      <w:r w:rsidRPr="004F1C91">
        <w:rPr>
          <w:rFonts w:ascii="Ancizar Sans Light" w:hAnsi="Ancizar Sans Light"/>
          <w:lang w:val="es-ES"/>
        </w:rPr>
        <w:t>ii</w:t>
      </w:r>
      <w:proofErr w:type="spellEnd"/>
      <w:r w:rsidRPr="004F1C91">
        <w:rPr>
          <w:rFonts w:ascii="Ancizar Sans Light" w:hAnsi="Ancizar Sans Light"/>
          <w:lang w:val="es-ES"/>
        </w:rPr>
        <w:t>) Determinación del costo de las actividades; (</w:t>
      </w:r>
      <w:proofErr w:type="spellStart"/>
      <w:r w:rsidRPr="004F1C91">
        <w:rPr>
          <w:rFonts w:ascii="Ancizar Sans Light" w:hAnsi="Ancizar Sans Light"/>
          <w:lang w:val="es-ES"/>
        </w:rPr>
        <w:t>iii</w:t>
      </w:r>
      <w:proofErr w:type="spellEnd"/>
      <w:r w:rsidRPr="004F1C91">
        <w:rPr>
          <w:rFonts w:ascii="Ancizar Sans Light" w:hAnsi="Ancizar Sans Light"/>
          <w:lang w:val="es-ES"/>
        </w:rPr>
        <w:t xml:space="preserve">) Cálculo del costo de los Outputs. Para este caso, los principales procesos o actividades que se identificaron fueron: la docencia, investigación, innovación, extensión y administración académica. La propuesta es una aproximación de lo que podría ser un modelo para Universidades públicas con financiamiento privado, que, para este ejemplo, la universidad es considerada estatal </w:t>
      </w:r>
      <w:proofErr w:type="gramStart"/>
      <w:r w:rsidRPr="004F1C91">
        <w:rPr>
          <w:rFonts w:ascii="Ancizar Sans Light" w:hAnsi="Ancizar Sans Light"/>
          <w:lang w:val="es-ES"/>
        </w:rPr>
        <w:t>de acuerdo a</w:t>
      </w:r>
      <w:proofErr w:type="gramEnd"/>
      <w:r w:rsidRPr="004F1C91">
        <w:rPr>
          <w:rFonts w:ascii="Ancizar Sans Light" w:hAnsi="Ancizar Sans Light"/>
          <w:lang w:val="es-ES"/>
        </w:rPr>
        <w:t xml:space="preserve"> su presupuesto del 2016, pero que solventa sus gastos con un aporte del 6% del estado. La elección del costeo ABC se dio como resultado de: a) realizar una asignación de costos de las actividades que se están ejecutando y que generan valor en la institución a través del uso eficiente de los recursos; b) Dar una mejor comprensión de los resultados de gestión por cada departamento, c) favorecer la gestión administración, entendiendo la asignación de costos y otorgando información útil que sirva para la toma de decisiones de los distintos departamentos dentro de la institución; d) Optimizar la mayor parte de los procesos o actividades considerando que las universidades públicas Chilenas reciben un aporte por parte del estado prácticamente nulo </w:t>
      </w:r>
      <w:sdt>
        <w:sdtPr>
          <w:rPr>
            <w:rFonts w:ascii="Ancizar Sans Light" w:hAnsi="Ancizar Sans Light"/>
          </w:rPr>
          <w:id w:val="-1691296943"/>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Bal \l 9226 </w:instrText>
          </w:r>
          <w:r w:rsidRPr="009115D8">
            <w:rPr>
              <w:rFonts w:ascii="Ancizar Sans Light" w:hAnsi="Ancizar Sans Light"/>
            </w:rPr>
            <w:fldChar w:fldCharType="separate"/>
          </w:r>
          <w:r w:rsidR="00EB54AB" w:rsidRPr="00EB54AB">
            <w:rPr>
              <w:rFonts w:ascii="Ancizar Sans Light" w:hAnsi="Ancizar Sans Light"/>
              <w:noProof/>
              <w:lang w:val="es-ES"/>
            </w:rPr>
            <w:t>(Balmaceda Lira &amp; Guerra Vera, 2017)</w:t>
          </w:r>
          <w:r w:rsidRPr="009115D8">
            <w:rPr>
              <w:rFonts w:ascii="Ancizar Sans Light" w:hAnsi="Ancizar Sans Light"/>
            </w:rPr>
            <w:fldChar w:fldCharType="end"/>
          </w:r>
        </w:sdtContent>
      </w:sdt>
      <w:r w:rsidRPr="004F1C91">
        <w:rPr>
          <w:rFonts w:ascii="Ancizar Sans Light" w:hAnsi="Ancizar Sans Light"/>
          <w:lang w:val="es-ES"/>
        </w:rPr>
        <w:t>.</w:t>
      </w:r>
    </w:p>
    <w:p w14:paraId="2DF87C06" w14:textId="77777777" w:rsidR="00EA6F46" w:rsidRPr="004F1C91" w:rsidRDefault="00EA6F46" w:rsidP="004F7030">
      <w:pPr>
        <w:spacing w:after="0" w:line="276" w:lineRule="auto"/>
        <w:jc w:val="both"/>
        <w:rPr>
          <w:rFonts w:ascii="Ancizar Sans Light" w:hAnsi="Ancizar Sans Light"/>
          <w:lang w:val="es-ES"/>
        </w:rPr>
      </w:pPr>
    </w:p>
    <w:p w14:paraId="30BABC6F" w14:textId="77AB765D" w:rsidR="00EA6F46" w:rsidRPr="007F0B07" w:rsidRDefault="00EB54AB" w:rsidP="007F0B07">
      <w:pPr>
        <w:pStyle w:val="Ttulo2"/>
        <w:numPr>
          <w:ilvl w:val="1"/>
          <w:numId w:val="3"/>
        </w:numPr>
        <w:spacing w:line="276" w:lineRule="auto"/>
        <w:rPr>
          <w:rFonts w:ascii="Ancizar Sans Light" w:hAnsi="Ancizar Sans Light"/>
          <w:color w:val="0F6277"/>
          <w:sz w:val="24"/>
        </w:rPr>
      </w:pPr>
      <w:bookmarkStart w:id="35" w:name="_Toc146287059"/>
      <w:r>
        <w:rPr>
          <w:rFonts w:ascii="Ancizar Sans Light" w:hAnsi="Ancizar Sans Light"/>
          <w:color w:val="0F6277"/>
          <w:sz w:val="24"/>
        </w:rPr>
        <w:t>Colombia: U</w:t>
      </w:r>
      <w:r w:rsidR="007F0B07">
        <w:rPr>
          <w:rFonts w:ascii="Ancizar Sans Light" w:hAnsi="Ancizar Sans Light"/>
          <w:color w:val="0F6277"/>
          <w:sz w:val="24"/>
        </w:rPr>
        <w:t>niversidad de Antioquia y EAFIT</w:t>
      </w:r>
      <w:bookmarkEnd w:id="35"/>
      <w:r w:rsidR="007F3FB1" w:rsidRPr="007F0B07">
        <w:rPr>
          <w:rFonts w:ascii="Ancizar Sans Light" w:hAnsi="Ancizar Sans Light"/>
          <w:color w:val="0F6277"/>
          <w:sz w:val="24"/>
        </w:rPr>
        <w:t xml:space="preserve"> </w:t>
      </w:r>
    </w:p>
    <w:p w14:paraId="645F5964" w14:textId="2E7666B6" w:rsidR="00EA1D25" w:rsidRPr="004F1C91" w:rsidRDefault="00EA1D25" w:rsidP="00EA1D25">
      <w:pPr>
        <w:spacing w:after="0" w:line="276" w:lineRule="auto"/>
        <w:rPr>
          <w:rFonts w:ascii="Ancizar Sans Light" w:hAnsi="Ancizar Sans Light"/>
          <w:lang w:val="es-ES"/>
        </w:rPr>
      </w:pPr>
    </w:p>
    <w:p w14:paraId="709FC1EB" w14:textId="77777777" w:rsidR="00EB54AB" w:rsidRDefault="00EB54AB" w:rsidP="00EA1D25">
      <w:pPr>
        <w:spacing w:after="0" w:line="276" w:lineRule="auto"/>
        <w:jc w:val="both"/>
        <w:rPr>
          <w:rFonts w:ascii="Ancizar Sans Light" w:hAnsi="Ancizar Sans Light"/>
          <w:lang w:val="es-ES"/>
        </w:rPr>
      </w:pPr>
    </w:p>
    <w:p w14:paraId="3055B41B" w14:textId="77777777" w:rsidR="00EB54AB" w:rsidRDefault="00EB54AB" w:rsidP="00EA1D25">
      <w:pPr>
        <w:spacing w:after="0" w:line="276" w:lineRule="auto"/>
        <w:jc w:val="both"/>
        <w:rPr>
          <w:rFonts w:ascii="Ancizar Sans Light" w:hAnsi="Ancizar Sans Light"/>
          <w:lang w:val="es-ES"/>
        </w:rPr>
      </w:pPr>
    </w:p>
    <w:p w14:paraId="6ABEA0C3" w14:textId="380527B3" w:rsidR="00C73F61" w:rsidRDefault="00EB54AB" w:rsidP="00EA1D25">
      <w:pPr>
        <w:spacing w:after="0" w:line="276" w:lineRule="auto"/>
        <w:jc w:val="both"/>
        <w:rPr>
          <w:rFonts w:ascii="Ancizar Sans Light" w:hAnsi="Ancizar Sans Light"/>
          <w:lang w:val="es-ES"/>
        </w:rPr>
      </w:pPr>
      <w:r>
        <w:rPr>
          <w:rFonts w:ascii="Ancizar Sans Light" w:hAnsi="Ancizar Sans Light"/>
          <w:lang w:val="es-ES"/>
        </w:rPr>
        <w:t xml:space="preserve">En Colombia se han implementado sistemas de costo en algunas universidades con resultados </w:t>
      </w:r>
      <w:r w:rsidR="00C73F61">
        <w:rPr>
          <w:rFonts w:ascii="Ancizar Sans Light" w:hAnsi="Ancizar Sans Light"/>
          <w:lang w:val="es-ES"/>
        </w:rPr>
        <w:t>exitosos reconociendo</w:t>
      </w:r>
      <w:r>
        <w:rPr>
          <w:rFonts w:ascii="Ancizar Sans Light" w:hAnsi="Ancizar Sans Light"/>
          <w:lang w:val="es-ES"/>
        </w:rPr>
        <w:t xml:space="preserve"> su </w:t>
      </w:r>
      <w:r w:rsidR="00C73F61">
        <w:rPr>
          <w:rFonts w:ascii="Ancizar Sans Light" w:hAnsi="Ancizar Sans Light"/>
          <w:lang w:val="es-ES"/>
        </w:rPr>
        <w:t>beneficio</w:t>
      </w:r>
      <w:r>
        <w:rPr>
          <w:rFonts w:ascii="Ancizar Sans Light" w:hAnsi="Ancizar Sans Light"/>
          <w:lang w:val="es-ES"/>
        </w:rPr>
        <w:t xml:space="preserve"> y valor agregado como instrumento de gestión</w:t>
      </w:r>
      <w:r w:rsidR="00C73F61">
        <w:rPr>
          <w:rFonts w:ascii="Ancizar Sans Light" w:hAnsi="Ancizar Sans Light"/>
          <w:lang w:val="es-ES"/>
        </w:rPr>
        <w:t xml:space="preserve"> y control como se pudo comprobar en el estudio realizado por Giraldo, Henao &amp; Restrepo (2014) afirmando que:</w:t>
      </w:r>
    </w:p>
    <w:p w14:paraId="755E1735" w14:textId="77777777" w:rsidR="00C73F61" w:rsidRDefault="00C73F61" w:rsidP="00EA1D25">
      <w:pPr>
        <w:spacing w:after="0" w:line="276" w:lineRule="auto"/>
        <w:jc w:val="both"/>
        <w:rPr>
          <w:rFonts w:ascii="Ancizar Sans Light" w:hAnsi="Ancizar Sans Light"/>
          <w:lang w:val="es-ES"/>
        </w:rPr>
      </w:pPr>
    </w:p>
    <w:p w14:paraId="2B646E00" w14:textId="7A5F6860" w:rsidR="00940050" w:rsidRDefault="00C73F61" w:rsidP="00940050">
      <w:pPr>
        <w:spacing w:after="0" w:line="276" w:lineRule="auto"/>
        <w:ind w:left="720"/>
        <w:jc w:val="both"/>
        <w:rPr>
          <w:rFonts w:ascii="Ancizar Sans Light" w:hAnsi="Ancizar Sans Light"/>
          <w:lang w:val="es-ES"/>
        </w:rPr>
      </w:pPr>
      <w:r>
        <w:rPr>
          <w:rFonts w:ascii="Ancizar Sans Light" w:hAnsi="Ancizar Sans Light"/>
          <w:lang w:val="es-ES"/>
        </w:rPr>
        <w:t xml:space="preserve"> </w:t>
      </w:r>
      <w:r w:rsidR="00EA1D25" w:rsidRPr="004F1C91">
        <w:rPr>
          <w:rFonts w:ascii="Ancizar Sans Light" w:hAnsi="Ancizar Sans Light"/>
          <w:lang w:val="es-ES"/>
        </w:rPr>
        <w:t xml:space="preserve">Al comparar la utilización de la información que puede proporcionar el modelo de costos en las dos universidades analizadas, se puede detectar que tanto la Universidad de Antioquia como EAFIT utilizan los costos para controlar y racionalizar recursos, sin embargo en la Universidad EAFIT la información de costos llega a todas las dependencias </w:t>
      </w:r>
      <w:r w:rsidR="00EA1D25" w:rsidRPr="004F1C91">
        <w:rPr>
          <w:rFonts w:ascii="Ancizar Sans Light" w:hAnsi="Ancizar Sans Light"/>
          <w:lang w:val="es-ES"/>
        </w:rPr>
        <w:lastRenderedPageBreak/>
        <w:t>y se utiliza mucho esta información en las áreas de asesoría y consultoría para efectos de licitaciones y en el resto de dependencias para retroalimentarse y optimizar los recursos con el objetivo de mejorar la rentabilidad, mientras que en la Universidad de Antioquia la información suministrada por el modelo de costos ABC básicamente se utiliza para el control en la ejecución del presupuesto, su usuario principal es la Vicerrectoría Administrativa, pocas dependencias hacen uso de la información: regionalización, investigación y extensión que son las que más utilizan los costos ya que constantemente están iniciando nuevos proyectos para controlar los recursos, en esta universidad poco se utiliza la información de costos para la toma de decisiones.</w:t>
      </w:r>
      <w:r>
        <w:rPr>
          <w:rFonts w:ascii="Ancizar Sans Light" w:hAnsi="Ancizar Sans Light"/>
          <w:lang w:val="es-ES"/>
        </w:rPr>
        <w:t xml:space="preserve"> </w:t>
      </w:r>
    </w:p>
    <w:p w14:paraId="39342A5E" w14:textId="77777777" w:rsidR="00940050" w:rsidRDefault="00940050" w:rsidP="00940050">
      <w:pPr>
        <w:spacing w:after="0" w:line="276" w:lineRule="auto"/>
        <w:ind w:left="720"/>
        <w:jc w:val="both"/>
        <w:rPr>
          <w:rFonts w:ascii="Ancizar Sans Light" w:hAnsi="Ancizar Sans Light"/>
          <w:lang w:val="es-ES"/>
        </w:rPr>
      </w:pPr>
    </w:p>
    <w:p w14:paraId="55CA2847" w14:textId="7E767824" w:rsidR="00940050" w:rsidRDefault="00940050" w:rsidP="00940050">
      <w:pPr>
        <w:spacing w:after="0" w:line="276" w:lineRule="auto"/>
        <w:ind w:left="720"/>
        <w:jc w:val="both"/>
        <w:rPr>
          <w:rFonts w:ascii="Ancizar Sans Light" w:hAnsi="Ancizar Sans Light"/>
          <w:lang w:val="es-ES"/>
        </w:rPr>
      </w:pPr>
      <w:r w:rsidRPr="00940050">
        <w:rPr>
          <w:rFonts w:ascii="Ancizar Sans Light" w:hAnsi="Ancizar Sans Light"/>
          <w:lang w:val="es-ES"/>
        </w:rPr>
        <w:t xml:space="preserve">Es importante destacar cómo la implementación de un modelo de costos en dos instituciones que tuvieron la misma asesoría en su </w:t>
      </w:r>
      <w:proofErr w:type="gramStart"/>
      <w:r w:rsidRPr="00940050">
        <w:rPr>
          <w:rFonts w:ascii="Ancizar Sans Light" w:hAnsi="Ancizar Sans Light"/>
          <w:lang w:val="es-ES"/>
        </w:rPr>
        <w:t>montaje,</w:t>
      </w:r>
      <w:proofErr w:type="gramEnd"/>
      <w:r w:rsidRPr="00940050">
        <w:rPr>
          <w:rFonts w:ascii="Ancizar Sans Light" w:hAnsi="Ancizar Sans Light"/>
          <w:lang w:val="es-ES"/>
        </w:rPr>
        <w:t xml:space="preserve"> tiene desarrollos y beneficios muy diferentes, lo que permite concluir que el éxito de un modelo de costos no depende tanto del consultor o empresa encargada de la implementación, sino de la cultura de costos que se pueda crear al interior de la organización.</w:t>
      </w:r>
    </w:p>
    <w:p w14:paraId="21EBE6F4" w14:textId="77777777" w:rsidR="00940050" w:rsidRPr="00940050" w:rsidRDefault="00940050" w:rsidP="00940050">
      <w:pPr>
        <w:spacing w:after="0" w:line="276" w:lineRule="auto"/>
        <w:ind w:left="720"/>
        <w:jc w:val="both"/>
        <w:rPr>
          <w:rFonts w:ascii="Ancizar Sans Light" w:hAnsi="Ancizar Sans Light"/>
          <w:lang w:val="es-ES"/>
        </w:rPr>
      </w:pPr>
    </w:p>
    <w:p w14:paraId="070D2D70" w14:textId="3F9DC5BE" w:rsidR="00EA1D25" w:rsidRPr="004F1C91" w:rsidRDefault="00940050" w:rsidP="00940050">
      <w:pPr>
        <w:spacing w:after="0" w:line="276" w:lineRule="auto"/>
        <w:ind w:left="720"/>
        <w:jc w:val="both"/>
        <w:rPr>
          <w:rFonts w:ascii="Ancizar Sans Light" w:hAnsi="Ancizar Sans Light"/>
          <w:lang w:val="es-ES"/>
        </w:rPr>
      </w:pPr>
      <w:r w:rsidRPr="00940050">
        <w:rPr>
          <w:rFonts w:ascii="Ancizar Sans Light" w:hAnsi="Ancizar Sans Light"/>
          <w:lang w:val="es-ES"/>
        </w:rPr>
        <w:t xml:space="preserve">De acuerdo a todo lo anterior se acepta la segunda respuesta tentativa (hipótesis) del modelo donde se planteó que el beneficio de un modelo de costos ABC se encuentra ligado al compromiso que tiene cada institución por mantener y </w:t>
      </w:r>
      <w:r>
        <w:rPr>
          <w:rFonts w:ascii="Ancizar Sans Light" w:hAnsi="Ancizar Sans Light"/>
          <w:lang w:val="es-ES"/>
        </w:rPr>
        <w:t xml:space="preserve">cada día mejorar el modelo, por </w:t>
      </w:r>
      <w:r w:rsidRPr="00940050">
        <w:rPr>
          <w:rFonts w:ascii="Ancizar Sans Light" w:hAnsi="Ancizar Sans Light"/>
          <w:lang w:val="es-ES"/>
        </w:rPr>
        <w:t>difundir la información que arroja este a través de sus diferentes periodos a toda la organización y del compromiso o cultura de costos que tenga la institución para que la corrida del modelo se realice en el tiempo oportuno para una buena toma de decisiones.</w:t>
      </w:r>
      <w:r w:rsidR="00EB54AB">
        <w:rPr>
          <w:rFonts w:ascii="Ancizar Sans Light" w:hAnsi="Ancizar Sans Light"/>
          <w:lang w:val="es-ES"/>
        </w:rPr>
        <w:t xml:space="preserve"> </w:t>
      </w:r>
      <w:sdt>
        <w:sdtPr>
          <w:rPr>
            <w:rFonts w:ascii="Ancizar Sans Light" w:hAnsi="Ancizar Sans Light"/>
            <w:lang w:val="es-ES"/>
          </w:rPr>
          <w:id w:val="561299112"/>
          <w:citation/>
        </w:sdtPr>
        <w:sdtContent>
          <w:r w:rsidR="00EB54AB">
            <w:rPr>
              <w:rFonts w:ascii="Ancizar Sans Light" w:hAnsi="Ancizar Sans Light"/>
              <w:lang w:val="es-ES"/>
            </w:rPr>
            <w:fldChar w:fldCharType="begin"/>
          </w:r>
          <w:r w:rsidR="00C73F61">
            <w:rPr>
              <w:rFonts w:ascii="Ancizar Sans Light" w:hAnsi="Ancizar Sans Light"/>
              <w:lang w:val="es-ES"/>
            </w:rPr>
            <w:instrText xml:space="preserve">CITATION Gir \p 16 \l 3082 </w:instrText>
          </w:r>
          <w:r w:rsidR="00EB54AB">
            <w:rPr>
              <w:rFonts w:ascii="Ancizar Sans Light" w:hAnsi="Ancizar Sans Light"/>
              <w:lang w:val="es-ES"/>
            </w:rPr>
            <w:fldChar w:fldCharType="separate"/>
          </w:r>
          <w:r w:rsidR="00C73F61" w:rsidRPr="00C73F61">
            <w:rPr>
              <w:rFonts w:ascii="Ancizar Sans Light" w:hAnsi="Ancizar Sans Light"/>
              <w:noProof/>
              <w:lang w:val="es-ES"/>
            </w:rPr>
            <w:t>(Giraldo, Henao, &amp; Restrepo, 2014, pág. 16)</w:t>
          </w:r>
          <w:r w:rsidR="00EB54AB">
            <w:rPr>
              <w:rFonts w:ascii="Ancizar Sans Light" w:hAnsi="Ancizar Sans Light"/>
              <w:lang w:val="es-ES"/>
            </w:rPr>
            <w:fldChar w:fldCharType="end"/>
          </w:r>
        </w:sdtContent>
      </w:sdt>
    </w:p>
    <w:p w14:paraId="11978EC2" w14:textId="0F84D6FE" w:rsidR="008746FA" w:rsidRPr="004F1C91" w:rsidRDefault="008746FA" w:rsidP="004F7030">
      <w:pPr>
        <w:spacing w:line="276" w:lineRule="auto"/>
        <w:rPr>
          <w:lang w:val="es-ES"/>
        </w:rPr>
      </w:pPr>
    </w:p>
    <w:p w14:paraId="3A3A5629" w14:textId="6261E54D" w:rsidR="008746FA" w:rsidRPr="002E638F" w:rsidRDefault="008746FA" w:rsidP="00AA567F">
      <w:pPr>
        <w:pStyle w:val="Ttulo1"/>
        <w:numPr>
          <w:ilvl w:val="0"/>
          <w:numId w:val="3"/>
        </w:numPr>
        <w:spacing w:line="276" w:lineRule="auto"/>
        <w:rPr>
          <w:rFonts w:ascii="Ancizar Sans Light" w:hAnsi="Ancizar Sans Light"/>
          <w:sz w:val="24"/>
          <w:szCs w:val="24"/>
        </w:rPr>
      </w:pPr>
      <w:bookmarkStart w:id="36" w:name="_Toc146287060"/>
      <w:r w:rsidRPr="002E638F">
        <w:rPr>
          <w:rFonts w:ascii="Ancizar Sans Light" w:hAnsi="Ancizar Sans Light"/>
          <w:sz w:val="24"/>
          <w:szCs w:val="24"/>
        </w:rPr>
        <w:t>ANTECEDENTES UNIVERSIDAD NACIONAL DE COLOMBIA</w:t>
      </w:r>
      <w:bookmarkEnd w:id="36"/>
    </w:p>
    <w:p w14:paraId="53098B22" w14:textId="77777777" w:rsidR="00B12DD3" w:rsidRPr="009115D8" w:rsidRDefault="00B12DD3" w:rsidP="004F7030">
      <w:pPr>
        <w:spacing w:after="0" w:line="276" w:lineRule="auto"/>
        <w:rPr>
          <w:rFonts w:ascii="Ancizar Sans Light" w:hAnsi="Ancizar Sans Light"/>
        </w:rPr>
      </w:pPr>
    </w:p>
    <w:p w14:paraId="0E4EAEB7" w14:textId="748C137F" w:rsidR="00B12DD3" w:rsidRPr="004F1C91" w:rsidRDefault="00B12DD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La Universidad Nacional “fue creada en 1867 por medio de la expedición de la Ley 66 del Congreso de la República, como un ente universitario con plena autonomía vinculado al Ministerio de Educación Nacional, con régimen especial, de carácter público y perteneciente al Estado”  </w:t>
      </w:r>
      <w:sdt>
        <w:sdtPr>
          <w:rPr>
            <w:rFonts w:ascii="Ancizar Sans Light" w:hAnsi="Ancizar Sans Light"/>
          </w:rPr>
          <w:id w:val="2079865512"/>
          <w:citation/>
        </w:sdtPr>
        <w:sdtContent>
          <w:r>
            <w:rPr>
              <w:rFonts w:ascii="Ancizar Sans Light" w:hAnsi="Ancizar Sans Light"/>
            </w:rPr>
            <w:fldChar w:fldCharType="begin"/>
          </w:r>
          <w:r>
            <w:rPr>
              <w:rFonts w:ascii="Ancizar Sans Light" w:hAnsi="Ancizar Sans Light"/>
              <w:lang w:val="es-ES"/>
            </w:rPr>
            <w:instrText xml:space="preserve"> CITATION Uni16 \l 3082 </w:instrText>
          </w:r>
          <w:r>
            <w:rPr>
              <w:rFonts w:ascii="Ancizar Sans Light" w:hAnsi="Ancizar Sans Light"/>
            </w:rPr>
            <w:fldChar w:fldCharType="separate"/>
          </w:r>
          <w:r w:rsidR="00EB54AB" w:rsidRPr="00EB54AB">
            <w:rPr>
              <w:rFonts w:ascii="Ancizar Sans Light" w:hAnsi="Ancizar Sans Light"/>
              <w:noProof/>
              <w:lang w:val="es-ES"/>
            </w:rPr>
            <w:t>(Universidad Nacional de Colombia, 2023)</w:t>
          </w:r>
          <w:r>
            <w:rPr>
              <w:rFonts w:ascii="Ancizar Sans Light" w:hAnsi="Ancizar Sans Light"/>
            </w:rPr>
            <w:fldChar w:fldCharType="end"/>
          </w:r>
        </w:sdtContent>
      </w:sdt>
      <w:r w:rsidRPr="004F1C91">
        <w:rPr>
          <w:rFonts w:ascii="Ancizar Sans Light" w:hAnsi="Ancizar Sans Light"/>
          <w:lang w:val="es-ES"/>
        </w:rPr>
        <w:t>.</w:t>
      </w:r>
    </w:p>
    <w:p w14:paraId="5A693B71" w14:textId="77777777" w:rsidR="007F0B07" w:rsidRDefault="00B12DD3" w:rsidP="007F0B07">
      <w:pPr>
        <w:spacing w:after="0" w:line="276" w:lineRule="auto"/>
        <w:jc w:val="both"/>
        <w:rPr>
          <w:rFonts w:ascii="Ancizar Sans Light" w:hAnsi="Ancizar Sans Light"/>
          <w:lang w:val="es-MX"/>
        </w:rPr>
      </w:pPr>
      <w:r w:rsidRPr="004F1C91">
        <w:rPr>
          <w:rFonts w:ascii="Ancizar Sans Light" w:hAnsi="Ancizar Sans Light"/>
          <w:lang w:val="es-ES"/>
        </w:rPr>
        <w:t xml:space="preserve">Actualmente, la Universidad se encuentra conformada por </w:t>
      </w:r>
      <w:r w:rsidR="007F3FB1" w:rsidRPr="004F1C91">
        <w:rPr>
          <w:rFonts w:ascii="Ancizar Sans Light" w:hAnsi="Ancizar Sans Light"/>
          <w:lang w:val="es-ES"/>
        </w:rPr>
        <w:t xml:space="preserve">el Nivel Nacional, </w:t>
      </w:r>
      <w:r w:rsidRPr="004F1C91">
        <w:rPr>
          <w:rFonts w:ascii="Ancizar Sans Light" w:hAnsi="Ancizar Sans Light"/>
          <w:lang w:val="es-ES"/>
        </w:rPr>
        <w:t xml:space="preserve">nueve sedes; cinco sedes andinas, y cuatro sedes de presencia nacional. </w:t>
      </w:r>
      <w:r w:rsidRPr="001A4C6D">
        <w:rPr>
          <w:rFonts w:ascii="Ancizar Sans Light" w:hAnsi="Ancizar Sans Light"/>
          <w:lang w:val="es-MX"/>
        </w:rPr>
        <w:t>Adicionalmente cuenta con unidades de gestión como son Unimedios, Unisa</w:t>
      </w:r>
      <w:r w:rsidR="00044B94" w:rsidRPr="001A4C6D">
        <w:rPr>
          <w:rFonts w:ascii="Ancizar Sans Light" w:hAnsi="Ancizar Sans Light"/>
          <w:lang w:val="es-MX"/>
        </w:rPr>
        <w:t xml:space="preserve">lud, Editorial, Fondo Pensional y </w:t>
      </w:r>
      <w:r w:rsidRPr="001A4C6D">
        <w:rPr>
          <w:rFonts w:ascii="Ancizar Sans Light" w:hAnsi="Ancizar Sans Light"/>
          <w:lang w:val="es-MX"/>
        </w:rPr>
        <w:t>Regalías como se representa en el siguiente esquema:</w:t>
      </w:r>
      <w:bookmarkStart w:id="37" w:name="_Toc12608861"/>
    </w:p>
    <w:p w14:paraId="35948E80" w14:textId="6FF54F82" w:rsidR="007F0B07" w:rsidRDefault="007F0B07" w:rsidP="007F0B07">
      <w:pPr>
        <w:spacing w:after="0" w:line="276" w:lineRule="auto"/>
        <w:jc w:val="both"/>
        <w:rPr>
          <w:rFonts w:ascii="Ancizar Sans Light" w:hAnsi="Ancizar Sans Light"/>
          <w:lang w:val="es-MX"/>
        </w:rPr>
      </w:pPr>
    </w:p>
    <w:p w14:paraId="52A8E8D7" w14:textId="265F6AE5" w:rsidR="00B12DD3" w:rsidRPr="007F0B07" w:rsidRDefault="00B12DD3" w:rsidP="007F0B07">
      <w:pPr>
        <w:spacing w:after="0" w:line="276" w:lineRule="auto"/>
        <w:jc w:val="center"/>
        <w:rPr>
          <w:rFonts w:ascii="Ancizar Sans Light" w:hAnsi="Ancizar Sans Light"/>
          <w:i/>
          <w:lang w:val="es-MX"/>
        </w:rPr>
      </w:pPr>
      <w:bookmarkStart w:id="38" w:name="_Toc146250969"/>
      <w:r w:rsidRPr="007F0B07">
        <w:rPr>
          <w:rFonts w:ascii="Ancizar Sans Light" w:hAnsi="Ancizar Sans Light"/>
          <w:i/>
          <w:lang w:val="es-ES"/>
        </w:rPr>
        <w:t xml:space="preserve">Ilustración </w:t>
      </w:r>
      <w:r w:rsidRPr="007F0B07">
        <w:rPr>
          <w:rFonts w:ascii="Ancizar Sans Light" w:hAnsi="Ancizar Sans Light"/>
          <w:i/>
          <w:noProof/>
        </w:rPr>
        <w:fldChar w:fldCharType="begin"/>
      </w:r>
      <w:r w:rsidRPr="007F0B07">
        <w:rPr>
          <w:rFonts w:ascii="Ancizar Sans Light" w:hAnsi="Ancizar Sans Light"/>
          <w:i/>
          <w:noProof/>
          <w:lang w:val="es-ES"/>
        </w:rPr>
        <w:instrText xml:space="preserve"> SEQ Ilustración \* ARABIC </w:instrText>
      </w:r>
      <w:r w:rsidRPr="007F0B07">
        <w:rPr>
          <w:rFonts w:ascii="Ancizar Sans Light" w:hAnsi="Ancizar Sans Light"/>
          <w:i/>
          <w:noProof/>
        </w:rPr>
        <w:fldChar w:fldCharType="separate"/>
      </w:r>
      <w:r w:rsidR="008B1B1A" w:rsidRPr="007F0B07">
        <w:rPr>
          <w:rFonts w:ascii="Ancizar Sans Light" w:hAnsi="Ancizar Sans Light"/>
          <w:i/>
          <w:noProof/>
          <w:lang w:val="es-ES"/>
        </w:rPr>
        <w:t>1</w:t>
      </w:r>
      <w:r w:rsidRPr="007F0B07">
        <w:rPr>
          <w:rFonts w:ascii="Ancizar Sans Light" w:hAnsi="Ancizar Sans Light"/>
          <w:i/>
          <w:noProof/>
        </w:rPr>
        <w:fldChar w:fldCharType="end"/>
      </w:r>
      <w:r w:rsidRPr="007F0B07">
        <w:rPr>
          <w:rFonts w:ascii="Ancizar Sans Light" w:hAnsi="Ancizar Sans Light"/>
          <w:i/>
          <w:lang w:val="es-ES"/>
        </w:rPr>
        <w:t xml:space="preserve">. Estructura </w:t>
      </w:r>
      <w:r w:rsidR="007F3FB1" w:rsidRPr="007F0B07">
        <w:rPr>
          <w:rFonts w:ascii="Ancizar Sans Light" w:hAnsi="Ancizar Sans Light"/>
          <w:i/>
          <w:lang w:val="es-ES"/>
        </w:rPr>
        <w:t xml:space="preserve">organizativa </w:t>
      </w:r>
      <w:r w:rsidR="00AB63E3" w:rsidRPr="007F0B07">
        <w:rPr>
          <w:rFonts w:ascii="Ancizar Sans Light" w:hAnsi="Ancizar Sans Light"/>
          <w:i/>
          <w:lang w:val="es-ES"/>
        </w:rPr>
        <w:t xml:space="preserve">financiera </w:t>
      </w:r>
      <w:r w:rsidRPr="007F0B07">
        <w:rPr>
          <w:rFonts w:ascii="Ancizar Sans Light" w:hAnsi="Ancizar Sans Light"/>
          <w:i/>
          <w:lang w:val="es-ES"/>
        </w:rPr>
        <w:t>de la Universidad</w:t>
      </w:r>
      <w:bookmarkEnd w:id="37"/>
      <w:bookmarkEnd w:id="38"/>
    </w:p>
    <w:p w14:paraId="545C0E3C" w14:textId="496E2EEB" w:rsidR="00970964" w:rsidRPr="004F1C91" w:rsidRDefault="00706830" w:rsidP="00970964">
      <w:pPr>
        <w:rPr>
          <w:lang w:val="es-ES"/>
        </w:rPr>
      </w:pPr>
      <w:r w:rsidRPr="009115D8">
        <w:rPr>
          <w:rFonts w:ascii="Ancizar Sans Light" w:hAnsi="Ancizar Sans Light"/>
          <w:caps/>
          <w:noProof/>
          <w:szCs w:val="24"/>
          <w:lang w:val="en-US"/>
        </w:rPr>
        <w:lastRenderedPageBreak/>
        <w:drawing>
          <wp:anchor distT="0" distB="0" distL="114300" distR="114300" simplePos="0" relativeHeight="251671552" behindDoc="0" locked="0" layoutInCell="1" allowOverlap="1" wp14:anchorId="7E72FC4A" wp14:editId="4ABC62EA">
            <wp:simplePos x="0" y="0"/>
            <wp:positionH relativeFrom="column">
              <wp:posOffset>-3810</wp:posOffset>
            </wp:positionH>
            <wp:positionV relativeFrom="paragraph">
              <wp:posOffset>37465</wp:posOffset>
            </wp:positionV>
            <wp:extent cx="5351145" cy="3028950"/>
            <wp:effectExtent l="25400" t="0" r="8255" b="0"/>
            <wp:wrapThrough wrapText="bothSides">
              <wp:wrapPolygon edited="0">
                <wp:start x="9996" y="815"/>
                <wp:lineTo x="9996" y="2445"/>
                <wp:lineTo x="1384" y="2445"/>
                <wp:lineTo x="1384" y="3713"/>
                <wp:lineTo x="-103" y="3894"/>
                <wp:lineTo x="-103" y="6792"/>
                <wp:lineTo x="205" y="6792"/>
                <wp:lineTo x="205" y="19834"/>
                <wp:lineTo x="615" y="19834"/>
                <wp:lineTo x="615" y="20649"/>
                <wp:lineTo x="3127" y="20649"/>
                <wp:lineTo x="3230" y="18657"/>
                <wp:lineTo x="5690" y="18385"/>
                <wp:lineTo x="6613" y="18204"/>
                <wp:lineTo x="6613" y="16392"/>
                <wp:lineTo x="5998" y="16030"/>
                <wp:lineTo x="3794" y="15487"/>
                <wp:lineTo x="6152" y="15487"/>
                <wp:lineTo x="6613" y="15215"/>
                <wp:lineTo x="6613" y="13494"/>
                <wp:lineTo x="5998" y="13132"/>
                <wp:lineTo x="3794" y="12589"/>
                <wp:lineTo x="6152" y="12589"/>
                <wp:lineTo x="6613" y="12317"/>
                <wp:lineTo x="6613" y="10596"/>
                <wp:lineTo x="5998" y="10234"/>
                <wp:lineTo x="3794" y="9691"/>
                <wp:lineTo x="6152" y="9691"/>
                <wp:lineTo x="6613" y="9419"/>
                <wp:lineTo x="6613" y="7698"/>
                <wp:lineTo x="5998" y="7336"/>
                <wp:lineTo x="3794" y="6792"/>
                <wp:lineTo x="13277" y="6792"/>
                <wp:lineTo x="21582" y="6158"/>
                <wp:lineTo x="21582" y="4166"/>
                <wp:lineTo x="21377" y="3894"/>
                <wp:lineTo x="20557" y="3894"/>
                <wp:lineTo x="20659" y="3532"/>
                <wp:lineTo x="19737" y="3442"/>
                <wp:lineTo x="12508" y="2445"/>
                <wp:lineTo x="12508" y="815"/>
                <wp:lineTo x="9996" y="815"/>
              </wp:wrapPolygon>
            </wp:wrapThrough>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14:paraId="77D26B90" w14:textId="2F1D5CDB" w:rsidR="00970964" w:rsidRPr="004F1C91" w:rsidRDefault="00970964" w:rsidP="00970964">
      <w:pPr>
        <w:rPr>
          <w:lang w:val="es-ES"/>
        </w:rPr>
      </w:pPr>
    </w:p>
    <w:p w14:paraId="0934B130" w14:textId="3A311186" w:rsidR="00970964" w:rsidRPr="004F1C91" w:rsidRDefault="00970964" w:rsidP="00970964">
      <w:pPr>
        <w:rPr>
          <w:lang w:val="es-ES"/>
        </w:rPr>
      </w:pPr>
    </w:p>
    <w:p w14:paraId="630F629D" w14:textId="3FFF1A75" w:rsidR="00970964" w:rsidRPr="004F1C91" w:rsidRDefault="00970964" w:rsidP="00970964">
      <w:pPr>
        <w:rPr>
          <w:lang w:val="es-ES"/>
        </w:rPr>
      </w:pPr>
    </w:p>
    <w:p w14:paraId="53C205B2" w14:textId="51B32F8B" w:rsidR="00970964" w:rsidRPr="004F1C91" w:rsidRDefault="00FF0DCF" w:rsidP="00970964">
      <w:pPr>
        <w:rPr>
          <w:lang w:val="es-ES"/>
        </w:rPr>
      </w:pPr>
      <w:r>
        <w:rPr>
          <w:rFonts w:ascii="Ancizar Sans Light" w:hAnsi="Ancizar Sans Light"/>
          <w:i/>
          <w:noProof/>
          <w:lang w:val="en-US"/>
        </w:rPr>
        <w:drawing>
          <wp:anchor distT="0" distB="0" distL="114300" distR="114300" simplePos="0" relativeHeight="251672576" behindDoc="0" locked="0" layoutInCell="1" allowOverlap="1" wp14:anchorId="74F405BD" wp14:editId="61E18AD8">
            <wp:simplePos x="0" y="0"/>
            <wp:positionH relativeFrom="column">
              <wp:posOffset>3411441</wp:posOffset>
            </wp:positionH>
            <wp:positionV relativeFrom="paragraph">
              <wp:posOffset>49530</wp:posOffset>
            </wp:positionV>
            <wp:extent cx="1226820" cy="580390"/>
            <wp:effectExtent l="0" t="0" r="0" b="0"/>
            <wp:wrapThrough wrapText="bothSides">
              <wp:wrapPolygon edited="0">
                <wp:start x="0" y="0"/>
                <wp:lineTo x="0" y="20560"/>
                <wp:lineTo x="21130" y="20560"/>
                <wp:lineTo x="21130"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2682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67B8E7" w14:textId="3065EFF4" w:rsidR="00970964" w:rsidRPr="004F1C91" w:rsidRDefault="00970964" w:rsidP="00970964">
      <w:pPr>
        <w:rPr>
          <w:lang w:val="es-ES"/>
        </w:rPr>
      </w:pPr>
    </w:p>
    <w:p w14:paraId="391151DA" w14:textId="24EE0200" w:rsidR="00970964" w:rsidRPr="004F1C91" w:rsidRDefault="00970964" w:rsidP="00970964">
      <w:pPr>
        <w:rPr>
          <w:lang w:val="es-ES"/>
        </w:rPr>
      </w:pPr>
    </w:p>
    <w:p w14:paraId="79924755" w14:textId="48C83392" w:rsidR="00970964" w:rsidRPr="004F1C91" w:rsidRDefault="00970964" w:rsidP="00970964">
      <w:pPr>
        <w:rPr>
          <w:lang w:val="es-ES"/>
        </w:rPr>
      </w:pPr>
    </w:p>
    <w:p w14:paraId="3DE62EED" w14:textId="77777777" w:rsidR="00706830" w:rsidRDefault="00706830" w:rsidP="004F7030">
      <w:pPr>
        <w:pStyle w:val="Descripcin"/>
        <w:spacing w:line="276" w:lineRule="auto"/>
        <w:rPr>
          <w:rFonts w:ascii="Ancizar Sans Light" w:hAnsi="Ancizar Sans Light"/>
          <w:color w:val="auto"/>
          <w:lang w:val="es-ES"/>
        </w:rPr>
      </w:pPr>
    </w:p>
    <w:p w14:paraId="583CEE50" w14:textId="77777777" w:rsidR="00706830" w:rsidRDefault="00706830" w:rsidP="004F7030">
      <w:pPr>
        <w:pStyle w:val="Descripcin"/>
        <w:spacing w:line="276" w:lineRule="auto"/>
        <w:rPr>
          <w:rFonts w:ascii="Ancizar Sans Light" w:hAnsi="Ancizar Sans Light"/>
          <w:color w:val="auto"/>
          <w:lang w:val="es-ES"/>
        </w:rPr>
      </w:pPr>
    </w:p>
    <w:p w14:paraId="14571240" w14:textId="77777777" w:rsidR="00706830" w:rsidRDefault="00706830" w:rsidP="004F7030">
      <w:pPr>
        <w:pStyle w:val="Descripcin"/>
        <w:spacing w:line="276" w:lineRule="auto"/>
        <w:rPr>
          <w:rFonts w:ascii="Ancizar Sans Light" w:hAnsi="Ancizar Sans Light"/>
          <w:color w:val="auto"/>
          <w:lang w:val="es-ES"/>
        </w:rPr>
      </w:pPr>
    </w:p>
    <w:p w14:paraId="34F969C1" w14:textId="1ACF0DF4" w:rsidR="00B12DD3" w:rsidRPr="00706830" w:rsidRDefault="00B12DD3" w:rsidP="00706830">
      <w:pPr>
        <w:pStyle w:val="Descripcin"/>
        <w:spacing w:after="200" w:line="276" w:lineRule="auto"/>
        <w:jc w:val="both"/>
        <w:rPr>
          <w:rFonts w:ascii="Ancizar Sans Light" w:eastAsiaTheme="minorHAnsi" w:hAnsi="Ancizar Sans Light"/>
          <w:b w:val="0"/>
          <w:bCs w:val="0"/>
          <w:iCs/>
          <w:smallCaps w:val="0"/>
          <w:color w:val="auto"/>
          <w:spacing w:val="0"/>
          <w:sz w:val="18"/>
          <w:szCs w:val="18"/>
        </w:rPr>
      </w:pPr>
      <w:r w:rsidRPr="00706830">
        <w:rPr>
          <w:rFonts w:ascii="Ancizar Sans Light" w:eastAsiaTheme="minorHAnsi" w:hAnsi="Ancizar Sans Light"/>
          <w:b w:val="0"/>
          <w:bCs w:val="0"/>
          <w:iCs/>
          <w:smallCaps w:val="0"/>
          <w:color w:val="auto"/>
          <w:spacing w:val="0"/>
          <w:sz w:val="18"/>
          <w:szCs w:val="18"/>
        </w:rPr>
        <w:t>Fuente: Gerencia Nacional Financiera y Administrativa</w:t>
      </w:r>
    </w:p>
    <w:p w14:paraId="5F5AEF4C" w14:textId="195867FF" w:rsidR="00B12DD3" w:rsidRPr="004F1C91" w:rsidRDefault="00B12DD3" w:rsidP="004F7030">
      <w:pPr>
        <w:spacing w:after="0" w:line="276" w:lineRule="auto"/>
        <w:jc w:val="both"/>
        <w:rPr>
          <w:rFonts w:ascii="Ancizar Sans Light" w:hAnsi="Ancizar Sans Light"/>
          <w:lang w:val="es-ES"/>
        </w:rPr>
      </w:pPr>
      <w:r w:rsidRPr="004F1C91">
        <w:rPr>
          <w:rFonts w:ascii="Ancizar Sans Light" w:hAnsi="Ancizar Sans Light"/>
          <w:lang w:val="es-ES"/>
        </w:rPr>
        <w:t>Dado que la función administrativa en Colombia debe desarrollarse de acuerdo con los principios constitucionales de igualdad, celeridad, economía, imparcialidad, eficacia, eficiencia, participación, publicidad, responsabilidad y transparencia, se hace importante para la gestión de la Universidad la generación de información útil para planear, evaluar y controlar las actividades y recursos empleados</w:t>
      </w:r>
      <w:r w:rsidR="007F3FB1" w:rsidRPr="004F1C91">
        <w:rPr>
          <w:rFonts w:ascii="Ancizar Sans Light" w:hAnsi="Ancizar Sans Light"/>
          <w:lang w:val="es-ES"/>
        </w:rPr>
        <w:t xml:space="preserve"> en</w:t>
      </w:r>
      <w:r w:rsidR="00C52B3E" w:rsidRPr="004F1C91">
        <w:rPr>
          <w:rFonts w:ascii="Ancizar Sans Light" w:hAnsi="Ancizar Sans Light"/>
          <w:lang w:val="es-ES"/>
        </w:rPr>
        <w:t xml:space="preserve"> el</w:t>
      </w:r>
      <w:r w:rsidR="007F3FB1" w:rsidRPr="004F1C91">
        <w:rPr>
          <w:rFonts w:ascii="Ancizar Sans Light" w:hAnsi="Ancizar Sans Light"/>
          <w:lang w:val="es-ES"/>
        </w:rPr>
        <w:t xml:space="preserve"> desarrollo de sus actividades misionales</w:t>
      </w:r>
      <w:r w:rsidRPr="004F1C91">
        <w:rPr>
          <w:rFonts w:ascii="Ancizar Sans Light" w:hAnsi="Ancizar Sans Light"/>
          <w:lang w:val="es-ES"/>
        </w:rPr>
        <w:t xml:space="preserve">. </w:t>
      </w:r>
    </w:p>
    <w:p w14:paraId="3E9B1CD0" w14:textId="77777777" w:rsidR="00B12DD3" w:rsidRPr="004F1C91" w:rsidRDefault="00B12DD3" w:rsidP="004F7030">
      <w:pPr>
        <w:spacing w:after="0" w:line="276" w:lineRule="auto"/>
        <w:jc w:val="both"/>
        <w:rPr>
          <w:rFonts w:ascii="Ancizar Sans Light" w:hAnsi="Ancizar Sans Light"/>
          <w:lang w:val="es-ES"/>
        </w:rPr>
      </w:pPr>
    </w:p>
    <w:p w14:paraId="5FAD281C" w14:textId="6E794E6F" w:rsidR="00B12DD3" w:rsidRPr="004F1C91" w:rsidRDefault="00B12DD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En el año 2013 surge, desde la Gerencia Nacional Financiera y Administrativa, la necesidad de diseñar e implementar un sistema de costos para la Universidad que permita determinar el costo de las actividades misionales. En ese mismo año, se inicia de la mano con el Área Gestión Estratégica Contable y la interacción de otras dependencias de la Universidad la labor de diseñar el modelo a partir de las cifras contables del año 2012. Para ello, se determinaron cuatro objetos de costos alineados con las actividades misionales de la Universidad, estos son: </w:t>
      </w:r>
      <w:r w:rsidRPr="004F1C91">
        <w:rPr>
          <w:rFonts w:ascii="Ancizar Sans Light" w:hAnsi="Ancizar Sans Light"/>
          <w:i/>
          <w:lang w:val="es-ES"/>
        </w:rPr>
        <w:t>programas académicos de pregrado, programas académicos de posgrado, proyectos de investigación y proyectos de extensión</w:t>
      </w:r>
      <w:r w:rsidRPr="004F1C91">
        <w:rPr>
          <w:rFonts w:ascii="Ancizar Sans Light" w:hAnsi="Ancizar Sans Light"/>
          <w:lang w:val="es-ES"/>
        </w:rPr>
        <w:t xml:space="preserve">. Entendiendo por objeto de costo aquello para lo cual la entidad quiere realizar una medición de los costos  </w:t>
      </w:r>
      <w:sdt>
        <w:sdtPr>
          <w:rPr>
            <w:rFonts w:ascii="Ancizar Sans Light" w:hAnsi="Ancizar Sans Light"/>
          </w:rPr>
          <w:id w:val="-1660605041"/>
          <w:citation/>
        </w:sdtPr>
        <w:sdtContent>
          <w:r>
            <w:rPr>
              <w:rFonts w:ascii="Ancizar Sans Light" w:hAnsi="Ancizar Sans Light"/>
            </w:rPr>
            <w:fldChar w:fldCharType="begin"/>
          </w:r>
          <w:r>
            <w:rPr>
              <w:rFonts w:ascii="Ancizar Sans Light" w:hAnsi="Ancizar Sans Light"/>
              <w:lang w:val="es-ES"/>
            </w:rPr>
            <w:instrText xml:space="preserve"> CITATION Hor02 \l 3082 </w:instrText>
          </w:r>
          <w:r>
            <w:rPr>
              <w:rFonts w:ascii="Ancizar Sans Light" w:hAnsi="Ancizar Sans Light"/>
            </w:rPr>
            <w:fldChar w:fldCharType="separate"/>
          </w:r>
          <w:r w:rsidR="00EB54AB" w:rsidRPr="00EB54AB">
            <w:rPr>
              <w:rFonts w:ascii="Ancizar Sans Light" w:hAnsi="Ancizar Sans Light"/>
              <w:noProof/>
              <w:lang w:val="es-ES"/>
            </w:rPr>
            <w:t>(Horngren, Foster, &amp; Datar, 2002)</w:t>
          </w:r>
          <w:r>
            <w:rPr>
              <w:rFonts w:ascii="Ancizar Sans Light" w:hAnsi="Ancizar Sans Light"/>
            </w:rPr>
            <w:fldChar w:fldCharType="end"/>
          </w:r>
        </w:sdtContent>
      </w:sdt>
      <w:r w:rsidRPr="004F1C91">
        <w:rPr>
          <w:rFonts w:ascii="Ancizar Sans Light" w:hAnsi="Ancizar Sans Light"/>
          <w:lang w:val="es-ES"/>
        </w:rPr>
        <w:t xml:space="preserve">. </w:t>
      </w:r>
    </w:p>
    <w:p w14:paraId="10E89E21" w14:textId="77777777" w:rsidR="00B12DD3" w:rsidRPr="004F1C91" w:rsidRDefault="00B12DD3" w:rsidP="004F7030">
      <w:pPr>
        <w:spacing w:after="0" w:line="276" w:lineRule="auto"/>
        <w:jc w:val="both"/>
        <w:rPr>
          <w:rFonts w:ascii="Ancizar Sans Light" w:hAnsi="Ancizar Sans Light"/>
          <w:lang w:val="es-ES"/>
        </w:rPr>
      </w:pPr>
    </w:p>
    <w:p w14:paraId="4707174D" w14:textId="77777777" w:rsidR="00B12DD3" w:rsidRPr="004F1C91" w:rsidRDefault="00B12DD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El modelo de costos se ha aplicado a la actividad misional de la Universidad para las vigencias 2012 a 2015, realizando la asignación de costos hasta el nivel de sedes, y a partir del año 2016 en adelante, se efectúa en los niveles de sede, facultad y programa curricular. Adicionalmente, se pretende realizar un acercamiento al costeo a nivel de proyecto de investigación y extensión. </w:t>
      </w:r>
    </w:p>
    <w:p w14:paraId="7615D177" w14:textId="77777777" w:rsidR="00B12DD3" w:rsidRPr="004F1C91" w:rsidRDefault="00B12DD3" w:rsidP="004F7030">
      <w:pPr>
        <w:spacing w:after="0" w:line="276" w:lineRule="auto"/>
        <w:jc w:val="both"/>
        <w:rPr>
          <w:rFonts w:ascii="Ancizar Sans Light" w:hAnsi="Ancizar Sans Light"/>
          <w:lang w:val="es-ES"/>
        </w:rPr>
      </w:pPr>
    </w:p>
    <w:p w14:paraId="3E11C308" w14:textId="5348F102" w:rsidR="00B12DD3" w:rsidRPr="004F1C91" w:rsidRDefault="00B12DD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Teniendo en cuenta que la Contaduría General de la Nación menciona que el costo de los productos o servicios entregados al consumidor final se pueden determinar por áreas geográficas y tipo de cliente </w:t>
      </w:r>
      <w:sdt>
        <w:sdtPr>
          <w:rPr>
            <w:rFonts w:ascii="Ancizar Sans Light" w:hAnsi="Ancizar Sans Light"/>
          </w:rPr>
          <w:id w:val="-1206723514"/>
          <w:citation/>
        </w:sdtPr>
        <w:sdtContent>
          <w:r w:rsidR="008C3F64">
            <w:rPr>
              <w:rFonts w:ascii="Ancizar Sans Light" w:hAnsi="Ancizar Sans Light"/>
            </w:rPr>
            <w:fldChar w:fldCharType="begin"/>
          </w:r>
          <w:r w:rsidR="008C3F64">
            <w:rPr>
              <w:rFonts w:ascii="Ancizar Sans Light" w:hAnsi="Ancizar Sans Light"/>
              <w:lang w:val="es-ES"/>
            </w:rPr>
            <w:instrText xml:space="preserve"> CITATION Con08 \l 3082 </w:instrText>
          </w:r>
          <w:r w:rsidR="008C3F64">
            <w:rPr>
              <w:rFonts w:ascii="Ancizar Sans Light" w:hAnsi="Ancizar Sans Light"/>
            </w:rPr>
            <w:fldChar w:fldCharType="separate"/>
          </w:r>
          <w:r w:rsidR="00EB54AB" w:rsidRPr="00EB54AB">
            <w:rPr>
              <w:rFonts w:ascii="Ancizar Sans Light" w:hAnsi="Ancizar Sans Light"/>
              <w:noProof/>
              <w:lang w:val="es-ES"/>
            </w:rPr>
            <w:t>(Contaduría General de la Nación, 2008)</w:t>
          </w:r>
          <w:r w:rsidR="008C3F64">
            <w:rPr>
              <w:rFonts w:ascii="Ancizar Sans Light" w:hAnsi="Ancizar Sans Light"/>
            </w:rPr>
            <w:fldChar w:fldCharType="end"/>
          </w:r>
        </w:sdtContent>
      </w:sdt>
      <w:r w:rsidR="008C3F64" w:rsidRPr="004F1C91">
        <w:rPr>
          <w:rFonts w:ascii="Ancizar Sans Light" w:hAnsi="Ancizar Sans Light"/>
          <w:lang w:val="es-ES"/>
        </w:rPr>
        <w:t xml:space="preserve">, </w:t>
      </w:r>
      <w:r w:rsidRPr="004F1C91">
        <w:rPr>
          <w:rFonts w:ascii="Ancizar Sans Light" w:hAnsi="Ancizar Sans Light"/>
          <w:lang w:val="es-ES"/>
        </w:rPr>
        <w:t xml:space="preserve">el modelo de costos propuesto para la </w:t>
      </w:r>
      <w:proofErr w:type="gramStart"/>
      <w:r w:rsidRPr="004F1C91">
        <w:rPr>
          <w:rFonts w:ascii="Ancizar Sans Light" w:hAnsi="Ancizar Sans Light"/>
          <w:lang w:val="es-ES"/>
        </w:rPr>
        <w:t>Universidad,</w:t>
      </w:r>
      <w:proofErr w:type="gramEnd"/>
      <w:r w:rsidRPr="004F1C91">
        <w:rPr>
          <w:rFonts w:ascii="Ancizar Sans Light" w:hAnsi="Ancizar Sans Light"/>
          <w:lang w:val="es-ES"/>
        </w:rPr>
        <w:t xml:space="preserve"> no contempla la determinación de un costo único para cada uno de los cuatro objetos de co</w:t>
      </w:r>
      <w:r w:rsidR="0032586D" w:rsidRPr="004F1C91">
        <w:rPr>
          <w:rFonts w:ascii="Ancizar Sans Light" w:hAnsi="Ancizar Sans Light"/>
          <w:lang w:val="es-ES"/>
        </w:rPr>
        <w:t>stos. Por el contrario, inicia</w:t>
      </w:r>
      <w:r w:rsidRPr="004F1C91">
        <w:rPr>
          <w:rFonts w:ascii="Ancizar Sans Light" w:hAnsi="Ancizar Sans Light"/>
          <w:lang w:val="es-ES"/>
        </w:rPr>
        <w:t xml:space="preserve"> con la determinación de los costos a nivel de sede</w:t>
      </w:r>
      <w:r w:rsidR="0032586D" w:rsidRPr="004F1C91">
        <w:rPr>
          <w:rFonts w:ascii="Ancizar Sans Light" w:hAnsi="Ancizar Sans Light"/>
          <w:lang w:val="es-ES"/>
        </w:rPr>
        <w:t>, y progresivamente se realiza</w:t>
      </w:r>
      <w:r w:rsidRPr="004F1C91">
        <w:rPr>
          <w:rFonts w:ascii="Ancizar Sans Light" w:hAnsi="Ancizar Sans Light"/>
          <w:lang w:val="es-ES"/>
        </w:rPr>
        <w:t xml:space="preserve"> la asignación en las diferentes facultades y programas académicos.</w:t>
      </w:r>
    </w:p>
    <w:p w14:paraId="4A73ED09" w14:textId="77777777" w:rsidR="00B12DD3" w:rsidRPr="004F1C91" w:rsidRDefault="00B12DD3" w:rsidP="004F7030">
      <w:pPr>
        <w:spacing w:after="0" w:line="276" w:lineRule="auto"/>
        <w:jc w:val="both"/>
        <w:rPr>
          <w:rFonts w:ascii="Ancizar Sans Light" w:hAnsi="Ancizar Sans Light"/>
          <w:lang w:val="es-ES"/>
        </w:rPr>
      </w:pPr>
    </w:p>
    <w:p w14:paraId="5C595805" w14:textId="37108D68" w:rsidR="00B12DD3" w:rsidRPr="004F1C91" w:rsidRDefault="00572AB4"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Lo anterior, se justifica por </w:t>
      </w:r>
      <w:r w:rsidR="003B1D20" w:rsidRPr="004F1C91">
        <w:rPr>
          <w:rFonts w:ascii="Ancizar Sans Light" w:hAnsi="Ancizar Sans Light"/>
          <w:lang w:val="es-ES"/>
        </w:rPr>
        <w:t xml:space="preserve">las </w:t>
      </w:r>
      <w:r w:rsidRPr="004F1C91">
        <w:rPr>
          <w:rFonts w:ascii="Ancizar Sans Light" w:hAnsi="Ancizar Sans Light"/>
          <w:lang w:val="es-ES"/>
        </w:rPr>
        <w:t xml:space="preserve">condiciones </w:t>
      </w:r>
      <w:r w:rsidR="003B1D20" w:rsidRPr="004F1C91">
        <w:rPr>
          <w:rFonts w:ascii="Ancizar Sans Light" w:hAnsi="Ancizar Sans Light"/>
          <w:lang w:val="es-ES"/>
        </w:rPr>
        <w:t xml:space="preserve">propias de cada una de las sedes </w:t>
      </w:r>
      <w:r w:rsidRPr="004F1C91">
        <w:rPr>
          <w:rFonts w:ascii="Ancizar Sans Light" w:hAnsi="Ancizar Sans Light"/>
          <w:lang w:val="es-ES"/>
        </w:rPr>
        <w:t>como la infraestructura, la planta docente, el número de estudiantes, el tamaño del nivel central, entre otras</w:t>
      </w:r>
      <w:r w:rsidR="0032586D" w:rsidRPr="004F1C91">
        <w:rPr>
          <w:rFonts w:ascii="Ancizar Sans Light" w:hAnsi="Ancizar Sans Light"/>
          <w:lang w:val="es-ES"/>
        </w:rPr>
        <w:t xml:space="preserve">; </w:t>
      </w:r>
      <w:r w:rsidRPr="004F1C91">
        <w:rPr>
          <w:rFonts w:ascii="Ancizar Sans Light" w:hAnsi="Ancizar Sans Light"/>
          <w:lang w:val="es-ES"/>
        </w:rPr>
        <w:t xml:space="preserve">que hacen que por ejemplo, el </w:t>
      </w:r>
      <w:r w:rsidR="00B12DD3" w:rsidRPr="004F1C91">
        <w:rPr>
          <w:rFonts w:ascii="Ancizar Sans Light" w:hAnsi="Ancizar Sans Light"/>
          <w:lang w:val="es-ES"/>
        </w:rPr>
        <w:t xml:space="preserve">costo del programa académico de Medicina, no </w:t>
      </w:r>
      <w:r w:rsidRPr="004F1C91">
        <w:rPr>
          <w:rFonts w:ascii="Ancizar Sans Light" w:hAnsi="Ancizar Sans Light"/>
          <w:lang w:val="es-ES"/>
        </w:rPr>
        <w:t>sea</w:t>
      </w:r>
      <w:r w:rsidR="00B12DD3" w:rsidRPr="004F1C91">
        <w:rPr>
          <w:rFonts w:ascii="Ancizar Sans Light" w:hAnsi="Ancizar Sans Light"/>
          <w:lang w:val="es-ES"/>
        </w:rPr>
        <w:t xml:space="preserve"> igual a un programa de Administración de Empresas o de Arquitectura;</w:t>
      </w:r>
      <w:r w:rsidR="0032586D" w:rsidRPr="004F1C91">
        <w:rPr>
          <w:rFonts w:ascii="Ancizar Sans Light" w:hAnsi="Ancizar Sans Light"/>
          <w:lang w:val="es-ES"/>
        </w:rPr>
        <w:t xml:space="preserve"> y de igual manera</w:t>
      </w:r>
      <w:r w:rsidR="00B12DD3" w:rsidRPr="004F1C91">
        <w:rPr>
          <w:rFonts w:ascii="Ancizar Sans Light" w:hAnsi="Ancizar Sans Light"/>
          <w:lang w:val="es-ES"/>
        </w:rPr>
        <w:t>, para la Universidad representa un costo diferente un programa curricular de Administración de Empresas en la sede Bogot</w:t>
      </w:r>
      <w:r w:rsidRPr="004F1C91">
        <w:rPr>
          <w:rFonts w:ascii="Ancizar Sans Light" w:hAnsi="Ancizar Sans Light"/>
          <w:lang w:val="es-ES"/>
        </w:rPr>
        <w:t>á, que uno en la sede Manizales.</w:t>
      </w:r>
    </w:p>
    <w:p w14:paraId="6A92AB47" w14:textId="77777777" w:rsidR="000354BE" w:rsidRPr="004F1C91" w:rsidRDefault="000354BE" w:rsidP="004F7030">
      <w:pPr>
        <w:spacing w:line="276" w:lineRule="auto"/>
        <w:rPr>
          <w:lang w:val="es-ES"/>
        </w:rPr>
      </w:pPr>
    </w:p>
    <w:p w14:paraId="18E66BAA" w14:textId="3D433C76" w:rsidR="00652BC0" w:rsidRPr="004F1C91" w:rsidRDefault="00652BC0" w:rsidP="004F7030">
      <w:pPr>
        <w:pStyle w:val="Ttulo1"/>
        <w:numPr>
          <w:ilvl w:val="0"/>
          <w:numId w:val="3"/>
        </w:numPr>
        <w:spacing w:line="276" w:lineRule="auto"/>
        <w:rPr>
          <w:rFonts w:ascii="Ancizar Sans Light" w:hAnsi="Ancizar Sans Light"/>
          <w:sz w:val="24"/>
          <w:szCs w:val="24"/>
          <w:lang w:val="es-ES"/>
        </w:rPr>
      </w:pPr>
      <w:bookmarkStart w:id="39" w:name="_Toc12609050"/>
      <w:bookmarkStart w:id="40" w:name="_Toc140232461"/>
      <w:bookmarkStart w:id="41" w:name="_Toc146287061"/>
      <w:r w:rsidRPr="004F1C91">
        <w:rPr>
          <w:rFonts w:ascii="Ancizar Sans Light" w:hAnsi="Ancizar Sans Light"/>
          <w:sz w:val="24"/>
          <w:szCs w:val="24"/>
          <w:lang w:val="es-ES"/>
        </w:rPr>
        <w:t>METODOLOGÍA DE IMPLEMENTACIÓN DEL SISTEMA DE COSTOS EN LA UNIVERSIDAD NACIONAL</w:t>
      </w:r>
      <w:bookmarkEnd w:id="39"/>
      <w:bookmarkEnd w:id="40"/>
      <w:r w:rsidR="009E3155" w:rsidRPr="004F1C91">
        <w:rPr>
          <w:rFonts w:ascii="Ancizar Sans Light" w:hAnsi="Ancizar Sans Light"/>
          <w:sz w:val="24"/>
          <w:szCs w:val="24"/>
          <w:lang w:val="es-ES"/>
        </w:rPr>
        <w:t xml:space="preserve"> DE COLOMBIA</w:t>
      </w:r>
      <w:bookmarkEnd w:id="41"/>
    </w:p>
    <w:p w14:paraId="7EDB6862" w14:textId="64D67CA8" w:rsidR="00B12DD3" w:rsidRPr="004F1C91" w:rsidRDefault="00B12DD3" w:rsidP="004F7030">
      <w:pPr>
        <w:spacing w:line="276" w:lineRule="auto"/>
        <w:rPr>
          <w:lang w:val="es-ES"/>
        </w:rPr>
      </w:pPr>
    </w:p>
    <w:p w14:paraId="632142F7" w14:textId="6EDA9158" w:rsidR="00C35329" w:rsidRPr="004F1C91" w:rsidRDefault="000B751E" w:rsidP="000B751E">
      <w:pPr>
        <w:spacing w:line="276" w:lineRule="auto"/>
        <w:jc w:val="both"/>
        <w:rPr>
          <w:rFonts w:ascii="Ancizar Sans Light" w:hAnsi="Ancizar Sans Light"/>
          <w:iCs/>
          <w:szCs w:val="24"/>
          <w:lang w:val="es-ES"/>
        </w:rPr>
      </w:pPr>
      <w:r w:rsidRPr="004F1C91">
        <w:rPr>
          <w:rFonts w:ascii="Ancizar Sans Light" w:hAnsi="Ancizar Sans Light"/>
          <w:lang w:val="es-ES"/>
        </w:rPr>
        <w:t xml:space="preserve">A continuación, se </w:t>
      </w:r>
      <w:r w:rsidR="00C04EB9" w:rsidRPr="004F1C91">
        <w:rPr>
          <w:rFonts w:ascii="Ancizar Sans Light" w:hAnsi="Ancizar Sans Light"/>
          <w:lang w:val="es-ES"/>
        </w:rPr>
        <w:t>presentan las generalidades de</w:t>
      </w:r>
      <w:r w:rsidRPr="004F1C91">
        <w:rPr>
          <w:rFonts w:ascii="Ancizar Sans Light" w:hAnsi="Ancizar Sans Light"/>
          <w:lang w:val="es-ES"/>
        </w:rPr>
        <w:t xml:space="preserve"> la metodología para la determinación de los costos de las actividades misionales de la Universidad en sus diferentes niveles </w:t>
      </w:r>
      <w:r w:rsidR="00E80FE3" w:rsidRPr="004F1C91">
        <w:rPr>
          <w:rFonts w:ascii="Ancizar Sans Light" w:hAnsi="Ancizar Sans Light"/>
          <w:lang w:val="es-ES"/>
        </w:rPr>
        <w:t xml:space="preserve">y </w:t>
      </w:r>
      <w:r w:rsidR="00E80FE3" w:rsidRPr="004F1C91">
        <w:rPr>
          <w:rFonts w:ascii="Ancizar Sans Light" w:hAnsi="Ancizar Sans Light"/>
          <w:iCs/>
          <w:szCs w:val="24"/>
          <w:lang w:val="es-ES"/>
        </w:rPr>
        <w:t>según</w:t>
      </w:r>
      <w:r w:rsidR="00C35329" w:rsidRPr="004F1C91">
        <w:rPr>
          <w:rFonts w:ascii="Ancizar Sans Light" w:hAnsi="Ancizar Sans Light"/>
          <w:iCs/>
          <w:szCs w:val="24"/>
          <w:lang w:val="es-ES"/>
        </w:rPr>
        <w:t xml:space="preserve"> su estructura organizativa y administrativa:</w:t>
      </w:r>
    </w:p>
    <w:p w14:paraId="0E12F77E" w14:textId="1F3C03D5" w:rsidR="00C35329" w:rsidRPr="00D41AA1" w:rsidRDefault="00C35329" w:rsidP="003403A5">
      <w:pPr>
        <w:pStyle w:val="Prrafodelista"/>
        <w:numPr>
          <w:ilvl w:val="0"/>
          <w:numId w:val="31"/>
        </w:numPr>
        <w:spacing w:line="276" w:lineRule="auto"/>
        <w:jc w:val="both"/>
        <w:rPr>
          <w:rFonts w:ascii="Ancizar Sans Light" w:hAnsi="Ancizar Sans Light"/>
          <w:iCs/>
          <w:szCs w:val="24"/>
          <w:lang w:val="es-ES"/>
        </w:rPr>
      </w:pPr>
      <w:r w:rsidRPr="00D41AA1">
        <w:rPr>
          <w:rFonts w:ascii="Ancizar Sans Light" w:hAnsi="Ancizar Sans Light"/>
          <w:b/>
          <w:iCs/>
          <w:szCs w:val="24"/>
          <w:lang w:val="es-MX"/>
        </w:rPr>
        <w:t>Sede:</w:t>
      </w:r>
      <w:r w:rsidRPr="00D41AA1">
        <w:rPr>
          <w:rFonts w:ascii="Ancizar Sans Light" w:hAnsi="Ancizar Sans Light"/>
          <w:iCs/>
          <w:szCs w:val="24"/>
          <w:lang w:val="es-MX"/>
        </w:rPr>
        <w:t xml:space="preserve"> Constituye el máximo nivel de agregación del sistema de costos de la Universidad, el objetivo de este costeo es conocer los costos totales de cada una de las sedes distribuidos en las cuatro actividades misionales de la Universidad, pregrado, posgrado, investigación y extensión. </w:t>
      </w:r>
      <w:r w:rsidRPr="00D41AA1">
        <w:rPr>
          <w:rFonts w:ascii="Ancizar Sans Light" w:hAnsi="Ancizar Sans Light"/>
          <w:iCs/>
          <w:szCs w:val="24"/>
          <w:lang w:val="es-ES"/>
        </w:rPr>
        <w:t xml:space="preserve">Los costos a Nivel de sede incluyen los costos propios de la sede (reconocidos en los estados financieros de la sede) más los costos asignados del Nivel Nacional, más los costos asignados de </w:t>
      </w:r>
      <w:proofErr w:type="spellStart"/>
      <w:r w:rsidRPr="00D41AA1">
        <w:rPr>
          <w:rFonts w:ascii="Ancizar Sans Light" w:hAnsi="Ancizar Sans Light"/>
          <w:iCs/>
          <w:szCs w:val="24"/>
          <w:lang w:val="es-ES"/>
        </w:rPr>
        <w:t>Unimedios</w:t>
      </w:r>
      <w:proofErr w:type="spellEnd"/>
      <w:r w:rsidRPr="00D41AA1">
        <w:rPr>
          <w:rFonts w:ascii="Ancizar Sans Light" w:hAnsi="Ancizar Sans Light"/>
          <w:iCs/>
          <w:szCs w:val="24"/>
          <w:lang w:val="es-ES"/>
        </w:rPr>
        <w:t xml:space="preserve">. </w:t>
      </w:r>
    </w:p>
    <w:p w14:paraId="08AD569F" w14:textId="77777777" w:rsidR="00C35329" w:rsidRPr="00D41AA1" w:rsidRDefault="00C35329" w:rsidP="00C35329">
      <w:pPr>
        <w:pStyle w:val="Prrafodelista"/>
        <w:spacing w:line="276" w:lineRule="auto"/>
        <w:rPr>
          <w:rFonts w:ascii="Ancizar Sans Light" w:hAnsi="Ancizar Sans Light"/>
          <w:iCs/>
          <w:szCs w:val="24"/>
          <w:lang w:val="es-ES"/>
        </w:rPr>
      </w:pPr>
    </w:p>
    <w:p w14:paraId="7CE0CDED" w14:textId="2F616C8A" w:rsidR="00C35329" w:rsidRPr="00D41AA1" w:rsidRDefault="00C35329" w:rsidP="003403A5">
      <w:pPr>
        <w:pStyle w:val="Prrafodelista"/>
        <w:numPr>
          <w:ilvl w:val="0"/>
          <w:numId w:val="31"/>
        </w:numPr>
        <w:spacing w:line="276" w:lineRule="auto"/>
        <w:jc w:val="both"/>
        <w:rPr>
          <w:rFonts w:ascii="Ancizar Sans Light" w:hAnsi="Ancizar Sans Light"/>
          <w:iCs/>
          <w:szCs w:val="24"/>
          <w:lang w:val="es-ES"/>
        </w:rPr>
      </w:pPr>
      <w:r w:rsidRPr="00D41AA1">
        <w:rPr>
          <w:rFonts w:ascii="Ancizar Sans Light" w:hAnsi="Ancizar Sans Light"/>
          <w:b/>
          <w:iCs/>
          <w:szCs w:val="24"/>
          <w:lang w:val="es-ES"/>
        </w:rPr>
        <w:t>Facultad:</w:t>
      </w:r>
      <w:r w:rsidRPr="00D41AA1">
        <w:rPr>
          <w:rFonts w:ascii="Ancizar Sans Light" w:hAnsi="Ancizar Sans Light"/>
          <w:iCs/>
          <w:szCs w:val="24"/>
          <w:lang w:val="es-ES"/>
        </w:rPr>
        <w:t xml:space="preserve"> Constituye el segundo nivel de desagregación del sistema de costos de la Universidad, el objetivo </w:t>
      </w:r>
      <w:proofErr w:type="gramStart"/>
      <w:r w:rsidRPr="00D41AA1">
        <w:rPr>
          <w:rFonts w:ascii="Ancizar Sans Light" w:hAnsi="Ancizar Sans Light"/>
          <w:iCs/>
          <w:szCs w:val="24"/>
          <w:lang w:val="es-ES"/>
        </w:rPr>
        <w:t>del mismo</w:t>
      </w:r>
      <w:proofErr w:type="gramEnd"/>
      <w:r w:rsidRPr="00D41AA1">
        <w:rPr>
          <w:rFonts w:ascii="Ancizar Sans Light" w:hAnsi="Ancizar Sans Light"/>
          <w:iCs/>
          <w:szCs w:val="24"/>
          <w:lang w:val="es-ES"/>
        </w:rPr>
        <w:t xml:space="preserve"> es conocer los costos de cada una de las facultades que componen las sedes, distribuidos en las actividades misionales de pregrado, posgrado, investigación y extensión. Los costos a nivel de facultad incluyen los costos propios de la facultad reconocidos directamente en las cuentas de pregrado, posgrado, investigación y extensión (directos), más los costos asignados a la facultad de los niveles centrales de las sedes, más los costos asignados del Nivel Nacional y de </w:t>
      </w:r>
      <w:proofErr w:type="spellStart"/>
      <w:r w:rsidRPr="00D41AA1">
        <w:rPr>
          <w:rFonts w:ascii="Ancizar Sans Light" w:hAnsi="Ancizar Sans Light"/>
          <w:iCs/>
          <w:szCs w:val="24"/>
          <w:lang w:val="es-ES"/>
        </w:rPr>
        <w:t>Unimedios</w:t>
      </w:r>
      <w:proofErr w:type="spellEnd"/>
      <w:r w:rsidRPr="00D41AA1">
        <w:rPr>
          <w:rFonts w:ascii="Ancizar Sans Light" w:hAnsi="Ancizar Sans Light"/>
          <w:iCs/>
          <w:szCs w:val="24"/>
          <w:lang w:val="es-ES"/>
        </w:rPr>
        <w:t xml:space="preserve">. </w:t>
      </w:r>
    </w:p>
    <w:p w14:paraId="5354AA27" w14:textId="77777777" w:rsidR="00E80FE3" w:rsidRPr="00D41AA1" w:rsidRDefault="00E80FE3" w:rsidP="00E80FE3">
      <w:pPr>
        <w:pStyle w:val="Prrafodelista"/>
        <w:rPr>
          <w:rFonts w:ascii="Ancizar Sans Light" w:hAnsi="Ancizar Sans Light"/>
          <w:iCs/>
          <w:szCs w:val="24"/>
          <w:lang w:val="es-ES"/>
        </w:rPr>
      </w:pPr>
    </w:p>
    <w:p w14:paraId="25586E3D" w14:textId="32EEC6AC" w:rsidR="00C35329" w:rsidRPr="00D41AA1" w:rsidRDefault="00C35329" w:rsidP="003403A5">
      <w:pPr>
        <w:pStyle w:val="Prrafodelista"/>
        <w:numPr>
          <w:ilvl w:val="0"/>
          <w:numId w:val="31"/>
        </w:numPr>
        <w:spacing w:line="276" w:lineRule="auto"/>
        <w:jc w:val="both"/>
        <w:rPr>
          <w:rFonts w:ascii="Ancizar Sans Light" w:hAnsi="Ancizar Sans Light"/>
          <w:iCs/>
          <w:szCs w:val="24"/>
          <w:lang w:val="es-ES"/>
        </w:rPr>
      </w:pPr>
      <w:r w:rsidRPr="00D41AA1">
        <w:rPr>
          <w:rFonts w:ascii="Ancizar Sans Light" w:hAnsi="Ancizar Sans Light"/>
          <w:b/>
          <w:iCs/>
          <w:szCs w:val="24"/>
          <w:lang w:val="es-ES"/>
        </w:rPr>
        <w:t>Programas:</w:t>
      </w:r>
      <w:r w:rsidRPr="00D41AA1">
        <w:rPr>
          <w:rFonts w:ascii="Ancizar Sans Light" w:hAnsi="Ancizar Sans Light"/>
          <w:iCs/>
          <w:szCs w:val="24"/>
          <w:lang w:val="es-ES"/>
        </w:rPr>
        <w:t xml:space="preserve"> Este nivel es el máximo nivel de desagregación de los costos en relación con las actividades misionales de pregrado y posgrado, el objetivo de este costeo es conocer los costos totales de cada uno de los programas académicos ofertados por la Universidad, al igual que el costo por estudiante de dichos programas. Los costos a nivel de programas incluyen los costos de facultad redistribuidos de acuerdo con los inductores definidos, más los asignados de los niveles centrales de facultad, más los costos asignados del Nivel Nacional y de </w:t>
      </w:r>
      <w:proofErr w:type="spellStart"/>
      <w:r w:rsidRPr="00D41AA1">
        <w:rPr>
          <w:rFonts w:ascii="Ancizar Sans Light" w:hAnsi="Ancizar Sans Light"/>
          <w:iCs/>
          <w:szCs w:val="24"/>
          <w:lang w:val="es-ES"/>
        </w:rPr>
        <w:t>Unimedios</w:t>
      </w:r>
      <w:proofErr w:type="spellEnd"/>
      <w:r w:rsidRPr="00D41AA1">
        <w:rPr>
          <w:rFonts w:ascii="Ancizar Sans Light" w:hAnsi="Ancizar Sans Light"/>
          <w:iCs/>
          <w:szCs w:val="24"/>
          <w:lang w:val="es-ES"/>
        </w:rPr>
        <w:t xml:space="preserve">. </w:t>
      </w:r>
    </w:p>
    <w:p w14:paraId="2D9E7AB7" w14:textId="0FFDD310" w:rsidR="00DE7A37" w:rsidRPr="004F1C91" w:rsidRDefault="00DE7A37" w:rsidP="004F7030">
      <w:pPr>
        <w:spacing w:line="276" w:lineRule="auto"/>
        <w:jc w:val="both"/>
        <w:rPr>
          <w:rFonts w:ascii="Ancizar Sans Light" w:hAnsi="Ancizar Sans Light"/>
          <w:lang w:val="es-ES"/>
        </w:rPr>
      </w:pPr>
    </w:p>
    <w:p w14:paraId="62DF094A" w14:textId="295E06D0" w:rsidR="0080553E" w:rsidRPr="008F66A4" w:rsidRDefault="0080553E" w:rsidP="00D76FEC">
      <w:pPr>
        <w:pStyle w:val="Ttulo2"/>
        <w:numPr>
          <w:ilvl w:val="1"/>
          <w:numId w:val="3"/>
        </w:numPr>
        <w:spacing w:line="276" w:lineRule="auto"/>
        <w:rPr>
          <w:rFonts w:ascii="Ancizar Sans Light" w:hAnsi="Ancizar Sans Light"/>
          <w:color w:val="0F6277"/>
          <w:sz w:val="24"/>
        </w:rPr>
      </w:pPr>
      <w:bookmarkStart w:id="42" w:name="_Toc12609051"/>
      <w:bookmarkStart w:id="43" w:name="_Toc140232462"/>
      <w:r w:rsidRPr="004F1C91">
        <w:rPr>
          <w:rFonts w:ascii="Ancizar Sans Light" w:hAnsi="Ancizar Sans Light"/>
          <w:color w:val="0F6277"/>
          <w:sz w:val="24"/>
          <w:lang w:val="es-ES"/>
        </w:rPr>
        <w:t xml:space="preserve"> </w:t>
      </w:r>
      <w:bookmarkStart w:id="44" w:name="_Toc146287062"/>
      <w:r w:rsidR="00117D8F">
        <w:rPr>
          <w:rFonts w:ascii="Ancizar Sans Light" w:hAnsi="Ancizar Sans Light"/>
          <w:color w:val="0F6277"/>
          <w:sz w:val="24"/>
        </w:rPr>
        <w:t>A</w:t>
      </w:r>
      <w:r w:rsidRPr="00957EDC">
        <w:rPr>
          <w:rFonts w:ascii="Ancizar Sans Light" w:hAnsi="Ancizar Sans Light"/>
          <w:color w:val="0F6277"/>
          <w:sz w:val="24"/>
        </w:rPr>
        <w:t>ctividades misionales</w:t>
      </w:r>
      <w:bookmarkEnd w:id="42"/>
      <w:bookmarkEnd w:id="43"/>
      <w:bookmarkEnd w:id="44"/>
    </w:p>
    <w:p w14:paraId="21743846" w14:textId="77777777" w:rsidR="0080553E" w:rsidRPr="009115D8" w:rsidRDefault="0080553E" w:rsidP="004F7030">
      <w:pPr>
        <w:spacing w:after="0" w:line="276" w:lineRule="auto"/>
        <w:rPr>
          <w:rFonts w:ascii="Ancizar Sans Light" w:hAnsi="Ancizar Sans Light"/>
        </w:rPr>
      </w:pPr>
    </w:p>
    <w:p w14:paraId="3C79EA1F" w14:textId="77777777" w:rsidR="007F0B07" w:rsidRDefault="0080553E" w:rsidP="007F0B07">
      <w:pPr>
        <w:spacing w:line="276" w:lineRule="auto"/>
        <w:jc w:val="both"/>
        <w:rPr>
          <w:rFonts w:ascii="Ancizar Sans Light" w:hAnsi="Ancizar Sans Light" w:cs="Arial"/>
          <w:lang w:val="es-ES"/>
        </w:rPr>
      </w:pPr>
      <w:r w:rsidRPr="004F1C91">
        <w:rPr>
          <w:rFonts w:ascii="Ancizar Sans Light" w:hAnsi="Ancizar Sans Light"/>
          <w:lang w:val="es-ES"/>
        </w:rPr>
        <w:t xml:space="preserve">El </w:t>
      </w:r>
      <w:r w:rsidR="00FA4892" w:rsidRPr="004F1C91">
        <w:rPr>
          <w:rFonts w:ascii="Ancizar Sans Light" w:hAnsi="Ancizar Sans Light"/>
          <w:lang w:val="es-ES"/>
        </w:rPr>
        <w:t>modelo define a</w:t>
      </w:r>
      <w:r w:rsidRPr="004F1C91">
        <w:rPr>
          <w:rFonts w:ascii="Ancizar Sans Light" w:hAnsi="Ancizar Sans Light"/>
          <w:lang w:val="es-ES"/>
        </w:rPr>
        <w:t xml:space="preserve"> las actividades misionales como aquellas que son propias de la naturaleza de la Universidad, se reconocen como ac</w:t>
      </w:r>
      <w:r w:rsidR="00FA4892" w:rsidRPr="004F1C91">
        <w:rPr>
          <w:rFonts w:ascii="Ancizar Sans Light" w:hAnsi="Ancizar Sans Light"/>
          <w:lang w:val="es-ES"/>
        </w:rPr>
        <w:t xml:space="preserve">tividades misionales la </w:t>
      </w:r>
      <w:r w:rsidR="00EA0DBD" w:rsidRPr="004F1C91">
        <w:rPr>
          <w:rFonts w:ascii="Ancizar Sans Light" w:hAnsi="Ancizar Sans Light"/>
          <w:lang w:val="es-ES"/>
        </w:rPr>
        <w:t>docencia</w:t>
      </w:r>
      <w:r w:rsidR="00CF4C4E" w:rsidRPr="004F1C91">
        <w:rPr>
          <w:rFonts w:ascii="Ancizar Sans Light" w:hAnsi="Ancizar Sans Light"/>
          <w:lang w:val="es-ES"/>
        </w:rPr>
        <w:t xml:space="preserve"> (en adelante pregrado y posgrado)</w:t>
      </w:r>
      <w:r w:rsidRPr="004F1C91">
        <w:rPr>
          <w:rFonts w:ascii="Ancizar Sans Light" w:hAnsi="Ancizar Sans Light"/>
          <w:lang w:val="es-ES"/>
        </w:rPr>
        <w:t xml:space="preserve"> </w:t>
      </w:r>
      <w:r w:rsidR="00E64B57" w:rsidRPr="004F1C91">
        <w:rPr>
          <w:rFonts w:ascii="Ancizar Sans Light" w:hAnsi="Ancizar Sans Light"/>
          <w:lang w:val="es-ES"/>
        </w:rPr>
        <w:t xml:space="preserve">la investigación y la extensión, </w:t>
      </w:r>
      <w:r w:rsidRPr="004F1C91">
        <w:rPr>
          <w:rFonts w:ascii="Ancizar Sans Light" w:hAnsi="Ancizar Sans Light" w:cs="Arial"/>
          <w:lang w:val="es-ES"/>
        </w:rPr>
        <w:t xml:space="preserve">dado que por las dinámicas mismas del proceso de </w:t>
      </w:r>
      <w:r w:rsidRPr="004F1C91">
        <w:rPr>
          <w:rFonts w:ascii="Ancizar Sans Light" w:hAnsi="Ancizar Sans Light" w:cs="Arial"/>
          <w:lang w:val="es-ES"/>
        </w:rPr>
        <w:lastRenderedPageBreak/>
        <w:t>formación sus costos deben ser determinados de forma independiente, como se presenta en el siguiente gráfico.</w:t>
      </w:r>
      <w:bookmarkStart w:id="45" w:name="_Toc12608862"/>
    </w:p>
    <w:p w14:paraId="239A73BB" w14:textId="5E442F33" w:rsidR="007F0B07" w:rsidRDefault="007F0B07">
      <w:pPr>
        <w:rPr>
          <w:rFonts w:ascii="Ancizar Sans Light" w:hAnsi="Ancizar Sans Light" w:cs="Arial"/>
          <w:lang w:val="es-ES"/>
        </w:rPr>
      </w:pPr>
      <w:r>
        <w:rPr>
          <w:rFonts w:ascii="Ancizar Sans Light" w:hAnsi="Ancizar Sans Light" w:cs="Arial"/>
          <w:lang w:val="es-ES"/>
        </w:rPr>
        <w:br w:type="page"/>
      </w:r>
    </w:p>
    <w:p w14:paraId="2CC9E1FE" w14:textId="636CB05B" w:rsidR="00E2455B" w:rsidRPr="007F0B07" w:rsidRDefault="0080553E" w:rsidP="007F0B07">
      <w:pPr>
        <w:spacing w:line="276" w:lineRule="auto"/>
        <w:jc w:val="center"/>
        <w:rPr>
          <w:rFonts w:ascii="Ancizar Sans Light" w:hAnsi="Ancizar Sans Light"/>
          <w:i/>
          <w:sz w:val="18"/>
          <w:lang w:val="es-ES"/>
        </w:rPr>
      </w:pPr>
      <w:bookmarkStart w:id="46" w:name="_Toc146250970"/>
      <w:r w:rsidRPr="007F0B07">
        <w:rPr>
          <w:rFonts w:ascii="Ancizar Sans Light" w:hAnsi="Ancizar Sans Light"/>
          <w:i/>
          <w:lang w:val="es-ES"/>
        </w:rPr>
        <w:lastRenderedPageBreak/>
        <w:t xml:space="preserve">Ilustración </w:t>
      </w:r>
      <w:r w:rsidRPr="007F0B07">
        <w:rPr>
          <w:rFonts w:ascii="Ancizar Sans Light" w:hAnsi="Ancizar Sans Light"/>
          <w:i/>
          <w:noProof/>
        </w:rPr>
        <w:fldChar w:fldCharType="begin"/>
      </w:r>
      <w:r w:rsidRPr="007F0B07">
        <w:rPr>
          <w:rFonts w:ascii="Ancizar Sans Light" w:hAnsi="Ancizar Sans Light"/>
          <w:i/>
          <w:noProof/>
          <w:lang w:val="es-ES"/>
        </w:rPr>
        <w:instrText xml:space="preserve"> SEQ Ilustración \* ARABIC </w:instrText>
      </w:r>
      <w:r w:rsidRPr="007F0B07">
        <w:rPr>
          <w:rFonts w:ascii="Ancizar Sans Light" w:hAnsi="Ancizar Sans Light"/>
          <w:i/>
          <w:noProof/>
        </w:rPr>
        <w:fldChar w:fldCharType="separate"/>
      </w:r>
      <w:r w:rsidRPr="007F0B07">
        <w:rPr>
          <w:rFonts w:ascii="Ancizar Sans Light" w:hAnsi="Ancizar Sans Light"/>
          <w:i/>
          <w:noProof/>
          <w:lang w:val="es-ES"/>
        </w:rPr>
        <w:t>2</w:t>
      </w:r>
      <w:r w:rsidRPr="007F0B07">
        <w:rPr>
          <w:rFonts w:ascii="Ancizar Sans Light" w:hAnsi="Ancizar Sans Light"/>
          <w:i/>
          <w:noProof/>
        </w:rPr>
        <w:fldChar w:fldCharType="end"/>
      </w:r>
      <w:r w:rsidRPr="007F0B07">
        <w:rPr>
          <w:rFonts w:ascii="Ancizar Sans Light" w:hAnsi="Ancizar Sans Light"/>
          <w:i/>
          <w:noProof/>
          <w:lang w:val="es-ES"/>
        </w:rPr>
        <w:t>.</w:t>
      </w:r>
      <w:r w:rsidRPr="007F0B07">
        <w:rPr>
          <w:rFonts w:ascii="Ancizar Sans Light" w:hAnsi="Ancizar Sans Light"/>
          <w:i/>
          <w:lang w:val="es-ES"/>
        </w:rPr>
        <w:t xml:space="preserve"> Actividades Misionales</w:t>
      </w:r>
      <w:bookmarkEnd w:id="45"/>
      <w:bookmarkEnd w:id="46"/>
    </w:p>
    <w:p w14:paraId="55C98D10" w14:textId="062D6107" w:rsidR="0080553E" w:rsidRPr="004F1C91" w:rsidRDefault="0080553E" w:rsidP="004F7030">
      <w:pPr>
        <w:spacing w:line="276" w:lineRule="auto"/>
        <w:rPr>
          <w:rFonts w:ascii="Ancizar Sans Light" w:hAnsi="Ancizar Sans Light"/>
          <w:lang w:val="es-ES"/>
        </w:rPr>
      </w:pPr>
      <w:r w:rsidRPr="009115D8">
        <w:rPr>
          <w:rFonts w:ascii="Ancizar Sans Light" w:hAnsi="Ancizar Sans Light"/>
          <w:noProof/>
          <w:lang w:val="en-US"/>
        </w:rPr>
        <w:drawing>
          <wp:anchor distT="0" distB="0" distL="114300" distR="114300" simplePos="0" relativeHeight="251658240" behindDoc="0" locked="0" layoutInCell="1" allowOverlap="1" wp14:anchorId="61A43254" wp14:editId="31E764B5">
            <wp:simplePos x="0" y="0"/>
            <wp:positionH relativeFrom="column">
              <wp:posOffset>148590</wp:posOffset>
            </wp:positionH>
            <wp:positionV relativeFrom="paragraph">
              <wp:posOffset>57150</wp:posOffset>
            </wp:positionV>
            <wp:extent cx="5314950" cy="2657475"/>
            <wp:effectExtent l="0" t="38100" r="0" b="34925"/>
            <wp:wrapThrough wrapText="bothSides">
              <wp:wrapPolygon edited="0">
                <wp:start x="3974" y="-310"/>
                <wp:lineTo x="3768" y="413"/>
                <wp:lineTo x="3768" y="6503"/>
                <wp:lineTo x="5987" y="8155"/>
                <wp:lineTo x="5884" y="11458"/>
                <wp:lineTo x="6039" y="13110"/>
                <wp:lineTo x="3716" y="14245"/>
                <wp:lineTo x="3613" y="16413"/>
                <wp:lineTo x="3613" y="19819"/>
                <wp:lineTo x="3716" y="21368"/>
                <wp:lineTo x="3819" y="21781"/>
                <wp:lineTo x="17703" y="21781"/>
                <wp:lineTo x="17858" y="21368"/>
                <wp:lineTo x="17858" y="14761"/>
                <wp:lineTo x="17548" y="14142"/>
                <wp:lineTo x="15535" y="13110"/>
                <wp:lineTo x="15639" y="11458"/>
                <wp:lineTo x="15535" y="8155"/>
                <wp:lineTo x="17910" y="6503"/>
                <wp:lineTo x="17961" y="826"/>
                <wp:lineTo x="17703" y="-310"/>
                <wp:lineTo x="3974" y="-310"/>
              </wp:wrapPolygon>
            </wp:wrapThrough>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1CE2B821" w14:textId="0190A9B9" w:rsidR="00E2455B" w:rsidRPr="004F1C91" w:rsidRDefault="00E2455B" w:rsidP="004F7030">
      <w:pPr>
        <w:spacing w:line="276" w:lineRule="auto"/>
        <w:rPr>
          <w:rFonts w:ascii="Ancizar Sans Light" w:hAnsi="Ancizar Sans Light"/>
          <w:iCs/>
          <w:sz w:val="18"/>
          <w:szCs w:val="18"/>
          <w:lang w:val="es-ES"/>
        </w:rPr>
      </w:pPr>
    </w:p>
    <w:p w14:paraId="66D4906B" w14:textId="633E30A7" w:rsidR="00E2455B" w:rsidRPr="004F1C91" w:rsidRDefault="00E2455B" w:rsidP="004F7030">
      <w:pPr>
        <w:spacing w:line="276" w:lineRule="auto"/>
        <w:rPr>
          <w:rFonts w:ascii="Ancizar Sans Light" w:hAnsi="Ancizar Sans Light"/>
          <w:iCs/>
          <w:sz w:val="18"/>
          <w:szCs w:val="18"/>
          <w:lang w:val="es-ES"/>
        </w:rPr>
      </w:pPr>
    </w:p>
    <w:p w14:paraId="5BCE661D" w14:textId="093A6795" w:rsidR="00E2455B" w:rsidRPr="004F1C91" w:rsidRDefault="00E2455B" w:rsidP="004F7030">
      <w:pPr>
        <w:spacing w:line="276" w:lineRule="auto"/>
        <w:rPr>
          <w:rFonts w:ascii="Ancizar Sans Light" w:hAnsi="Ancizar Sans Light"/>
          <w:iCs/>
          <w:sz w:val="18"/>
          <w:szCs w:val="18"/>
          <w:lang w:val="es-ES"/>
        </w:rPr>
      </w:pPr>
    </w:p>
    <w:p w14:paraId="0E22748D" w14:textId="3BFE336E" w:rsidR="00E2455B" w:rsidRPr="004F1C91" w:rsidRDefault="00E2455B" w:rsidP="004F7030">
      <w:pPr>
        <w:spacing w:line="276" w:lineRule="auto"/>
        <w:rPr>
          <w:rFonts w:ascii="Ancizar Sans Light" w:hAnsi="Ancizar Sans Light"/>
          <w:iCs/>
          <w:sz w:val="18"/>
          <w:szCs w:val="18"/>
          <w:lang w:val="es-ES"/>
        </w:rPr>
      </w:pPr>
    </w:p>
    <w:p w14:paraId="10897D7A" w14:textId="3F87BB58" w:rsidR="00E2455B" w:rsidRPr="004F1C91" w:rsidRDefault="00E2455B" w:rsidP="004F7030">
      <w:pPr>
        <w:spacing w:line="276" w:lineRule="auto"/>
        <w:rPr>
          <w:rFonts w:ascii="Ancizar Sans Light" w:hAnsi="Ancizar Sans Light"/>
          <w:iCs/>
          <w:sz w:val="18"/>
          <w:szCs w:val="18"/>
          <w:lang w:val="es-ES"/>
        </w:rPr>
      </w:pPr>
    </w:p>
    <w:p w14:paraId="528E0DE1" w14:textId="3E589D33" w:rsidR="00E2455B" w:rsidRPr="004F1C91" w:rsidRDefault="00E2455B" w:rsidP="004F7030">
      <w:pPr>
        <w:spacing w:line="276" w:lineRule="auto"/>
        <w:rPr>
          <w:rFonts w:ascii="Ancizar Sans Light" w:hAnsi="Ancizar Sans Light"/>
          <w:iCs/>
          <w:sz w:val="18"/>
          <w:szCs w:val="18"/>
          <w:lang w:val="es-ES"/>
        </w:rPr>
      </w:pPr>
    </w:p>
    <w:p w14:paraId="49C31548" w14:textId="1F3B12C8" w:rsidR="00E2455B" w:rsidRPr="004F1C91" w:rsidRDefault="00E2455B" w:rsidP="004F7030">
      <w:pPr>
        <w:spacing w:line="276" w:lineRule="auto"/>
        <w:rPr>
          <w:rFonts w:ascii="Ancizar Sans Light" w:hAnsi="Ancizar Sans Light"/>
          <w:iCs/>
          <w:sz w:val="18"/>
          <w:szCs w:val="18"/>
          <w:lang w:val="es-ES"/>
        </w:rPr>
      </w:pPr>
    </w:p>
    <w:p w14:paraId="1006C38E" w14:textId="43D35B94" w:rsidR="00E2455B" w:rsidRPr="004F1C91" w:rsidRDefault="00E2455B" w:rsidP="004F7030">
      <w:pPr>
        <w:spacing w:line="276" w:lineRule="auto"/>
        <w:rPr>
          <w:rFonts w:ascii="Ancizar Sans Light" w:hAnsi="Ancizar Sans Light"/>
          <w:iCs/>
          <w:sz w:val="18"/>
          <w:szCs w:val="18"/>
          <w:lang w:val="es-ES"/>
        </w:rPr>
      </w:pPr>
    </w:p>
    <w:p w14:paraId="11F5413B" w14:textId="28799DDF" w:rsidR="00E2455B" w:rsidRPr="004F1C91" w:rsidRDefault="00E2455B" w:rsidP="004F7030">
      <w:pPr>
        <w:spacing w:line="276" w:lineRule="auto"/>
        <w:rPr>
          <w:rFonts w:ascii="Ancizar Sans Light" w:hAnsi="Ancizar Sans Light"/>
          <w:iCs/>
          <w:sz w:val="18"/>
          <w:szCs w:val="18"/>
          <w:lang w:val="es-ES"/>
        </w:rPr>
      </w:pPr>
    </w:p>
    <w:p w14:paraId="62FCC91D" w14:textId="218E3E90" w:rsidR="00E2455B" w:rsidRDefault="00E2455B" w:rsidP="004F7030">
      <w:pPr>
        <w:spacing w:line="276" w:lineRule="auto"/>
        <w:rPr>
          <w:rFonts w:ascii="Ancizar Sans Light" w:hAnsi="Ancizar Sans Light"/>
          <w:iCs/>
          <w:sz w:val="18"/>
          <w:szCs w:val="18"/>
          <w:lang w:val="es-ES"/>
        </w:rPr>
      </w:pPr>
    </w:p>
    <w:p w14:paraId="7A35E87C" w14:textId="77777777" w:rsidR="007F0B07" w:rsidRPr="004F1C91" w:rsidRDefault="007F0B07" w:rsidP="004F7030">
      <w:pPr>
        <w:spacing w:line="276" w:lineRule="auto"/>
        <w:rPr>
          <w:rFonts w:ascii="Ancizar Sans Light" w:hAnsi="Ancizar Sans Light"/>
          <w:iCs/>
          <w:sz w:val="18"/>
          <w:szCs w:val="18"/>
          <w:lang w:val="es-ES"/>
        </w:rPr>
      </w:pPr>
    </w:p>
    <w:p w14:paraId="1034B275" w14:textId="23BEA917" w:rsidR="0080553E" w:rsidRPr="004F1C91" w:rsidRDefault="00E2455B" w:rsidP="004F7030">
      <w:pPr>
        <w:spacing w:line="276" w:lineRule="auto"/>
        <w:rPr>
          <w:rFonts w:ascii="Ancizar Sans Light" w:hAnsi="Ancizar Sans Light"/>
          <w:iCs/>
          <w:sz w:val="16"/>
          <w:szCs w:val="18"/>
          <w:lang w:val="es-ES"/>
        </w:rPr>
      </w:pPr>
      <w:r w:rsidRPr="004F1C91">
        <w:rPr>
          <w:rFonts w:ascii="Ancizar Sans Light" w:hAnsi="Ancizar Sans Light"/>
          <w:iCs/>
          <w:sz w:val="16"/>
          <w:szCs w:val="18"/>
          <w:lang w:val="es-ES"/>
        </w:rPr>
        <w:t xml:space="preserve">Fuente: Elaboración </w:t>
      </w:r>
      <w:r w:rsidR="0080553E" w:rsidRPr="004F1C91">
        <w:rPr>
          <w:rFonts w:ascii="Ancizar Sans Light" w:hAnsi="Ancizar Sans Light"/>
          <w:iCs/>
          <w:sz w:val="16"/>
          <w:szCs w:val="18"/>
          <w:lang w:val="es-ES"/>
        </w:rPr>
        <w:t>propia</w:t>
      </w:r>
    </w:p>
    <w:p w14:paraId="1EB327D8" w14:textId="5058BB01" w:rsidR="00652BC0" w:rsidRPr="00957EDC" w:rsidRDefault="00652BC0" w:rsidP="00470025">
      <w:pPr>
        <w:pStyle w:val="Ttulo2"/>
        <w:numPr>
          <w:ilvl w:val="1"/>
          <w:numId w:val="3"/>
        </w:numPr>
        <w:spacing w:line="276" w:lineRule="auto"/>
        <w:rPr>
          <w:rFonts w:ascii="Ancizar Sans Light" w:hAnsi="Ancizar Sans Light"/>
          <w:color w:val="0F6277"/>
          <w:sz w:val="24"/>
        </w:rPr>
      </w:pPr>
      <w:bookmarkStart w:id="47" w:name="_Toc146287063"/>
      <w:r w:rsidRPr="00957EDC">
        <w:rPr>
          <w:rFonts w:ascii="Ancizar Sans Light" w:hAnsi="Ancizar Sans Light"/>
          <w:color w:val="0F6277"/>
          <w:sz w:val="24"/>
        </w:rPr>
        <w:t>Agrupaciones</w:t>
      </w:r>
      <w:bookmarkEnd w:id="47"/>
    </w:p>
    <w:p w14:paraId="3D000DF4" w14:textId="0E912944" w:rsidR="00102532" w:rsidRPr="00102532" w:rsidRDefault="00102532" w:rsidP="004F7030">
      <w:pPr>
        <w:spacing w:line="276" w:lineRule="auto"/>
      </w:pPr>
    </w:p>
    <w:p w14:paraId="3E778933" w14:textId="3C060263" w:rsidR="00B12DD3" w:rsidRPr="004F1C91" w:rsidRDefault="00B12DD3" w:rsidP="004F7030">
      <w:pPr>
        <w:spacing w:line="276" w:lineRule="auto"/>
        <w:jc w:val="both"/>
        <w:rPr>
          <w:rFonts w:ascii="Ancizar Sans Light" w:hAnsi="Ancizar Sans Light" w:cstheme="minorHAnsi"/>
          <w:lang w:val="es-ES"/>
        </w:rPr>
      </w:pPr>
      <w:r w:rsidRPr="004F1C91">
        <w:rPr>
          <w:rFonts w:ascii="Ancizar Sans Light" w:hAnsi="Ancizar Sans Light" w:cstheme="minorHAnsi"/>
          <w:lang w:val="es-ES"/>
        </w:rPr>
        <w:t>El modelo de costos toma como base la información contable registrada en los estados financieros a cierre de vigencia de las cuentas de clase 5, 6 y 7, Gastos, Costos de ventas, Costos de transformación, las cuales son clasificadas en agrupaciones definidas para la implementación del modelo. Es importante mencionar que los costos para las actividades misionales de pregrado y posgrado se calculan anualmente, correspondiendo a dos periodos académicos (dos semestres académicos).</w:t>
      </w:r>
    </w:p>
    <w:p w14:paraId="506160B1" w14:textId="6ED05BFC" w:rsidR="008649BA" w:rsidRDefault="00B12DD3" w:rsidP="007F0B07">
      <w:pPr>
        <w:rPr>
          <w:rFonts w:ascii="Ancizar Sans Light" w:hAnsi="Ancizar Sans Light" w:cstheme="minorHAnsi"/>
          <w:lang w:val="es-ES"/>
        </w:rPr>
      </w:pPr>
      <w:r w:rsidRPr="004F1C91">
        <w:rPr>
          <w:rFonts w:ascii="Ancizar Sans Light" w:hAnsi="Ancizar Sans Light" w:cstheme="minorHAnsi"/>
          <w:lang w:val="es-ES"/>
        </w:rPr>
        <w:t>De esta manera, las agrupaciones de registros individuales de costos tienen el propósito de asociar o reunir conceptos contables similares en categorías amplias, que facilitan el procesamiento y la lectura de la información y la aplicación adecuada de los inductores definidos para realizar la asignación y/o distribución de los costos entre las diferentes actividades misionales de la universidad.</w:t>
      </w:r>
      <w:bookmarkStart w:id="48" w:name="_Toc124198980"/>
    </w:p>
    <w:p w14:paraId="01011266" w14:textId="6520B573" w:rsidR="008649BA" w:rsidRDefault="008649BA" w:rsidP="007F0B07">
      <w:pPr>
        <w:rPr>
          <w:rFonts w:ascii="Ancizar Sans Light" w:hAnsi="Ancizar Sans Light" w:cstheme="minorHAnsi"/>
          <w:lang w:val="es-ES"/>
        </w:rPr>
      </w:pPr>
    </w:p>
    <w:p w14:paraId="0E108339" w14:textId="1660CCF9" w:rsidR="008649BA" w:rsidRDefault="00701C19" w:rsidP="008649BA">
      <w:pPr>
        <w:jc w:val="center"/>
        <w:rPr>
          <w:rFonts w:ascii="Ancizar Sans Light" w:hAnsi="Ancizar Sans Light"/>
          <w:i/>
          <w:lang w:val="es-ES"/>
        </w:rPr>
      </w:pPr>
      <w:bookmarkStart w:id="49" w:name="_Toc146250971"/>
      <w:r w:rsidRPr="005B09C1">
        <w:rPr>
          <w:rFonts w:ascii="Ancizar Sans Light" w:hAnsi="Ancizar Sans Light"/>
          <w:i/>
          <w:lang w:val="es-ES"/>
        </w:rPr>
        <w:t>I</w:t>
      </w:r>
      <w:r w:rsidR="00B12DD3" w:rsidRPr="005B09C1">
        <w:rPr>
          <w:rFonts w:ascii="Ancizar Sans Light" w:hAnsi="Ancizar Sans Light"/>
          <w:i/>
          <w:lang w:val="es-ES"/>
        </w:rPr>
        <w:t xml:space="preserve">lustración </w:t>
      </w:r>
      <w:r w:rsidR="00B12DD3" w:rsidRPr="005B09C1">
        <w:rPr>
          <w:rFonts w:ascii="Ancizar Sans Light" w:hAnsi="Ancizar Sans Light"/>
          <w:i/>
          <w:noProof/>
        </w:rPr>
        <w:fldChar w:fldCharType="begin"/>
      </w:r>
      <w:r w:rsidR="00B12DD3" w:rsidRPr="005B09C1">
        <w:rPr>
          <w:rFonts w:ascii="Ancizar Sans Light" w:hAnsi="Ancizar Sans Light"/>
          <w:i/>
          <w:noProof/>
          <w:lang w:val="es-ES"/>
        </w:rPr>
        <w:instrText xml:space="preserve"> SEQ Ilustración \* ARABIC </w:instrText>
      </w:r>
      <w:r w:rsidR="00B12DD3" w:rsidRPr="005B09C1">
        <w:rPr>
          <w:rFonts w:ascii="Ancizar Sans Light" w:hAnsi="Ancizar Sans Light"/>
          <w:i/>
          <w:noProof/>
        </w:rPr>
        <w:fldChar w:fldCharType="separate"/>
      </w:r>
      <w:r w:rsidR="00BA2C4E" w:rsidRPr="005B09C1">
        <w:rPr>
          <w:rFonts w:ascii="Ancizar Sans Light" w:hAnsi="Ancizar Sans Light"/>
          <w:i/>
          <w:noProof/>
          <w:lang w:val="es-ES"/>
        </w:rPr>
        <w:t>3</w:t>
      </w:r>
      <w:r w:rsidR="00B12DD3" w:rsidRPr="005B09C1">
        <w:rPr>
          <w:rFonts w:ascii="Ancizar Sans Light" w:hAnsi="Ancizar Sans Light"/>
          <w:i/>
          <w:noProof/>
        </w:rPr>
        <w:fldChar w:fldCharType="end"/>
      </w:r>
      <w:r w:rsidR="00B12DD3" w:rsidRPr="005B09C1">
        <w:rPr>
          <w:rFonts w:ascii="Ancizar Sans Light" w:hAnsi="Ancizar Sans Light"/>
          <w:i/>
          <w:noProof/>
          <w:lang w:val="es-ES"/>
        </w:rPr>
        <w:t>.</w:t>
      </w:r>
      <w:r w:rsidR="00B12DD3" w:rsidRPr="005B09C1">
        <w:rPr>
          <w:rFonts w:ascii="Ancizar Sans Light" w:hAnsi="Ancizar Sans Light"/>
          <w:i/>
          <w:lang w:val="es-ES"/>
        </w:rPr>
        <w:t xml:space="preserve"> Agrupaciones Sistema de Costos Universidad Nacional de Colombia</w:t>
      </w:r>
      <w:bookmarkEnd w:id="48"/>
      <w:bookmarkEnd w:id="49"/>
      <w:r w:rsidR="008649BA">
        <w:rPr>
          <w:rFonts w:ascii="Ancizar Sans Light" w:hAnsi="Ancizar Sans Light"/>
          <w:i/>
          <w:lang w:val="es-ES"/>
        </w:rPr>
        <w:br/>
      </w:r>
    </w:p>
    <w:p w14:paraId="4E3C2686" w14:textId="60072603" w:rsidR="009F5CD2" w:rsidRPr="00987D17" w:rsidRDefault="00F66141" w:rsidP="007F0B07">
      <w:pPr>
        <w:jc w:val="center"/>
        <w:rPr>
          <w:lang w:val="es-ES"/>
        </w:rPr>
      </w:pPr>
      <w:r>
        <w:rPr>
          <w:noProof/>
          <w:lang w:val="en-US"/>
        </w:rPr>
        <w:lastRenderedPageBreak/>
        <w:drawing>
          <wp:inline distT="0" distB="0" distL="0" distR="0" wp14:anchorId="0D4A299E" wp14:editId="0291D133">
            <wp:extent cx="5612130" cy="280162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801620"/>
                    </a:xfrm>
                    <a:prstGeom prst="rect">
                      <a:avLst/>
                    </a:prstGeom>
                  </pic:spPr>
                </pic:pic>
              </a:graphicData>
            </a:graphic>
          </wp:inline>
        </w:drawing>
      </w:r>
    </w:p>
    <w:p w14:paraId="63639E41" w14:textId="1127EC2E" w:rsidR="00B12DD3" w:rsidRPr="00FB4BC4" w:rsidRDefault="00B12DD3" w:rsidP="004F7030">
      <w:pPr>
        <w:spacing w:line="276" w:lineRule="auto"/>
        <w:rPr>
          <w:rFonts w:ascii="Ancizar Sans Light" w:hAnsi="Ancizar Sans Light"/>
          <w:lang w:val="es-ES"/>
        </w:rPr>
      </w:pPr>
      <w:r w:rsidRPr="009F5CD2">
        <w:rPr>
          <w:rFonts w:ascii="Ancizar Sans Light" w:hAnsi="Ancizar Sans Light"/>
          <w:sz w:val="16"/>
          <w:lang w:val="es-MX"/>
        </w:rPr>
        <w:t>Fuente: Elaboración propia.</w:t>
      </w:r>
    </w:p>
    <w:p w14:paraId="413EA8F4" w14:textId="77777777" w:rsidR="009D6128" w:rsidRPr="006D60A5" w:rsidRDefault="009D6128" w:rsidP="004F7030">
      <w:pPr>
        <w:spacing w:line="276" w:lineRule="auto"/>
        <w:rPr>
          <w:rFonts w:ascii="Ancizar Sans Light" w:hAnsi="Ancizar Sans Light"/>
          <w:lang w:val="es-ES"/>
        </w:rPr>
      </w:pPr>
    </w:p>
    <w:p w14:paraId="07CF6E72" w14:textId="111714F3" w:rsidR="004F7030" w:rsidRPr="008F66A4" w:rsidRDefault="00DA5C8F" w:rsidP="004F7030">
      <w:pPr>
        <w:pStyle w:val="Ttulo2"/>
        <w:numPr>
          <w:ilvl w:val="1"/>
          <w:numId w:val="3"/>
        </w:numPr>
        <w:spacing w:line="276" w:lineRule="auto"/>
        <w:rPr>
          <w:rFonts w:ascii="Ancizar Sans Light" w:hAnsi="Ancizar Sans Light"/>
          <w:color w:val="0F6277"/>
          <w:sz w:val="24"/>
        </w:rPr>
      </w:pPr>
      <w:bookmarkStart w:id="50" w:name="_Toc12609053"/>
      <w:bookmarkStart w:id="51" w:name="_Toc140232464"/>
      <w:bookmarkStart w:id="52" w:name="_Toc146287064"/>
      <w:r w:rsidRPr="008F66A4">
        <w:rPr>
          <w:rFonts w:ascii="Ancizar Sans Light" w:hAnsi="Ancizar Sans Light"/>
          <w:color w:val="0F6277"/>
          <w:sz w:val="24"/>
        </w:rPr>
        <w:t>Tipos de agrupaciones</w:t>
      </w:r>
      <w:bookmarkStart w:id="53" w:name="_Toc12609054"/>
      <w:bookmarkStart w:id="54" w:name="_Toc140232465"/>
      <w:bookmarkEnd w:id="50"/>
      <w:bookmarkEnd w:id="51"/>
      <w:bookmarkEnd w:id="52"/>
    </w:p>
    <w:p w14:paraId="3D8B62BA" w14:textId="77777777" w:rsidR="004F7030" w:rsidRPr="004F7030" w:rsidRDefault="004F7030" w:rsidP="004F7030"/>
    <w:p w14:paraId="4FD0292A" w14:textId="69F219AA" w:rsidR="00DA5C8F" w:rsidRPr="004F7030" w:rsidRDefault="00DA5C8F" w:rsidP="004F7030">
      <w:pPr>
        <w:pStyle w:val="Ttulo2"/>
        <w:numPr>
          <w:ilvl w:val="2"/>
          <w:numId w:val="3"/>
        </w:numPr>
        <w:spacing w:line="276" w:lineRule="auto"/>
        <w:rPr>
          <w:rFonts w:ascii="Ancizar Sans Light" w:hAnsi="Ancizar Sans Light"/>
          <w:color w:val="0F6277"/>
        </w:rPr>
      </w:pPr>
      <w:bookmarkStart w:id="55" w:name="_Toc146287065"/>
      <w:r w:rsidRPr="004F7030">
        <w:rPr>
          <w:rFonts w:ascii="Ancizar Sans Light" w:hAnsi="Ancizar Sans Light"/>
          <w:color w:val="0F6277"/>
        </w:rPr>
        <w:t>Aseo, cafetería y vigilancia</w:t>
      </w:r>
      <w:bookmarkEnd w:id="53"/>
      <w:bookmarkEnd w:id="54"/>
      <w:bookmarkEnd w:id="55"/>
    </w:p>
    <w:p w14:paraId="7FC7FD35" w14:textId="77777777" w:rsidR="00DA5C8F" w:rsidRPr="009115D8" w:rsidRDefault="00DA5C8F" w:rsidP="004F7030">
      <w:pPr>
        <w:pStyle w:val="Prrafodelista"/>
        <w:spacing w:after="0" w:line="276" w:lineRule="auto"/>
        <w:ind w:left="993"/>
        <w:rPr>
          <w:rFonts w:ascii="Ancizar Sans Light" w:hAnsi="Ancizar Sans Light"/>
          <w:i/>
          <w:u w:val="single"/>
        </w:rPr>
      </w:pPr>
    </w:p>
    <w:p w14:paraId="3649C900" w14:textId="77777777" w:rsidR="00DA5C8F" w:rsidRPr="004F1C91" w:rsidRDefault="00DA5C8F" w:rsidP="004F7030">
      <w:pPr>
        <w:spacing w:after="0" w:line="276" w:lineRule="auto"/>
        <w:jc w:val="both"/>
        <w:rPr>
          <w:rFonts w:ascii="Ancizar Sans Light" w:hAnsi="Ancizar Sans Light"/>
          <w:noProof/>
          <w:lang w:val="es-ES" w:eastAsia="es-CO"/>
        </w:rPr>
      </w:pPr>
      <w:r w:rsidRPr="004F1C91">
        <w:rPr>
          <w:rFonts w:ascii="Ancizar Sans Light" w:hAnsi="Ancizar Sans Light"/>
          <w:noProof/>
          <w:lang w:val="es-ES" w:eastAsia="es-CO"/>
        </w:rPr>
        <w:t>En esta agrupación se recogen las erogaciones relacionadas con los servicios de aseo, cafeteria y vigilancia y seguridad de las diferentes instalaciones de la Universidad, comprende subcuentas como:</w:t>
      </w:r>
    </w:p>
    <w:p w14:paraId="47B0CA75" w14:textId="77777777" w:rsidR="00DA5C8F" w:rsidRPr="004F1C91" w:rsidRDefault="00DA5C8F" w:rsidP="004F7030">
      <w:pPr>
        <w:spacing w:after="0" w:line="276" w:lineRule="auto"/>
        <w:rPr>
          <w:rFonts w:ascii="Ancizar Sans Light" w:hAnsi="Ancizar Sans Light"/>
          <w:noProof/>
          <w:lang w:val="es-ES" w:eastAsia="es-CO"/>
        </w:rPr>
      </w:pPr>
    </w:p>
    <w:p w14:paraId="6453D2F4" w14:textId="77777777" w:rsidR="00DA5C8F" w:rsidRPr="004F1C91" w:rsidRDefault="00DA5C8F" w:rsidP="004F7030">
      <w:pPr>
        <w:spacing w:after="0" w:line="276" w:lineRule="auto"/>
        <w:rPr>
          <w:rFonts w:ascii="Ancizar Sans Light" w:hAnsi="Ancizar Sans Light"/>
          <w:lang w:val="es-ES"/>
        </w:rPr>
        <w:sectPr w:rsidR="00DA5C8F" w:rsidRPr="004F1C91" w:rsidSect="005A4AE4">
          <w:footerReference w:type="default" r:id="rId21"/>
          <w:pgSz w:w="12240" w:h="15840"/>
          <w:pgMar w:top="1417" w:right="1701" w:bottom="1417" w:left="1701" w:header="708" w:footer="708" w:gutter="0"/>
          <w:pgNumType w:start="0"/>
          <w:cols w:space="708"/>
          <w:docGrid w:linePitch="360"/>
        </w:sectPr>
      </w:pPr>
    </w:p>
    <w:p w14:paraId="7ED0BC6B" w14:textId="77777777" w:rsidR="00DA5C8F" w:rsidRPr="0091601A" w:rsidRDefault="00DA5C8F" w:rsidP="003403A5">
      <w:pPr>
        <w:pStyle w:val="Prrafodelista"/>
        <w:numPr>
          <w:ilvl w:val="0"/>
          <w:numId w:val="21"/>
        </w:numPr>
        <w:spacing w:after="0" w:line="276" w:lineRule="auto"/>
        <w:rPr>
          <w:rFonts w:ascii="Ancizar Sans Light" w:hAnsi="Ancizar Sans Light"/>
          <w:lang w:val="es-ES"/>
        </w:rPr>
      </w:pPr>
      <w:r w:rsidRPr="0091601A">
        <w:rPr>
          <w:rFonts w:ascii="Ancizar Sans Light" w:hAnsi="Ancizar Sans Light"/>
          <w:lang w:val="es-ES"/>
        </w:rPr>
        <w:t>Elementos de cafetería y víveres.</w:t>
      </w:r>
    </w:p>
    <w:p w14:paraId="28D956A6" w14:textId="77777777" w:rsidR="00DA5C8F" w:rsidRPr="0091601A" w:rsidRDefault="00DA5C8F" w:rsidP="003403A5">
      <w:pPr>
        <w:pStyle w:val="Prrafodelista"/>
        <w:numPr>
          <w:ilvl w:val="0"/>
          <w:numId w:val="21"/>
        </w:numPr>
        <w:spacing w:after="0" w:line="276" w:lineRule="auto"/>
        <w:rPr>
          <w:rFonts w:ascii="Ancizar Sans Light" w:hAnsi="Ancizar Sans Light"/>
        </w:rPr>
      </w:pPr>
      <w:r w:rsidRPr="0091601A">
        <w:rPr>
          <w:rFonts w:ascii="Ancizar Sans Light" w:hAnsi="Ancizar Sans Light"/>
        </w:rPr>
        <w:t>Útiles de aseo.</w:t>
      </w:r>
    </w:p>
    <w:p w14:paraId="34DDE8DC" w14:textId="77777777" w:rsidR="00DA5C8F" w:rsidRPr="0091601A" w:rsidRDefault="00DA5C8F" w:rsidP="003403A5">
      <w:pPr>
        <w:pStyle w:val="Prrafodelista"/>
        <w:numPr>
          <w:ilvl w:val="0"/>
          <w:numId w:val="21"/>
        </w:numPr>
        <w:spacing w:after="0" w:line="276" w:lineRule="auto"/>
        <w:rPr>
          <w:rFonts w:ascii="Ancizar Sans Light" w:hAnsi="Ancizar Sans Light"/>
        </w:rPr>
      </w:pPr>
      <w:r w:rsidRPr="0091601A">
        <w:rPr>
          <w:rFonts w:ascii="Ancizar Sans Light" w:hAnsi="Ancizar Sans Light"/>
        </w:rPr>
        <w:t>Lavandería.</w:t>
      </w:r>
    </w:p>
    <w:p w14:paraId="403B0F7F" w14:textId="77777777" w:rsidR="00DA5C8F" w:rsidRPr="0091601A" w:rsidRDefault="00DA5C8F" w:rsidP="003403A5">
      <w:pPr>
        <w:pStyle w:val="Prrafodelista"/>
        <w:numPr>
          <w:ilvl w:val="0"/>
          <w:numId w:val="21"/>
        </w:numPr>
        <w:spacing w:after="0" w:line="276" w:lineRule="auto"/>
        <w:rPr>
          <w:rFonts w:ascii="Ancizar Sans Light" w:hAnsi="Ancizar Sans Light"/>
          <w:lang w:val="es-ES"/>
        </w:rPr>
      </w:pPr>
      <w:r w:rsidRPr="0091601A">
        <w:rPr>
          <w:rFonts w:ascii="Ancizar Sans Light" w:hAnsi="Ancizar Sans Light"/>
          <w:lang w:val="es-ES"/>
        </w:rPr>
        <w:t>Artículos y suministros de agricultura, jardinería y granjas.</w:t>
      </w:r>
    </w:p>
    <w:p w14:paraId="5028B0F1" w14:textId="77777777" w:rsidR="00BE2FE3" w:rsidRPr="0091601A" w:rsidRDefault="00BE2FE3" w:rsidP="003403A5">
      <w:pPr>
        <w:pStyle w:val="Prrafodelista"/>
        <w:numPr>
          <w:ilvl w:val="0"/>
          <w:numId w:val="21"/>
        </w:numPr>
        <w:spacing w:after="0" w:line="276" w:lineRule="auto"/>
        <w:rPr>
          <w:rFonts w:ascii="Ancizar Sans Light" w:hAnsi="Ancizar Sans Light"/>
        </w:rPr>
      </w:pPr>
      <w:r w:rsidRPr="0091601A">
        <w:rPr>
          <w:rFonts w:ascii="Ancizar Sans Light" w:hAnsi="Ancizar Sans Light"/>
        </w:rPr>
        <w:t>Servicios de aseo.</w:t>
      </w:r>
    </w:p>
    <w:p w14:paraId="6F8C2F1D" w14:textId="1A4646F6" w:rsidR="00C41591" w:rsidRPr="0091601A" w:rsidRDefault="00DA5C8F" w:rsidP="003403A5">
      <w:pPr>
        <w:pStyle w:val="Prrafodelista"/>
        <w:numPr>
          <w:ilvl w:val="0"/>
          <w:numId w:val="21"/>
        </w:numPr>
        <w:spacing w:after="0" w:line="276" w:lineRule="auto"/>
        <w:rPr>
          <w:rFonts w:ascii="Ancizar Sans Light" w:hAnsi="Ancizar Sans Light"/>
          <w:i/>
          <w:sz w:val="18"/>
          <w:u w:val="single"/>
        </w:rPr>
      </w:pPr>
      <w:r w:rsidRPr="0091601A">
        <w:rPr>
          <w:rFonts w:ascii="Ancizar Sans Light" w:hAnsi="Ancizar Sans Light"/>
        </w:rPr>
        <w:t>Vigilancia</w:t>
      </w:r>
      <w:r w:rsidR="008B42D4" w:rsidRPr="0091601A">
        <w:rPr>
          <w:rFonts w:ascii="Ancizar Sans Light" w:hAnsi="Ancizar Sans Light"/>
        </w:rPr>
        <w:t xml:space="preserve"> y seguridad</w:t>
      </w:r>
      <w:r w:rsidRPr="0091601A">
        <w:rPr>
          <w:rFonts w:ascii="Ancizar Sans Light" w:hAnsi="Ancizar Sans Light"/>
        </w:rPr>
        <w:t>.</w:t>
      </w:r>
    </w:p>
    <w:p w14:paraId="620CDD40" w14:textId="77777777" w:rsidR="00AE4853" w:rsidRDefault="00AE4853" w:rsidP="0046093B">
      <w:pPr>
        <w:pStyle w:val="Prrafodelista"/>
        <w:spacing w:after="0" w:line="276" w:lineRule="auto"/>
        <w:rPr>
          <w:rFonts w:ascii="Ancizar Sans Light" w:hAnsi="Ancizar Sans Light"/>
          <w:i/>
          <w:u w:val="single"/>
        </w:rPr>
        <w:sectPr w:rsidR="00AE4853" w:rsidSect="00AE4853">
          <w:type w:val="continuous"/>
          <w:pgSz w:w="12240" w:h="15840"/>
          <w:pgMar w:top="1417" w:right="1701" w:bottom="1417" w:left="1701" w:header="708" w:footer="708" w:gutter="0"/>
          <w:cols w:num="2" w:space="708"/>
          <w:docGrid w:linePitch="360"/>
        </w:sectPr>
      </w:pPr>
    </w:p>
    <w:p w14:paraId="56D3D36B" w14:textId="6975AA23" w:rsidR="00AE4853" w:rsidRPr="0046093B" w:rsidRDefault="00AE4853" w:rsidP="0046093B">
      <w:pPr>
        <w:pStyle w:val="Prrafodelista"/>
        <w:spacing w:after="0" w:line="276" w:lineRule="auto"/>
        <w:rPr>
          <w:rFonts w:ascii="Ancizar Sans Light" w:hAnsi="Ancizar Sans Light"/>
          <w:i/>
          <w:u w:val="single"/>
        </w:rPr>
      </w:pPr>
    </w:p>
    <w:p w14:paraId="01CE345B" w14:textId="176705F3" w:rsidR="00DA5C8F" w:rsidRPr="004F7030" w:rsidRDefault="00DA5C8F" w:rsidP="004F7030">
      <w:pPr>
        <w:pStyle w:val="Ttulo2"/>
        <w:numPr>
          <w:ilvl w:val="2"/>
          <w:numId w:val="3"/>
        </w:numPr>
        <w:spacing w:line="276" w:lineRule="auto"/>
        <w:rPr>
          <w:rFonts w:ascii="Ancizar Sans Light" w:hAnsi="Ancizar Sans Light"/>
          <w:color w:val="0F6277"/>
        </w:rPr>
      </w:pPr>
      <w:bookmarkStart w:id="56" w:name="_Toc12609055"/>
      <w:bookmarkStart w:id="57" w:name="_Toc140232466"/>
      <w:bookmarkStart w:id="58" w:name="_Toc146287066"/>
      <w:r w:rsidRPr="004F7030">
        <w:rPr>
          <w:rFonts w:ascii="Ancizar Sans Light" w:hAnsi="Ancizar Sans Light"/>
          <w:color w:val="0F6277"/>
        </w:rPr>
        <w:t>Bienestar</w:t>
      </w:r>
      <w:bookmarkEnd w:id="56"/>
      <w:bookmarkEnd w:id="57"/>
      <w:bookmarkEnd w:id="58"/>
    </w:p>
    <w:p w14:paraId="5EBB2720" w14:textId="77777777" w:rsidR="00DA5C8F" w:rsidRPr="009115D8" w:rsidRDefault="00DA5C8F" w:rsidP="004F7030">
      <w:pPr>
        <w:pStyle w:val="Prrafodelista"/>
        <w:spacing w:after="0" w:line="276" w:lineRule="auto"/>
        <w:ind w:left="993"/>
        <w:rPr>
          <w:rFonts w:ascii="Ancizar Sans Light" w:hAnsi="Ancizar Sans Light"/>
          <w:i/>
          <w:u w:val="single"/>
        </w:rPr>
      </w:pPr>
    </w:p>
    <w:p w14:paraId="4CD8ECF0" w14:textId="0998FEA5" w:rsidR="00DA5C8F" w:rsidRPr="004F1C91" w:rsidRDefault="00DA5C8F" w:rsidP="004F7030">
      <w:pPr>
        <w:spacing w:after="0" w:line="276" w:lineRule="auto"/>
        <w:jc w:val="both"/>
        <w:rPr>
          <w:rFonts w:ascii="Ancizar Sans Light" w:hAnsi="Ancizar Sans Light" w:cs="Arial"/>
          <w:lang w:val="es-ES"/>
        </w:rPr>
      </w:pPr>
      <w:r w:rsidRPr="004F1C91">
        <w:rPr>
          <w:rFonts w:ascii="Ancizar Sans Light" w:hAnsi="Ancizar Sans Light" w:cs="Arial"/>
          <w:lang w:val="es-ES"/>
        </w:rPr>
        <w:t xml:space="preserve">Comprende las erogaciones relacionadas con el funcionamiento del Bienestar Universitario la cual “…trabaja por el mejoramiento continuo de la calidad de vida de la comunidad universitaria y por el desarrollo de sus potencialidades en las dimensiones afectiva, espiritual, </w:t>
      </w:r>
      <w:proofErr w:type="gramStart"/>
      <w:r w:rsidRPr="004F1C91">
        <w:rPr>
          <w:rFonts w:ascii="Ancizar Sans Light" w:hAnsi="Ancizar Sans Light" w:cs="Arial"/>
          <w:lang w:val="es-ES"/>
        </w:rPr>
        <w:t>socio-económica</w:t>
      </w:r>
      <w:proofErr w:type="gramEnd"/>
      <w:r w:rsidRPr="004F1C91">
        <w:rPr>
          <w:rFonts w:ascii="Ancizar Sans Light" w:hAnsi="Ancizar Sans Light" w:cs="Arial"/>
          <w:lang w:val="es-ES"/>
        </w:rPr>
        <w:t>, física y artística, aplicando criterios de equidad y solidaridad que favorezcan la convivencia y la práctica de los valores institucionales.”</w:t>
      </w:r>
      <w:r w:rsidRPr="004F1C91">
        <w:rPr>
          <w:rFonts w:ascii="Ancizar Sans Light" w:hAnsi="Ancizar Sans Light"/>
          <w:lang w:val="es-ES"/>
        </w:rPr>
        <w:t xml:space="preserve"> </w:t>
      </w:r>
      <w:sdt>
        <w:sdtPr>
          <w:rPr>
            <w:rFonts w:ascii="Ancizar Sans Light" w:hAnsi="Ancizar Sans Light"/>
          </w:rPr>
          <w:id w:val="1209843430"/>
          <w:citation/>
        </w:sdtPr>
        <w:sdtContent>
          <w:r w:rsidRPr="009115D8">
            <w:rPr>
              <w:rFonts w:ascii="Ancizar Sans Light" w:hAnsi="Ancizar Sans Light"/>
            </w:rPr>
            <w:fldChar w:fldCharType="begin"/>
          </w:r>
          <w:r w:rsidRPr="004F1C91">
            <w:rPr>
              <w:rFonts w:ascii="Ancizar Sans Light" w:hAnsi="Ancizar Sans Light"/>
              <w:lang w:val="es-ES"/>
            </w:rPr>
            <w:instrText xml:space="preserve">CITATION Uni161 \l 9226 </w:instrText>
          </w:r>
          <w:r w:rsidRPr="009115D8">
            <w:rPr>
              <w:rFonts w:ascii="Ancizar Sans Light" w:hAnsi="Ancizar Sans Light"/>
            </w:rPr>
            <w:fldChar w:fldCharType="separate"/>
          </w:r>
          <w:r w:rsidR="00EB54AB" w:rsidRPr="00EB54AB">
            <w:rPr>
              <w:rFonts w:ascii="Ancizar Sans Light" w:hAnsi="Ancizar Sans Light"/>
              <w:noProof/>
              <w:lang w:val="es-ES"/>
            </w:rPr>
            <w:t>(Universidad Nacional de Colombia, 2023)</w:t>
          </w:r>
          <w:r w:rsidRPr="009115D8">
            <w:rPr>
              <w:rFonts w:ascii="Ancizar Sans Light" w:hAnsi="Ancizar Sans Light"/>
            </w:rPr>
            <w:fldChar w:fldCharType="end"/>
          </w:r>
        </w:sdtContent>
      </w:sdt>
      <w:r w:rsidRPr="004F1C91">
        <w:rPr>
          <w:rFonts w:ascii="Ancizar Sans Light" w:hAnsi="Ancizar Sans Light"/>
          <w:lang w:val="es-ES"/>
        </w:rPr>
        <w:t>. Entre los costos de bienestar se encuentra:</w:t>
      </w:r>
    </w:p>
    <w:p w14:paraId="39069CC3" w14:textId="77777777" w:rsidR="00DA5C8F" w:rsidRPr="004F1C91" w:rsidRDefault="00DA5C8F" w:rsidP="004F7030">
      <w:pPr>
        <w:spacing w:after="0" w:line="276" w:lineRule="auto"/>
        <w:rPr>
          <w:rFonts w:ascii="Ancizar Sans Light" w:hAnsi="Ancizar Sans Light" w:cs="Arial"/>
          <w:lang w:val="es-ES"/>
        </w:rPr>
      </w:pPr>
    </w:p>
    <w:p w14:paraId="4DB8BC0E" w14:textId="77777777" w:rsidR="00DA5C8F" w:rsidRPr="004F1C91" w:rsidRDefault="00DA5C8F" w:rsidP="004F7030">
      <w:pPr>
        <w:spacing w:after="0" w:line="276" w:lineRule="auto"/>
        <w:rPr>
          <w:rFonts w:ascii="Ancizar Sans Light" w:hAnsi="Ancizar Sans Light" w:cs="Arial"/>
          <w:lang w:val="es-ES"/>
        </w:rPr>
        <w:sectPr w:rsidR="00DA5C8F" w:rsidRPr="004F1C91" w:rsidSect="005A4AE4">
          <w:type w:val="continuous"/>
          <w:pgSz w:w="12240" w:h="15840"/>
          <w:pgMar w:top="1417" w:right="1701" w:bottom="1417" w:left="1701" w:header="708" w:footer="708" w:gutter="0"/>
          <w:cols w:space="708"/>
          <w:docGrid w:linePitch="360"/>
        </w:sectPr>
      </w:pPr>
    </w:p>
    <w:p w14:paraId="43134F69"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Gastos de bienestar estudiantil.</w:t>
      </w:r>
    </w:p>
    <w:p w14:paraId="56DA3F51"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Servicio médico estudiantes.</w:t>
      </w:r>
    </w:p>
    <w:p w14:paraId="0DBBEDE8"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Premios, trofeos, presentaciones.</w:t>
      </w:r>
    </w:p>
    <w:p w14:paraId="7DA28AD6"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Eventos culturales y deportivos.</w:t>
      </w:r>
    </w:p>
    <w:p w14:paraId="5FB51E5D" w14:textId="06F2DEA5"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Capacitación.</w:t>
      </w:r>
    </w:p>
    <w:p w14:paraId="425AC1E8"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Gastos de bienestar social.</w:t>
      </w:r>
    </w:p>
    <w:p w14:paraId="2ECDBF3E"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Seminarios, eventos y congresos.</w:t>
      </w:r>
    </w:p>
    <w:p w14:paraId="262E7ED3" w14:textId="77777777" w:rsidR="00DA5C8F" w:rsidRPr="0091601A" w:rsidRDefault="00DA5C8F" w:rsidP="003403A5">
      <w:pPr>
        <w:pStyle w:val="Prrafodelista"/>
        <w:numPr>
          <w:ilvl w:val="0"/>
          <w:numId w:val="22"/>
        </w:numPr>
        <w:spacing w:after="0" w:line="276" w:lineRule="auto"/>
        <w:rPr>
          <w:rFonts w:ascii="Ancizar Sans Light" w:hAnsi="Ancizar Sans Light" w:cs="Arial"/>
          <w:lang w:val="es-ES"/>
        </w:rPr>
      </w:pPr>
      <w:proofErr w:type="gramStart"/>
      <w:r w:rsidRPr="0091601A">
        <w:rPr>
          <w:rFonts w:ascii="Ancizar Sans Light" w:hAnsi="Ancizar Sans Light" w:cs="Arial"/>
          <w:lang w:val="es-ES"/>
        </w:rPr>
        <w:lastRenderedPageBreak/>
        <w:t>Apoyo estudiantes</w:t>
      </w:r>
      <w:proofErr w:type="gramEnd"/>
      <w:r w:rsidRPr="0091601A">
        <w:rPr>
          <w:rFonts w:ascii="Ancizar Sans Light" w:hAnsi="Ancizar Sans Light" w:cs="Arial"/>
          <w:lang w:val="es-ES"/>
        </w:rPr>
        <w:t xml:space="preserve"> en actividades académicas.</w:t>
      </w:r>
    </w:p>
    <w:p w14:paraId="60C41B33"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Comisiones.</w:t>
      </w:r>
    </w:p>
    <w:p w14:paraId="5E54565B"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Seguridad industrial.</w:t>
      </w:r>
    </w:p>
    <w:p w14:paraId="6481D14D"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Condonación préstamo estudiantes.</w:t>
      </w:r>
    </w:p>
    <w:p w14:paraId="6347548E"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Descuento resolución 939/93 (préstamos estudiantiles).</w:t>
      </w:r>
    </w:p>
    <w:p w14:paraId="4283C6C5" w14:textId="77777777" w:rsidR="00DA5C8F" w:rsidRPr="0091601A" w:rsidRDefault="00DA5C8F"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Becas posgrado.</w:t>
      </w:r>
    </w:p>
    <w:p w14:paraId="546D3EB8" w14:textId="77777777" w:rsidR="00DA5C8F" w:rsidRPr="0091601A" w:rsidRDefault="00DA5C8F" w:rsidP="003403A5">
      <w:pPr>
        <w:pStyle w:val="Prrafodelista"/>
        <w:numPr>
          <w:ilvl w:val="0"/>
          <w:numId w:val="22"/>
        </w:numPr>
        <w:spacing w:after="0" w:line="276" w:lineRule="auto"/>
        <w:rPr>
          <w:rFonts w:ascii="Ancizar Sans Light" w:hAnsi="Ancizar Sans Light" w:cs="Arial"/>
          <w:lang w:val="es-ES"/>
        </w:rPr>
      </w:pPr>
      <w:r w:rsidRPr="0091601A">
        <w:rPr>
          <w:rFonts w:ascii="Ancizar Sans Light" w:hAnsi="Ancizar Sans Light" w:cs="Arial"/>
          <w:lang w:val="es-ES"/>
        </w:rPr>
        <w:t>Aportes a riesgos profesionales estudiantes de posgrado.</w:t>
      </w:r>
    </w:p>
    <w:p w14:paraId="071396F8" w14:textId="0CA7218C" w:rsidR="00DA5C8F" w:rsidRPr="0091601A" w:rsidRDefault="00DA5C8F" w:rsidP="003403A5">
      <w:pPr>
        <w:pStyle w:val="Prrafodelista"/>
        <w:numPr>
          <w:ilvl w:val="0"/>
          <w:numId w:val="22"/>
        </w:numPr>
        <w:spacing w:after="0" w:line="276" w:lineRule="auto"/>
        <w:rPr>
          <w:rFonts w:ascii="Ancizar Sans Light" w:hAnsi="Ancizar Sans Light" w:cs="Arial"/>
          <w:lang w:val="es-ES"/>
        </w:rPr>
      </w:pPr>
      <w:r w:rsidRPr="0091601A">
        <w:rPr>
          <w:rFonts w:ascii="Ancizar Sans Light" w:hAnsi="Ancizar Sans Light" w:cs="Arial"/>
          <w:lang w:val="es-ES"/>
        </w:rPr>
        <w:t>Aportes a salud estudiantes de posgrado.</w:t>
      </w:r>
    </w:p>
    <w:p w14:paraId="02BEC185" w14:textId="599363A6" w:rsidR="008B42D4" w:rsidRPr="0091601A" w:rsidRDefault="008B42D4"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 xml:space="preserve">Prestamos </w:t>
      </w:r>
      <w:proofErr w:type="spellStart"/>
      <w:r w:rsidRPr="0091601A">
        <w:rPr>
          <w:rFonts w:ascii="Ancizar Sans Light" w:hAnsi="Ancizar Sans Light" w:cs="Arial"/>
        </w:rPr>
        <w:t>condonables</w:t>
      </w:r>
      <w:proofErr w:type="spellEnd"/>
      <w:r w:rsidRPr="0091601A">
        <w:rPr>
          <w:rFonts w:ascii="Ancizar Sans Light" w:hAnsi="Ancizar Sans Light" w:cs="Arial"/>
        </w:rPr>
        <w:t xml:space="preserve"> – Colciencias</w:t>
      </w:r>
    </w:p>
    <w:p w14:paraId="158DBE7E" w14:textId="6526BA8D" w:rsidR="008B42D4" w:rsidRPr="0091601A" w:rsidRDefault="008B42D4" w:rsidP="003403A5">
      <w:pPr>
        <w:pStyle w:val="Prrafodelista"/>
        <w:numPr>
          <w:ilvl w:val="0"/>
          <w:numId w:val="22"/>
        </w:numPr>
        <w:spacing w:after="0" w:line="276" w:lineRule="auto"/>
        <w:rPr>
          <w:rFonts w:ascii="Ancizar Sans Light" w:hAnsi="Ancizar Sans Light" w:cs="Arial"/>
        </w:rPr>
      </w:pPr>
      <w:r w:rsidRPr="0091601A">
        <w:rPr>
          <w:rFonts w:ascii="Ancizar Sans Light" w:hAnsi="Ancizar Sans Light" w:cs="Arial"/>
        </w:rPr>
        <w:t>Pro deporte municipal</w:t>
      </w:r>
    </w:p>
    <w:p w14:paraId="550E0AC5" w14:textId="77777777" w:rsidR="0046093B" w:rsidRDefault="0046093B" w:rsidP="0046093B">
      <w:pPr>
        <w:pStyle w:val="Prrafodelista"/>
        <w:spacing w:after="0" w:line="276" w:lineRule="auto"/>
        <w:ind w:left="273"/>
        <w:rPr>
          <w:rFonts w:ascii="Ancizar Sans Light" w:hAnsi="Ancizar Sans Light"/>
          <w:i/>
          <w:u w:val="single"/>
        </w:rPr>
        <w:sectPr w:rsidR="0046093B" w:rsidSect="0046093B">
          <w:type w:val="continuous"/>
          <w:pgSz w:w="12240" w:h="15840"/>
          <w:pgMar w:top="1417" w:right="1701" w:bottom="1417" w:left="1701" w:header="708" w:footer="708" w:gutter="0"/>
          <w:cols w:num="2" w:space="708"/>
          <w:docGrid w:linePitch="360"/>
        </w:sectPr>
      </w:pPr>
    </w:p>
    <w:p w14:paraId="082D755E" w14:textId="39A0489A" w:rsidR="0046093B" w:rsidRPr="0046093B" w:rsidRDefault="0046093B" w:rsidP="0046093B">
      <w:pPr>
        <w:pStyle w:val="Prrafodelista"/>
        <w:spacing w:after="0" w:line="276" w:lineRule="auto"/>
        <w:ind w:left="273"/>
        <w:rPr>
          <w:rFonts w:ascii="Ancizar Sans Light" w:hAnsi="Ancizar Sans Light"/>
          <w:i/>
          <w:u w:val="single"/>
        </w:rPr>
      </w:pPr>
    </w:p>
    <w:p w14:paraId="15935428" w14:textId="6E436947" w:rsidR="00DA5C8F" w:rsidRPr="004F7030" w:rsidRDefault="00DA5C8F" w:rsidP="004F7030">
      <w:pPr>
        <w:pStyle w:val="Ttulo2"/>
        <w:numPr>
          <w:ilvl w:val="2"/>
          <w:numId w:val="3"/>
        </w:numPr>
        <w:spacing w:line="276" w:lineRule="auto"/>
        <w:rPr>
          <w:rFonts w:ascii="Ancizar Sans Light" w:hAnsi="Ancizar Sans Light"/>
          <w:color w:val="0F6277"/>
        </w:rPr>
      </w:pPr>
      <w:bookmarkStart w:id="59" w:name="_Toc12609056"/>
      <w:bookmarkStart w:id="60" w:name="_Toc140232467"/>
      <w:bookmarkStart w:id="61" w:name="_Toc146287067"/>
      <w:r w:rsidRPr="004F7030">
        <w:rPr>
          <w:rFonts w:ascii="Ancizar Sans Light" w:hAnsi="Ancizar Sans Light"/>
          <w:color w:val="0F6277"/>
        </w:rPr>
        <w:t>Gastos de Personal</w:t>
      </w:r>
      <w:bookmarkEnd w:id="59"/>
      <w:bookmarkEnd w:id="60"/>
      <w:bookmarkEnd w:id="61"/>
    </w:p>
    <w:p w14:paraId="50102E83" w14:textId="77777777" w:rsidR="00DA5C8F" w:rsidRPr="009115D8" w:rsidRDefault="00DA5C8F" w:rsidP="004F7030">
      <w:pPr>
        <w:spacing w:after="0" w:line="276" w:lineRule="auto"/>
        <w:rPr>
          <w:rFonts w:ascii="Ancizar Sans Light" w:hAnsi="Ancizar Sans Light"/>
          <w:i/>
          <w:u w:val="single"/>
        </w:rPr>
      </w:pPr>
    </w:p>
    <w:p w14:paraId="17D54955" w14:textId="77777777" w:rsidR="00DA5C8F" w:rsidRPr="004F1C91" w:rsidRDefault="00DA5C8F" w:rsidP="004F7030">
      <w:pPr>
        <w:spacing w:after="0" w:line="276" w:lineRule="auto"/>
        <w:jc w:val="both"/>
        <w:rPr>
          <w:rFonts w:ascii="Ancizar Sans Light" w:hAnsi="Ancizar Sans Light"/>
          <w:lang w:val="es-ES"/>
        </w:rPr>
      </w:pPr>
      <w:r w:rsidRPr="004F1C91">
        <w:rPr>
          <w:rFonts w:ascii="Ancizar Sans Light" w:hAnsi="Ancizar Sans Light"/>
          <w:lang w:val="es-ES"/>
        </w:rPr>
        <w:t>Comprende la totalidad de las erogaciones realizadas, en virtud de los contratos laborales suscritos entre la Universidad y los docentes (de planta y ocasionales) así como los funcionarios administrativos, de acuerdo con la normatividad externa e interna vigente. Dentro de los gastos de personal se encuentran los siguientes conceptos:</w:t>
      </w:r>
    </w:p>
    <w:p w14:paraId="6C6B1160" w14:textId="1BDC3EB3" w:rsidR="00DA5C8F" w:rsidRPr="004F1C91" w:rsidRDefault="00DA5C8F" w:rsidP="004F7030">
      <w:pPr>
        <w:spacing w:after="0" w:line="276" w:lineRule="auto"/>
        <w:rPr>
          <w:rFonts w:ascii="Ancizar Sans Light" w:hAnsi="Ancizar Sans Light"/>
          <w:lang w:val="es-ES"/>
        </w:rPr>
      </w:pPr>
    </w:p>
    <w:p w14:paraId="6F05A779" w14:textId="77777777" w:rsidR="00AE4853" w:rsidRPr="004F1C91" w:rsidRDefault="00AE4853" w:rsidP="004F7030">
      <w:pPr>
        <w:spacing w:after="0" w:line="276" w:lineRule="auto"/>
        <w:rPr>
          <w:rFonts w:ascii="Ancizar Sans Light" w:hAnsi="Ancizar Sans Light"/>
          <w:lang w:val="es-ES"/>
        </w:rPr>
        <w:sectPr w:rsidR="00AE4853" w:rsidRPr="004F1C91" w:rsidSect="00AE4853">
          <w:type w:val="continuous"/>
          <w:pgSz w:w="12240" w:h="15840"/>
          <w:pgMar w:top="1417" w:right="1701" w:bottom="1417" w:left="1701" w:header="708" w:footer="708" w:gutter="0"/>
          <w:cols w:space="708"/>
          <w:docGrid w:linePitch="360"/>
        </w:sectPr>
      </w:pPr>
    </w:p>
    <w:p w14:paraId="5DB7136E"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Gastos de representación.</w:t>
      </w:r>
    </w:p>
    <w:p w14:paraId="53714A36"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Personal supernumerario.</w:t>
      </w:r>
    </w:p>
    <w:p w14:paraId="3C38DEFF"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Contratos de personal temporal.</w:t>
      </w:r>
    </w:p>
    <w:p w14:paraId="6CCFAD42"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Becarios.</w:t>
      </w:r>
    </w:p>
    <w:p w14:paraId="7636A7E5"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Prima de vacaciones.</w:t>
      </w:r>
    </w:p>
    <w:p w14:paraId="29D40430"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Prima de navidad.</w:t>
      </w:r>
    </w:p>
    <w:p w14:paraId="45B172FD"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Prima de antigüedad.</w:t>
      </w:r>
    </w:p>
    <w:p w14:paraId="43952DAD"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Vacaciones.</w:t>
      </w:r>
    </w:p>
    <w:p w14:paraId="4D06108D"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Bonificación.</w:t>
      </w:r>
    </w:p>
    <w:p w14:paraId="7CB5CEBB"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Cesantías.</w:t>
      </w:r>
    </w:p>
    <w:p w14:paraId="65C8D025"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Intereses sobre las cesantías.</w:t>
      </w:r>
    </w:p>
    <w:p w14:paraId="63E61127"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Estímulos académicos.</w:t>
      </w:r>
    </w:p>
    <w:p w14:paraId="0C2CECB9"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Capacitación.</w:t>
      </w:r>
    </w:p>
    <w:p w14:paraId="328229BC"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Dotación y suministros a trabajadores.</w:t>
      </w:r>
    </w:p>
    <w:p w14:paraId="4687D16F"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Viáticos y gastos de viaje.</w:t>
      </w:r>
    </w:p>
    <w:p w14:paraId="637A7BBE"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Bonificación por servicios prestados.</w:t>
      </w:r>
    </w:p>
    <w:p w14:paraId="6CEA21DB"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Bonificación por productividad académica.</w:t>
      </w:r>
    </w:p>
    <w:p w14:paraId="6D21B5BC"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Prima de servicios.</w:t>
      </w:r>
    </w:p>
    <w:p w14:paraId="4145CBC8"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Bonificación acuerdo 058 CSU.</w:t>
      </w:r>
    </w:p>
    <w:p w14:paraId="2DA79372"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Monitorias.</w:t>
      </w:r>
    </w:p>
    <w:p w14:paraId="10D04373"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Incapacidades.</w:t>
      </w:r>
    </w:p>
    <w:p w14:paraId="20B84DC0"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Riesgos laborales.</w:t>
      </w:r>
    </w:p>
    <w:p w14:paraId="598B705A"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Aportes a cajas de compensación familiar.</w:t>
      </w:r>
    </w:p>
    <w:p w14:paraId="55620FF9"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Aportes a seguridad social.</w:t>
      </w:r>
    </w:p>
    <w:p w14:paraId="2E0BB726"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 xml:space="preserve">Cotización </w:t>
      </w:r>
      <w:proofErr w:type="spellStart"/>
      <w:r w:rsidRPr="0091601A">
        <w:rPr>
          <w:rFonts w:ascii="Ancizar Sans Light" w:hAnsi="Ancizar Sans Light"/>
          <w:lang w:val="es-ES"/>
        </w:rPr>
        <w:t>ent</w:t>
      </w:r>
      <w:proofErr w:type="spellEnd"/>
      <w:r w:rsidRPr="0091601A">
        <w:rPr>
          <w:rFonts w:ascii="Ancizar Sans Light" w:hAnsi="Ancizar Sans Light"/>
          <w:lang w:val="es-ES"/>
        </w:rPr>
        <w:t xml:space="preserve">. </w:t>
      </w:r>
      <w:proofErr w:type="spellStart"/>
      <w:r w:rsidRPr="0091601A">
        <w:rPr>
          <w:rFonts w:ascii="Ancizar Sans Light" w:hAnsi="Ancizar Sans Light"/>
          <w:lang w:val="es-ES"/>
        </w:rPr>
        <w:t>Adm</w:t>
      </w:r>
      <w:proofErr w:type="spellEnd"/>
      <w:r w:rsidRPr="0091601A">
        <w:rPr>
          <w:rFonts w:ascii="Ancizar Sans Light" w:hAnsi="Ancizar Sans Light"/>
          <w:lang w:val="es-ES"/>
        </w:rPr>
        <w:t>. Régimen prima media.</w:t>
      </w:r>
    </w:p>
    <w:p w14:paraId="127DF1AB"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 xml:space="preserve">Cotización </w:t>
      </w:r>
      <w:proofErr w:type="spellStart"/>
      <w:r w:rsidRPr="0091601A">
        <w:rPr>
          <w:rFonts w:ascii="Ancizar Sans Light" w:hAnsi="Ancizar Sans Light"/>
          <w:lang w:val="es-ES"/>
        </w:rPr>
        <w:t>ent</w:t>
      </w:r>
      <w:proofErr w:type="spellEnd"/>
      <w:r w:rsidRPr="0091601A">
        <w:rPr>
          <w:rFonts w:ascii="Ancizar Sans Light" w:hAnsi="Ancizar Sans Light"/>
          <w:lang w:val="es-ES"/>
        </w:rPr>
        <w:t xml:space="preserve">. </w:t>
      </w:r>
      <w:proofErr w:type="spellStart"/>
      <w:r w:rsidRPr="0091601A">
        <w:rPr>
          <w:rFonts w:ascii="Ancizar Sans Light" w:hAnsi="Ancizar Sans Light"/>
          <w:lang w:val="es-ES"/>
        </w:rPr>
        <w:t>Adm</w:t>
      </w:r>
      <w:proofErr w:type="spellEnd"/>
      <w:r w:rsidRPr="0091601A">
        <w:rPr>
          <w:rFonts w:ascii="Ancizar Sans Light" w:hAnsi="Ancizar Sans Light"/>
          <w:lang w:val="es-ES"/>
        </w:rPr>
        <w:t>. Régimen de ahorro individual.</w:t>
      </w:r>
    </w:p>
    <w:p w14:paraId="04ACDDD4" w14:textId="77777777" w:rsidR="00DA5C8F" w:rsidRPr="0091601A" w:rsidRDefault="00DA5C8F" w:rsidP="003403A5">
      <w:pPr>
        <w:pStyle w:val="Prrafodelista"/>
        <w:numPr>
          <w:ilvl w:val="0"/>
          <w:numId w:val="23"/>
        </w:numPr>
        <w:spacing w:after="0" w:line="276" w:lineRule="auto"/>
        <w:rPr>
          <w:rFonts w:ascii="Ancizar Sans Light" w:hAnsi="Ancizar Sans Light"/>
          <w:lang w:val="es-ES"/>
        </w:rPr>
      </w:pPr>
      <w:r w:rsidRPr="0091601A">
        <w:rPr>
          <w:rFonts w:ascii="Ancizar Sans Light" w:hAnsi="Ancizar Sans Light"/>
          <w:lang w:val="es-ES"/>
        </w:rPr>
        <w:t>Aportes al instituto colombiano de bienestar familiar.</w:t>
      </w:r>
    </w:p>
    <w:p w14:paraId="76C6C409"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Bonificación especial por recreación.</w:t>
      </w:r>
    </w:p>
    <w:p w14:paraId="425B8C0C"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Sueldos de personal.</w:t>
      </w:r>
    </w:p>
    <w:p w14:paraId="308E931D" w14:textId="77777777" w:rsidR="00DA5C8F" w:rsidRPr="0091601A" w:rsidRDefault="00DA5C8F" w:rsidP="003403A5">
      <w:pPr>
        <w:pStyle w:val="Prrafodelista"/>
        <w:numPr>
          <w:ilvl w:val="0"/>
          <w:numId w:val="23"/>
        </w:numPr>
        <w:spacing w:after="0" w:line="276" w:lineRule="auto"/>
        <w:rPr>
          <w:rFonts w:ascii="Ancizar Sans Light" w:hAnsi="Ancizar Sans Light"/>
        </w:rPr>
      </w:pPr>
      <w:r w:rsidRPr="0091601A">
        <w:rPr>
          <w:rFonts w:ascii="Ancizar Sans Light" w:hAnsi="Ancizar Sans Light"/>
        </w:rPr>
        <w:t>Auxilio funerario.</w:t>
      </w:r>
    </w:p>
    <w:p w14:paraId="60D19DB5" w14:textId="77777777" w:rsidR="00AE4853" w:rsidRPr="008F63D4" w:rsidRDefault="00AE4853" w:rsidP="004F7030">
      <w:pPr>
        <w:spacing w:after="0" w:line="276" w:lineRule="auto"/>
        <w:rPr>
          <w:rFonts w:ascii="Ancizar Sans Light" w:hAnsi="Ancizar Sans Light"/>
        </w:rPr>
        <w:sectPr w:rsidR="00AE4853" w:rsidRPr="008F63D4" w:rsidSect="00AE4853">
          <w:type w:val="continuous"/>
          <w:pgSz w:w="12240" w:h="15840"/>
          <w:pgMar w:top="1417" w:right="1701" w:bottom="1417" w:left="1701" w:header="708" w:footer="708" w:gutter="0"/>
          <w:cols w:num="2" w:space="708"/>
          <w:docGrid w:linePitch="360"/>
        </w:sectPr>
      </w:pPr>
    </w:p>
    <w:p w14:paraId="5308E620" w14:textId="6ABC9CA0" w:rsidR="00DA5C8F" w:rsidRPr="008F63D4" w:rsidRDefault="00DA5C8F" w:rsidP="004F7030">
      <w:pPr>
        <w:spacing w:after="0" w:line="276" w:lineRule="auto"/>
        <w:rPr>
          <w:rFonts w:ascii="Ancizar Sans Light" w:hAnsi="Ancizar Sans Light"/>
        </w:rPr>
      </w:pPr>
    </w:p>
    <w:p w14:paraId="177149CC" w14:textId="68172D39" w:rsidR="00DA5C8F" w:rsidRPr="004F1C91" w:rsidRDefault="00DA5C8F"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Teniendo en cuenta la importancia y relevancia de las cifras derivadas del reporte Programa de Trabajo Académico (PTA) en la implementación práctica del modelo, se ha tomado la decisión de dividir esta agrupación en dos categorías: el PTA </w:t>
      </w:r>
      <w:r w:rsidR="001A51E7" w:rsidRPr="004F1C91">
        <w:rPr>
          <w:rFonts w:ascii="Ancizar Sans Light" w:hAnsi="Ancizar Sans Light"/>
          <w:lang w:val="es-ES"/>
        </w:rPr>
        <w:t xml:space="preserve">- </w:t>
      </w:r>
      <w:r w:rsidRPr="004F1C91">
        <w:rPr>
          <w:rFonts w:ascii="Ancizar Sans Light" w:hAnsi="Ancizar Sans Light"/>
          <w:lang w:val="es-ES"/>
        </w:rPr>
        <w:t>Programa de Trabajo Académico, que abarca las actividades de los docentes en las funciones académicas misionales, y los Gastos de personal administrativo, que incluyen los demás gastos relacionados con el personal de la universidad.</w:t>
      </w:r>
    </w:p>
    <w:p w14:paraId="7028C75C" w14:textId="77777777" w:rsidR="00DA5C8F" w:rsidRPr="004F1C91" w:rsidRDefault="00DA5C8F" w:rsidP="004F7030">
      <w:pPr>
        <w:spacing w:after="0" w:line="276" w:lineRule="auto"/>
        <w:rPr>
          <w:rFonts w:ascii="Ancizar Sans Light" w:hAnsi="Ancizar Sans Light"/>
          <w:lang w:val="es-ES"/>
        </w:rPr>
      </w:pPr>
    </w:p>
    <w:p w14:paraId="677513B9" w14:textId="77777777" w:rsidR="00DA5C8F" w:rsidRPr="004F7030" w:rsidRDefault="00DA5C8F" w:rsidP="004F7030">
      <w:pPr>
        <w:pStyle w:val="Ttulo2"/>
        <w:numPr>
          <w:ilvl w:val="2"/>
          <w:numId w:val="3"/>
        </w:numPr>
        <w:spacing w:line="276" w:lineRule="auto"/>
        <w:rPr>
          <w:rFonts w:ascii="Ancizar Sans Light" w:hAnsi="Ancizar Sans Light"/>
          <w:color w:val="0F6277"/>
        </w:rPr>
      </w:pPr>
      <w:bookmarkStart w:id="62" w:name="_Toc12609057"/>
      <w:bookmarkStart w:id="63" w:name="_Toc140232468"/>
      <w:bookmarkStart w:id="64" w:name="_Toc146287068"/>
      <w:r w:rsidRPr="004F7030">
        <w:rPr>
          <w:rFonts w:ascii="Ancizar Sans Light" w:hAnsi="Ancizar Sans Light"/>
          <w:color w:val="0F6277"/>
        </w:rPr>
        <w:t>Gastos de viaje y transporte</w:t>
      </w:r>
      <w:bookmarkEnd w:id="62"/>
      <w:bookmarkEnd w:id="63"/>
      <w:bookmarkEnd w:id="64"/>
    </w:p>
    <w:p w14:paraId="1182916D" w14:textId="77777777" w:rsidR="00DA5C8F" w:rsidRPr="009115D8" w:rsidRDefault="00DA5C8F" w:rsidP="004F7030">
      <w:pPr>
        <w:pStyle w:val="Prrafodelista"/>
        <w:spacing w:after="0" w:line="276" w:lineRule="auto"/>
        <w:ind w:left="993"/>
        <w:rPr>
          <w:rFonts w:ascii="Ancizar Sans Light" w:hAnsi="Ancizar Sans Light"/>
          <w:i/>
          <w:u w:val="single"/>
        </w:rPr>
      </w:pPr>
    </w:p>
    <w:p w14:paraId="054FAB04" w14:textId="77777777" w:rsidR="00470025" w:rsidRPr="004F1C91" w:rsidRDefault="00DA5C8F" w:rsidP="00470025">
      <w:pPr>
        <w:spacing w:after="0" w:line="276" w:lineRule="auto"/>
        <w:rPr>
          <w:rFonts w:ascii="Ancizar Sans Light" w:hAnsi="Ancizar Sans Light"/>
          <w:lang w:val="es-ES"/>
        </w:rPr>
      </w:pPr>
      <w:r w:rsidRPr="004F1C91">
        <w:rPr>
          <w:rFonts w:ascii="Ancizar Sans Light" w:hAnsi="Ancizar Sans Light"/>
          <w:lang w:val="es-ES"/>
        </w:rPr>
        <w:t>Comprende los pagos realizados por conceptos de gastos de viaje, transportes y afines:</w:t>
      </w:r>
    </w:p>
    <w:p w14:paraId="1537C370" w14:textId="77777777" w:rsidR="00470025" w:rsidRPr="004F1C91" w:rsidRDefault="00470025" w:rsidP="00470025">
      <w:pPr>
        <w:spacing w:after="0" w:line="276" w:lineRule="auto"/>
        <w:rPr>
          <w:rFonts w:ascii="Ancizar Sans Light" w:hAnsi="Ancizar Sans Light"/>
          <w:lang w:val="es-ES"/>
        </w:rPr>
      </w:pPr>
    </w:p>
    <w:p w14:paraId="2E4B5F85" w14:textId="77777777" w:rsidR="00470025" w:rsidRPr="004F1C91" w:rsidRDefault="00470025" w:rsidP="003403A5">
      <w:pPr>
        <w:pStyle w:val="Prrafodelista"/>
        <w:numPr>
          <w:ilvl w:val="0"/>
          <w:numId w:val="30"/>
        </w:numPr>
        <w:spacing w:after="0" w:line="276" w:lineRule="auto"/>
        <w:rPr>
          <w:rFonts w:ascii="Ancizar Sans Light" w:hAnsi="Ancizar Sans Light"/>
          <w:lang w:val="es-ES"/>
        </w:rPr>
        <w:sectPr w:rsidR="00470025" w:rsidRPr="004F1C91" w:rsidSect="00AE4853">
          <w:type w:val="continuous"/>
          <w:pgSz w:w="12240" w:h="15840"/>
          <w:pgMar w:top="1417" w:right="1701" w:bottom="1417" w:left="1701" w:header="708" w:footer="708" w:gutter="0"/>
          <w:cols w:space="708"/>
          <w:docGrid w:linePitch="360"/>
        </w:sectPr>
      </w:pPr>
    </w:p>
    <w:p w14:paraId="49F8BD19" w14:textId="35EF097A"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Transporte urbano.</w:t>
      </w:r>
    </w:p>
    <w:p w14:paraId="667B419F"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Viáticos.</w:t>
      </w:r>
    </w:p>
    <w:p w14:paraId="21914CED"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Mensajería.</w:t>
      </w:r>
    </w:p>
    <w:p w14:paraId="5E40E39B"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Portes aéreos y terrestres.</w:t>
      </w:r>
    </w:p>
    <w:p w14:paraId="7A68A465"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Embalajes, acarreos y fletes.</w:t>
      </w:r>
    </w:p>
    <w:p w14:paraId="1B77B6E5"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Gastos de viaje.</w:t>
      </w:r>
    </w:p>
    <w:p w14:paraId="5AB040F0" w14:textId="77777777" w:rsidR="00DA5C8F" w:rsidRPr="0091601A" w:rsidRDefault="00DA5C8F" w:rsidP="003403A5">
      <w:pPr>
        <w:pStyle w:val="Prrafodelista"/>
        <w:numPr>
          <w:ilvl w:val="0"/>
          <w:numId w:val="30"/>
        </w:numPr>
        <w:spacing w:after="0" w:line="276" w:lineRule="auto"/>
        <w:rPr>
          <w:rFonts w:ascii="Ancizar Sans Light" w:hAnsi="Ancizar Sans Light"/>
        </w:rPr>
      </w:pPr>
      <w:r w:rsidRPr="0091601A">
        <w:rPr>
          <w:rFonts w:ascii="Ancizar Sans Light" w:hAnsi="Ancizar Sans Light"/>
        </w:rPr>
        <w:t>Comunicación y transporte.</w:t>
      </w:r>
    </w:p>
    <w:p w14:paraId="2EBAA038" w14:textId="5A0FADE4" w:rsidR="00470025" w:rsidRPr="0091601A" w:rsidRDefault="00DA5C8F" w:rsidP="003403A5">
      <w:pPr>
        <w:pStyle w:val="Prrafodelista"/>
        <w:numPr>
          <w:ilvl w:val="0"/>
          <w:numId w:val="30"/>
        </w:numPr>
        <w:spacing w:after="0" w:line="276" w:lineRule="auto"/>
        <w:rPr>
          <w:rFonts w:ascii="Ancizar Sans Light" w:hAnsi="Ancizar Sans Light"/>
          <w:sz w:val="18"/>
        </w:rPr>
      </w:pPr>
      <w:r w:rsidRPr="0091601A">
        <w:rPr>
          <w:rFonts w:ascii="Ancizar Sans Light" w:hAnsi="Ancizar Sans Light"/>
        </w:rPr>
        <w:t>Gastos de operación aduane</w:t>
      </w:r>
      <w:r w:rsidRPr="0091601A">
        <w:rPr>
          <w:rFonts w:ascii="Ancizar Sans Light" w:hAnsi="Ancizar Sans Light"/>
          <w:sz w:val="18"/>
        </w:rPr>
        <w:t>ra</w:t>
      </w:r>
    </w:p>
    <w:p w14:paraId="193961B3" w14:textId="77777777" w:rsidR="00041AC4" w:rsidRDefault="00041AC4" w:rsidP="004F7030">
      <w:pPr>
        <w:spacing w:after="0" w:line="276" w:lineRule="auto"/>
        <w:rPr>
          <w:rFonts w:ascii="Ancizar Sans Light" w:hAnsi="Ancizar Sans Light"/>
          <w:i/>
          <w:u w:val="single"/>
        </w:rPr>
        <w:sectPr w:rsidR="00041AC4" w:rsidSect="00041AC4">
          <w:type w:val="continuous"/>
          <w:pgSz w:w="12240" w:h="15840"/>
          <w:pgMar w:top="1417" w:right="1701" w:bottom="1417" w:left="1701" w:header="708" w:footer="708" w:gutter="0"/>
          <w:cols w:num="2" w:space="708"/>
          <w:docGrid w:linePitch="360"/>
        </w:sectPr>
      </w:pPr>
    </w:p>
    <w:p w14:paraId="687D3784" w14:textId="550AC521" w:rsidR="00DA5C8F" w:rsidRPr="00F66418" w:rsidRDefault="00DA5C8F" w:rsidP="004F7030">
      <w:pPr>
        <w:spacing w:after="0" w:line="276" w:lineRule="auto"/>
        <w:rPr>
          <w:rFonts w:ascii="Ancizar Sans Light" w:hAnsi="Ancizar Sans Light"/>
          <w:i/>
          <w:u w:val="single"/>
        </w:rPr>
      </w:pPr>
    </w:p>
    <w:p w14:paraId="26C7B05A" w14:textId="77777777" w:rsidR="00DA5C8F" w:rsidRPr="00FB13AD" w:rsidRDefault="00DA5C8F" w:rsidP="00FB13AD">
      <w:pPr>
        <w:pStyle w:val="Ttulo2"/>
        <w:numPr>
          <w:ilvl w:val="2"/>
          <w:numId w:val="3"/>
        </w:numPr>
        <w:spacing w:line="276" w:lineRule="auto"/>
        <w:rPr>
          <w:rFonts w:ascii="Ancizar Sans Light" w:hAnsi="Ancizar Sans Light"/>
          <w:color w:val="0F6277"/>
        </w:rPr>
      </w:pPr>
      <w:bookmarkStart w:id="65" w:name="_Toc12609058"/>
      <w:bookmarkStart w:id="66" w:name="_Toc140232469"/>
      <w:bookmarkStart w:id="67" w:name="_Toc146287069"/>
      <w:r w:rsidRPr="00FB13AD">
        <w:rPr>
          <w:rFonts w:ascii="Ancizar Sans Light" w:hAnsi="Ancizar Sans Light"/>
          <w:color w:val="0F6277"/>
        </w:rPr>
        <w:t>Gestión de bienes</w:t>
      </w:r>
      <w:bookmarkEnd w:id="65"/>
      <w:bookmarkEnd w:id="66"/>
      <w:bookmarkEnd w:id="67"/>
    </w:p>
    <w:p w14:paraId="55C527AA" w14:textId="77777777" w:rsidR="00DA5C8F" w:rsidRPr="009115D8" w:rsidRDefault="00DA5C8F" w:rsidP="004F7030">
      <w:pPr>
        <w:pStyle w:val="Prrafodelista"/>
        <w:spacing w:after="0" w:line="276" w:lineRule="auto"/>
        <w:ind w:left="993"/>
        <w:rPr>
          <w:rFonts w:ascii="Ancizar Sans Light" w:hAnsi="Ancizar Sans Light"/>
          <w:i/>
          <w:u w:val="single"/>
        </w:rPr>
      </w:pPr>
    </w:p>
    <w:p w14:paraId="146BD55A" w14:textId="70DBDF86" w:rsidR="0046093B" w:rsidRPr="004F1C91" w:rsidRDefault="00DA5C8F" w:rsidP="0046093B">
      <w:pPr>
        <w:spacing w:after="0" w:line="276" w:lineRule="auto"/>
        <w:jc w:val="both"/>
        <w:rPr>
          <w:rFonts w:ascii="Ancizar Sans Light" w:hAnsi="Ancizar Sans Light"/>
          <w:lang w:val="es-ES"/>
        </w:rPr>
      </w:pPr>
      <w:r w:rsidRPr="004F1C91">
        <w:rPr>
          <w:rFonts w:ascii="Ancizar Sans Light" w:hAnsi="Ancizar Sans Light"/>
          <w:lang w:val="es-ES"/>
        </w:rPr>
        <w:t xml:space="preserve">Comprende las erogaciones realizadas para la adquisición, mantenimiento y aseguramiento de los bienes, así como el costo reconocido contablemente por la pérdida de valor de </w:t>
      </w:r>
      <w:proofErr w:type="gramStart"/>
      <w:r w:rsidRPr="004F1C91">
        <w:rPr>
          <w:rFonts w:ascii="Ancizar Sans Light" w:hAnsi="Ancizar Sans Light"/>
          <w:lang w:val="es-ES"/>
        </w:rPr>
        <w:t>los mismos</w:t>
      </w:r>
      <w:proofErr w:type="gramEnd"/>
      <w:r w:rsidRPr="004F1C91">
        <w:rPr>
          <w:rFonts w:ascii="Ancizar Sans Light" w:hAnsi="Ancizar Sans Light"/>
          <w:lang w:val="es-ES"/>
        </w:rPr>
        <w:t xml:space="preserve"> causada por su uso (depreciación, amortización):</w:t>
      </w:r>
    </w:p>
    <w:p w14:paraId="407E0925" w14:textId="77777777" w:rsidR="0046093B" w:rsidRPr="004F1C91" w:rsidRDefault="0046093B" w:rsidP="0046093B">
      <w:pPr>
        <w:spacing w:after="0" w:line="276" w:lineRule="auto"/>
        <w:jc w:val="both"/>
        <w:rPr>
          <w:rFonts w:ascii="Ancizar Sans Light" w:hAnsi="Ancizar Sans Light"/>
          <w:lang w:val="es-ES"/>
        </w:rPr>
        <w:sectPr w:rsidR="0046093B" w:rsidRPr="004F1C91" w:rsidSect="0046093B">
          <w:type w:val="continuous"/>
          <w:pgSz w:w="12240" w:h="15840"/>
          <w:pgMar w:top="1417" w:right="1701" w:bottom="1417" w:left="1701" w:header="708" w:footer="708" w:gutter="0"/>
          <w:cols w:space="708"/>
          <w:docGrid w:linePitch="360"/>
        </w:sectPr>
      </w:pPr>
    </w:p>
    <w:p w14:paraId="3E1B0526" w14:textId="0E968BCE" w:rsidR="0046093B" w:rsidRPr="004F1C91" w:rsidRDefault="0046093B" w:rsidP="0046093B">
      <w:pPr>
        <w:spacing w:after="0" w:line="276" w:lineRule="auto"/>
        <w:jc w:val="both"/>
        <w:rPr>
          <w:rFonts w:ascii="Ancizar Sans Light" w:hAnsi="Ancizar Sans Light"/>
          <w:lang w:val="es-ES"/>
        </w:rPr>
      </w:pPr>
    </w:p>
    <w:p w14:paraId="64087139" w14:textId="28B7B080" w:rsidR="0046093B" w:rsidRPr="004F1C91" w:rsidRDefault="0046093B" w:rsidP="003403A5">
      <w:pPr>
        <w:pStyle w:val="Prrafodelista"/>
        <w:numPr>
          <w:ilvl w:val="0"/>
          <w:numId w:val="7"/>
        </w:numPr>
        <w:spacing w:after="0" w:line="276" w:lineRule="auto"/>
        <w:rPr>
          <w:rFonts w:ascii="Ancizar Sans Light" w:hAnsi="Ancizar Sans Light"/>
          <w:sz w:val="22"/>
          <w:lang w:val="es-ES"/>
        </w:rPr>
        <w:sectPr w:rsidR="0046093B" w:rsidRPr="004F1C91" w:rsidSect="00041AC4">
          <w:type w:val="continuous"/>
          <w:pgSz w:w="12240" w:h="15840"/>
          <w:pgMar w:top="1417" w:right="1701" w:bottom="1417" w:left="1701" w:header="708" w:footer="708" w:gutter="0"/>
          <w:cols w:num="2" w:space="708"/>
          <w:docGrid w:linePitch="360"/>
        </w:sectPr>
      </w:pPr>
    </w:p>
    <w:p w14:paraId="48896785" w14:textId="004EA479" w:rsidR="00DA5C8F" w:rsidRPr="0091601A" w:rsidRDefault="00DA5C8F"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Reparación y mantenimiento.</w:t>
      </w:r>
    </w:p>
    <w:p w14:paraId="5A553062" w14:textId="003019F2" w:rsidR="00DA5C8F" w:rsidRPr="0091601A" w:rsidRDefault="00DA5C8F"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Seguros</w:t>
      </w:r>
      <w:r w:rsidR="005506FC" w:rsidRPr="0091601A">
        <w:rPr>
          <w:rFonts w:ascii="Ancizar Sans Light" w:hAnsi="Ancizar Sans Light"/>
        </w:rPr>
        <w:t xml:space="preserve"> de </w:t>
      </w:r>
      <w:r w:rsidR="00714CEF" w:rsidRPr="0091601A">
        <w:rPr>
          <w:rFonts w:ascii="Ancizar Sans Light" w:hAnsi="Ancizar Sans Light"/>
        </w:rPr>
        <w:t>bienes.</w:t>
      </w:r>
    </w:p>
    <w:p w14:paraId="112DFBFE" w14:textId="77777777" w:rsidR="00DA5C8F" w:rsidRPr="0091601A" w:rsidRDefault="00DA5C8F"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Depreciación de edificaciones.</w:t>
      </w:r>
    </w:p>
    <w:p w14:paraId="2C28F154"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plantas, ductos y túneles.</w:t>
      </w:r>
    </w:p>
    <w:p w14:paraId="39BEE3E1"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redes, líneas y cables.</w:t>
      </w:r>
    </w:p>
    <w:p w14:paraId="6B3909B3"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maquinaria y equipo.</w:t>
      </w:r>
    </w:p>
    <w:p w14:paraId="06360580"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equipo médico y científico.</w:t>
      </w:r>
    </w:p>
    <w:p w14:paraId="617DC183"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muebles, enseres y equipo de oficina.</w:t>
      </w:r>
    </w:p>
    <w:p w14:paraId="30759967"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equipo de comunicación y computación.</w:t>
      </w:r>
    </w:p>
    <w:p w14:paraId="2A8AE3F4" w14:textId="77777777"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equipo de transporte, tracción y elevación.</w:t>
      </w:r>
    </w:p>
    <w:p w14:paraId="2D57D1D2" w14:textId="24699EAE" w:rsidR="00DA5C8F" w:rsidRPr="0091601A" w:rsidRDefault="00DA5C8F"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Depreciación de equipos de comedor, cocina, despensa y hotelería.</w:t>
      </w:r>
    </w:p>
    <w:p w14:paraId="4CCFB03D" w14:textId="56DBB1C1" w:rsidR="00466564" w:rsidRPr="0091601A" w:rsidRDefault="00466564"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Depreciación de semovientes.</w:t>
      </w:r>
    </w:p>
    <w:p w14:paraId="1D193863" w14:textId="77777777" w:rsidR="00DA5C8F" w:rsidRPr="0091601A" w:rsidRDefault="00DA5C8F"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Amortización de semovientes.</w:t>
      </w:r>
    </w:p>
    <w:p w14:paraId="28026C79" w14:textId="4CB04ED4" w:rsidR="0046093B" w:rsidRPr="0091601A" w:rsidRDefault="00DA5C8F" w:rsidP="003403A5">
      <w:pPr>
        <w:pStyle w:val="Prrafodelista"/>
        <w:numPr>
          <w:ilvl w:val="0"/>
          <w:numId w:val="24"/>
        </w:numPr>
        <w:spacing w:after="0" w:line="276" w:lineRule="auto"/>
        <w:rPr>
          <w:rFonts w:ascii="Ancizar Sans Light" w:hAnsi="Ancizar Sans Light"/>
        </w:rPr>
      </w:pPr>
      <w:r w:rsidRPr="0091601A">
        <w:rPr>
          <w:rFonts w:ascii="Ancizar Sans Light" w:hAnsi="Ancizar Sans Light"/>
        </w:rPr>
        <w:t>Amortización de intangibles</w:t>
      </w:r>
    </w:p>
    <w:p w14:paraId="5FF7E543" w14:textId="1FA2FE2E" w:rsidR="00466564" w:rsidRPr="0091601A" w:rsidRDefault="007D5956" w:rsidP="003403A5">
      <w:pPr>
        <w:pStyle w:val="Prrafodelista"/>
        <w:numPr>
          <w:ilvl w:val="0"/>
          <w:numId w:val="24"/>
        </w:numPr>
        <w:spacing w:after="0" w:line="276" w:lineRule="auto"/>
        <w:rPr>
          <w:rFonts w:ascii="Ancizar Sans Light" w:hAnsi="Ancizar Sans Light"/>
          <w:lang w:val="es-ES"/>
        </w:rPr>
      </w:pPr>
      <w:r w:rsidRPr="0091601A">
        <w:rPr>
          <w:rFonts w:ascii="Ancizar Sans Light" w:hAnsi="Ancizar Sans Light"/>
          <w:lang w:val="es-ES"/>
        </w:rPr>
        <w:t xml:space="preserve">Depreciación </w:t>
      </w:r>
      <w:r w:rsidR="00671E01" w:rsidRPr="0091601A">
        <w:rPr>
          <w:rFonts w:ascii="Ancizar Sans Light" w:hAnsi="Ancizar Sans Light"/>
          <w:lang w:val="es-ES"/>
        </w:rPr>
        <w:t>b</w:t>
      </w:r>
      <w:r w:rsidR="00466564" w:rsidRPr="0091601A">
        <w:rPr>
          <w:rFonts w:ascii="Ancizar Sans Light" w:hAnsi="Ancizar Sans Light"/>
          <w:lang w:val="es-ES"/>
        </w:rPr>
        <w:t>ienes de arte y cultura</w:t>
      </w:r>
    </w:p>
    <w:p w14:paraId="1366FF92" w14:textId="77777777" w:rsidR="00041AC4" w:rsidRPr="004F1C91" w:rsidRDefault="00041AC4" w:rsidP="0046093B">
      <w:pPr>
        <w:pStyle w:val="Prrafodelista"/>
        <w:spacing w:after="0" w:line="276" w:lineRule="auto"/>
        <w:rPr>
          <w:rFonts w:ascii="Ancizar Sans Light" w:hAnsi="Ancizar Sans Light"/>
          <w:sz w:val="22"/>
          <w:lang w:val="es-ES"/>
        </w:rPr>
        <w:sectPr w:rsidR="00041AC4" w:rsidRPr="004F1C91" w:rsidSect="00041AC4">
          <w:type w:val="continuous"/>
          <w:pgSz w:w="12240" w:h="15840"/>
          <w:pgMar w:top="1417" w:right="1701" w:bottom="1417" w:left="1701" w:header="708" w:footer="708" w:gutter="0"/>
          <w:cols w:num="2" w:space="708"/>
          <w:docGrid w:linePitch="360"/>
        </w:sectPr>
      </w:pPr>
    </w:p>
    <w:p w14:paraId="22CCF24F" w14:textId="1A4CE7D8" w:rsidR="0046093B" w:rsidRPr="004F1C91" w:rsidRDefault="0046093B" w:rsidP="0046093B">
      <w:pPr>
        <w:pStyle w:val="Prrafodelista"/>
        <w:spacing w:after="0" w:line="276" w:lineRule="auto"/>
        <w:rPr>
          <w:rFonts w:ascii="Ancizar Sans Light" w:hAnsi="Ancizar Sans Light"/>
          <w:sz w:val="22"/>
          <w:lang w:val="es-ES"/>
        </w:rPr>
      </w:pPr>
    </w:p>
    <w:p w14:paraId="426E484D" w14:textId="1E38AE67" w:rsidR="00DA5C8F" w:rsidRPr="00FB13AD" w:rsidRDefault="00DA5C8F" w:rsidP="00FB13AD">
      <w:pPr>
        <w:pStyle w:val="Ttulo2"/>
        <w:numPr>
          <w:ilvl w:val="2"/>
          <w:numId w:val="3"/>
        </w:numPr>
        <w:spacing w:line="276" w:lineRule="auto"/>
        <w:rPr>
          <w:rFonts w:ascii="Ancizar Sans Light" w:hAnsi="Ancizar Sans Light"/>
          <w:color w:val="0F6277"/>
        </w:rPr>
      </w:pPr>
      <w:bookmarkStart w:id="68" w:name="_Toc12609059"/>
      <w:bookmarkStart w:id="69" w:name="_Toc140232470"/>
      <w:bookmarkStart w:id="70" w:name="_Toc146287070"/>
      <w:r w:rsidRPr="00FB13AD">
        <w:rPr>
          <w:rFonts w:ascii="Ancizar Sans Light" w:hAnsi="Ancizar Sans Light"/>
          <w:color w:val="0F6277"/>
        </w:rPr>
        <w:t>Impuestos, tasas y contribuciones</w:t>
      </w:r>
      <w:bookmarkEnd w:id="68"/>
      <w:bookmarkEnd w:id="69"/>
      <w:bookmarkEnd w:id="70"/>
    </w:p>
    <w:p w14:paraId="1BD886DE" w14:textId="77777777" w:rsidR="00DA5C8F" w:rsidRPr="009115D8" w:rsidRDefault="00DA5C8F" w:rsidP="004F7030">
      <w:pPr>
        <w:pStyle w:val="Prrafodelista"/>
        <w:spacing w:after="0" w:line="276" w:lineRule="auto"/>
        <w:ind w:left="993"/>
        <w:rPr>
          <w:rFonts w:ascii="Ancizar Sans Light" w:hAnsi="Ancizar Sans Light"/>
          <w:i/>
          <w:u w:val="single"/>
        </w:rPr>
      </w:pPr>
    </w:p>
    <w:p w14:paraId="5CBAC4C5" w14:textId="77777777" w:rsidR="00DA5C8F" w:rsidRPr="004F1C91" w:rsidRDefault="00DA5C8F" w:rsidP="004F7030">
      <w:pPr>
        <w:spacing w:line="276" w:lineRule="auto"/>
        <w:jc w:val="both"/>
        <w:rPr>
          <w:rFonts w:ascii="Ancizar Sans Light" w:hAnsi="Ancizar Sans Light"/>
          <w:lang w:val="es-ES"/>
        </w:rPr>
      </w:pPr>
      <w:r w:rsidRPr="004F1C91">
        <w:rPr>
          <w:rFonts w:ascii="Ancizar Sans Light" w:hAnsi="Ancizar Sans Light"/>
          <w:lang w:val="es-ES"/>
        </w:rPr>
        <w:t>Corresponde a los pagos de los diferentes tributos, así como la cuota de fiscalización y auditaje a favor de la Contraloría General de la República:</w:t>
      </w:r>
    </w:p>
    <w:p w14:paraId="6E981E46" w14:textId="77777777" w:rsidR="0046093B" w:rsidRPr="004F1C91" w:rsidRDefault="0046093B" w:rsidP="003403A5">
      <w:pPr>
        <w:pStyle w:val="Prrafodelista"/>
        <w:numPr>
          <w:ilvl w:val="0"/>
          <w:numId w:val="8"/>
        </w:numPr>
        <w:spacing w:line="276" w:lineRule="auto"/>
        <w:rPr>
          <w:rFonts w:ascii="Ancizar Sans Light" w:hAnsi="Ancizar Sans Light"/>
          <w:sz w:val="22"/>
          <w:lang w:val="es-ES"/>
        </w:rPr>
        <w:sectPr w:rsidR="0046093B" w:rsidRPr="004F1C91" w:rsidSect="0046093B">
          <w:type w:val="continuous"/>
          <w:pgSz w:w="12240" w:h="15840"/>
          <w:pgMar w:top="1417" w:right="1701" w:bottom="1417" w:left="1701" w:header="708" w:footer="708" w:gutter="0"/>
          <w:cols w:space="708"/>
          <w:docGrid w:linePitch="360"/>
        </w:sectPr>
      </w:pPr>
    </w:p>
    <w:p w14:paraId="3165C948" w14:textId="53729A59"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Peajes.</w:t>
      </w:r>
    </w:p>
    <w:p w14:paraId="28E79D29"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Contribución Supervigilancia.</w:t>
      </w:r>
    </w:p>
    <w:p w14:paraId="5884E4BE" w14:textId="77777777" w:rsidR="00DA5C8F" w:rsidRPr="0091601A" w:rsidRDefault="00DA5C8F" w:rsidP="003403A5">
      <w:pPr>
        <w:pStyle w:val="Prrafodelista"/>
        <w:numPr>
          <w:ilvl w:val="0"/>
          <w:numId w:val="25"/>
        </w:numPr>
        <w:spacing w:line="276" w:lineRule="auto"/>
        <w:rPr>
          <w:rFonts w:ascii="Ancizar Sans Light" w:hAnsi="Ancizar Sans Light"/>
          <w:lang w:val="es-ES"/>
        </w:rPr>
      </w:pPr>
      <w:r w:rsidRPr="0091601A">
        <w:rPr>
          <w:rFonts w:ascii="Ancizar Sans Light" w:hAnsi="Ancizar Sans Light"/>
          <w:lang w:val="es-ES"/>
        </w:rPr>
        <w:t>Gravamen a los movimientos financieros.</w:t>
      </w:r>
    </w:p>
    <w:p w14:paraId="7D48255C"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Contribuciones – Estampillas.</w:t>
      </w:r>
    </w:p>
    <w:p w14:paraId="53CE408B"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Otros impuestos.</w:t>
      </w:r>
    </w:p>
    <w:p w14:paraId="2A8EF3BB" w14:textId="77777777" w:rsidR="00DA5C8F" w:rsidRPr="0091601A" w:rsidRDefault="00DA5C8F" w:rsidP="003403A5">
      <w:pPr>
        <w:pStyle w:val="Prrafodelista"/>
        <w:numPr>
          <w:ilvl w:val="0"/>
          <w:numId w:val="25"/>
        </w:numPr>
        <w:spacing w:line="276" w:lineRule="auto"/>
        <w:rPr>
          <w:rFonts w:ascii="Ancizar Sans Light" w:hAnsi="Ancizar Sans Light"/>
          <w:lang w:val="es-ES"/>
        </w:rPr>
      </w:pPr>
      <w:r w:rsidRPr="0091601A">
        <w:rPr>
          <w:rFonts w:ascii="Ancizar Sans Light" w:hAnsi="Ancizar Sans Light"/>
          <w:lang w:val="es-ES"/>
        </w:rPr>
        <w:t>Cuota de fiscalización y auditaje.</w:t>
      </w:r>
    </w:p>
    <w:p w14:paraId="4929219A"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Impuesto predial unificado.</w:t>
      </w:r>
    </w:p>
    <w:p w14:paraId="49FAF486"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Otras tasas.</w:t>
      </w:r>
    </w:p>
    <w:p w14:paraId="3B83A1E1" w14:textId="77777777"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Impuesto sobre vehículos automotores.</w:t>
      </w:r>
    </w:p>
    <w:p w14:paraId="43E60F7A" w14:textId="5FBC0585" w:rsidR="00DA5C8F" w:rsidRPr="0091601A" w:rsidRDefault="00DA5C8F" w:rsidP="003403A5">
      <w:pPr>
        <w:pStyle w:val="Prrafodelista"/>
        <w:numPr>
          <w:ilvl w:val="0"/>
          <w:numId w:val="25"/>
        </w:numPr>
        <w:spacing w:line="276" w:lineRule="auto"/>
        <w:rPr>
          <w:rFonts w:ascii="Ancizar Sans Light" w:hAnsi="Ancizar Sans Light"/>
        </w:rPr>
      </w:pPr>
      <w:r w:rsidRPr="0091601A">
        <w:rPr>
          <w:rFonts w:ascii="Ancizar Sans Light" w:hAnsi="Ancizar Sans Light"/>
        </w:rPr>
        <w:t>Multas.</w:t>
      </w:r>
    </w:p>
    <w:p w14:paraId="3E3CD30B" w14:textId="08F114E8" w:rsidR="00041AC4" w:rsidRPr="0091601A" w:rsidRDefault="00041AC4" w:rsidP="003403A5">
      <w:pPr>
        <w:pStyle w:val="Prrafodelista"/>
        <w:numPr>
          <w:ilvl w:val="0"/>
          <w:numId w:val="25"/>
        </w:numPr>
        <w:spacing w:line="276" w:lineRule="auto"/>
        <w:rPr>
          <w:rFonts w:ascii="Ancizar Sans Light" w:hAnsi="Ancizar Sans Light"/>
          <w:lang w:val="es-ES"/>
        </w:rPr>
        <w:sectPr w:rsidR="00041AC4" w:rsidRPr="0091601A" w:rsidSect="0046093B">
          <w:type w:val="continuous"/>
          <w:pgSz w:w="12240" w:h="15840"/>
          <w:pgMar w:top="1417" w:right="1701" w:bottom="1417" w:left="1701" w:header="708" w:footer="708" w:gutter="0"/>
          <w:cols w:num="2" w:space="708"/>
          <w:docGrid w:linePitch="360"/>
        </w:sectPr>
      </w:pPr>
      <w:r w:rsidRPr="0091601A">
        <w:rPr>
          <w:rFonts w:ascii="Ancizar Sans Light" w:hAnsi="Ancizar Sans Light"/>
          <w:lang w:val="es-ES"/>
        </w:rPr>
        <w:t>IVA por adquisición de bienes y servicios</w:t>
      </w:r>
    </w:p>
    <w:p w14:paraId="6DF239C3" w14:textId="5CCE4A61" w:rsidR="00DA5C8F" w:rsidRPr="004F1C91" w:rsidRDefault="00DA5C8F" w:rsidP="004F7030">
      <w:pPr>
        <w:spacing w:after="0" w:line="276" w:lineRule="auto"/>
        <w:ind w:left="273"/>
        <w:rPr>
          <w:rFonts w:ascii="Ancizar Sans Light" w:hAnsi="Ancizar Sans Light"/>
          <w:i/>
          <w:u w:val="single"/>
          <w:lang w:val="es-ES"/>
        </w:rPr>
      </w:pPr>
    </w:p>
    <w:p w14:paraId="009EE701" w14:textId="77777777" w:rsidR="00DA5C8F" w:rsidRPr="00FB13AD" w:rsidRDefault="00DA5C8F" w:rsidP="00FB13AD">
      <w:pPr>
        <w:pStyle w:val="Ttulo2"/>
        <w:numPr>
          <w:ilvl w:val="2"/>
          <w:numId w:val="3"/>
        </w:numPr>
        <w:spacing w:line="276" w:lineRule="auto"/>
        <w:rPr>
          <w:rFonts w:ascii="Ancizar Sans Light" w:hAnsi="Ancizar Sans Light"/>
          <w:color w:val="0F6277"/>
        </w:rPr>
      </w:pPr>
      <w:bookmarkStart w:id="71" w:name="_Toc12609060"/>
      <w:bookmarkStart w:id="72" w:name="_Toc140232471"/>
      <w:bookmarkStart w:id="73" w:name="_Toc146287071"/>
      <w:r w:rsidRPr="00FB13AD">
        <w:rPr>
          <w:rFonts w:ascii="Ancizar Sans Light" w:hAnsi="Ancizar Sans Light"/>
          <w:color w:val="0F6277"/>
        </w:rPr>
        <w:t>Materiales, suministros e insumos</w:t>
      </w:r>
      <w:bookmarkEnd w:id="71"/>
      <w:bookmarkEnd w:id="72"/>
      <w:bookmarkEnd w:id="73"/>
    </w:p>
    <w:p w14:paraId="6B10B9E6" w14:textId="77777777" w:rsidR="00DA5C8F" w:rsidRPr="009115D8" w:rsidRDefault="00DA5C8F" w:rsidP="004F7030">
      <w:pPr>
        <w:spacing w:line="276" w:lineRule="auto"/>
        <w:rPr>
          <w:rFonts w:ascii="Ancizar Sans Light" w:hAnsi="Ancizar Sans Light"/>
        </w:rPr>
      </w:pPr>
    </w:p>
    <w:p w14:paraId="7BB890A8" w14:textId="77777777" w:rsidR="00DA5C8F" w:rsidRPr="004F1C91" w:rsidRDefault="00DA5C8F" w:rsidP="004F7030">
      <w:pPr>
        <w:spacing w:line="276" w:lineRule="auto"/>
        <w:jc w:val="both"/>
        <w:rPr>
          <w:rFonts w:ascii="Ancizar Sans Light" w:hAnsi="Ancizar Sans Light"/>
          <w:lang w:val="es-ES"/>
        </w:rPr>
      </w:pPr>
      <w:r w:rsidRPr="004F1C91">
        <w:rPr>
          <w:rFonts w:ascii="Ancizar Sans Light" w:hAnsi="Ancizar Sans Light"/>
          <w:lang w:val="es-ES"/>
        </w:rPr>
        <w:t>En esta agrupación se reúnen las erogaciones que realizan los diferentes fondos de la Universidad para la adquisición de materiales necesarios para ser usados o transformados en el desarrollo de las actividades de académicas de pregrado, posgrado, investigación y extensión. Dentro de materiales, suministros e insumos se encuentran los siguientes conceptos:</w:t>
      </w:r>
    </w:p>
    <w:p w14:paraId="3E27FFC5" w14:textId="77777777" w:rsidR="00414B9F" w:rsidRPr="004F1C91" w:rsidRDefault="00414B9F" w:rsidP="003403A5">
      <w:pPr>
        <w:pStyle w:val="Prrafodelista"/>
        <w:numPr>
          <w:ilvl w:val="0"/>
          <w:numId w:val="9"/>
        </w:numPr>
        <w:spacing w:line="276" w:lineRule="auto"/>
        <w:rPr>
          <w:rFonts w:ascii="Ancizar Sans Light" w:hAnsi="Ancizar Sans Light"/>
          <w:sz w:val="22"/>
          <w:lang w:val="es-ES"/>
        </w:rPr>
        <w:sectPr w:rsidR="00414B9F" w:rsidRPr="004F1C91" w:rsidSect="0046093B">
          <w:type w:val="continuous"/>
          <w:pgSz w:w="12240" w:h="15840"/>
          <w:pgMar w:top="1417" w:right="1701" w:bottom="1417" w:left="1701" w:header="708" w:footer="708" w:gutter="0"/>
          <w:cols w:space="708"/>
          <w:docGrid w:linePitch="360"/>
        </w:sectPr>
      </w:pPr>
    </w:p>
    <w:p w14:paraId="78B2FA5A" w14:textId="1F3B39E0"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lastRenderedPageBreak/>
        <w:t>Materiales.</w:t>
      </w:r>
    </w:p>
    <w:p w14:paraId="053B4277"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Consumos controlables.</w:t>
      </w:r>
    </w:p>
    <w:p w14:paraId="4D7174C5"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Materiales y suministros.</w:t>
      </w:r>
    </w:p>
    <w:p w14:paraId="1499837C"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Materiales y gastos de fotografía.</w:t>
      </w:r>
    </w:p>
    <w:p w14:paraId="6055DE52"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Materiales de imprenta.</w:t>
      </w:r>
    </w:p>
    <w:p w14:paraId="593EEB6B"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Repuestos y accesorios.</w:t>
      </w:r>
    </w:p>
    <w:p w14:paraId="5DDA5CD5"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Útiles de escritorio.</w:t>
      </w:r>
    </w:p>
    <w:p w14:paraId="1D2845FA"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Encuadernación y empaste.</w:t>
      </w:r>
    </w:p>
    <w:p w14:paraId="2D113F32"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Vidriería y otros elementos de laboratorio.</w:t>
      </w:r>
    </w:p>
    <w:p w14:paraId="09B21D8F"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Combustibles, lubricantes y gas vehicular.</w:t>
      </w:r>
    </w:p>
    <w:p w14:paraId="1124B9DD"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Materiales de educación.</w:t>
      </w:r>
    </w:p>
    <w:p w14:paraId="48FB0EA1"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Drogas, artículos y materiales médicos, dentales, veterinarios y de laboratorio.</w:t>
      </w:r>
    </w:p>
    <w:p w14:paraId="626D0AEE"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Material didáctico.</w:t>
      </w:r>
    </w:p>
    <w:p w14:paraId="0C494181"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Reactivos y químicos.</w:t>
      </w:r>
    </w:p>
    <w:p w14:paraId="71629AB2"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Alimentos para animales.</w:t>
      </w:r>
    </w:p>
    <w:p w14:paraId="6ED59EA4"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Semovientes y productos de experimentación.</w:t>
      </w:r>
    </w:p>
    <w:p w14:paraId="1433DCB6"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Fotocopias.</w:t>
      </w:r>
    </w:p>
    <w:p w14:paraId="24A6F195"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Avisos, impresos y publicaciones.</w:t>
      </w:r>
    </w:p>
    <w:p w14:paraId="338EB533" w14:textId="77777777" w:rsidR="00DA5C8F" w:rsidRPr="0091601A" w:rsidRDefault="00DA5C8F"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Materiales de audio y video.</w:t>
      </w:r>
    </w:p>
    <w:p w14:paraId="04CA37BA" w14:textId="77777777"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Implementos deportivos.</w:t>
      </w:r>
    </w:p>
    <w:p w14:paraId="5CC89803" w14:textId="1CA97EBB" w:rsidR="00DA5C8F" w:rsidRPr="0091601A" w:rsidRDefault="00DA5C8F" w:rsidP="003403A5">
      <w:pPr>
        <w:pStyle w:val="Prrafodelista"/>
        <w:numPr>
          <w:ilvl w:val="0"/>
          <w:numId w:val="26"/>
        </w:numPr>
        <w:spacing w:line="276" w:lineRule="auto"/>
        <w:rPr>
          <w:rFonts w:ascii="Ancizar Sans Light" w:hAnsi="Ancizar Sans Light"/>
        </w:rPr>
      </w:pPr>
      <w:r w:rsidRPr="0091601A">
        <w:rPr>
          <w:rFonts w:ascii="Ancizar Sans Light" w:hAnsi="Ancizar Sans Light"/>
        </w:rPr>
        <w:t>Productos alimenticios.</w:t>
      </w:r>
    </w:p>
    <w:p w14:paraId="2D6F7D17" w14:textId="7CB7961C" w:rsidR="006137C7" w:rsidRPr="0091601A" w:rsidRDefault="006137C7" w:rsidP="003403A5">
      <w:pPr>
        <w:pStyle w:val="Prrafodelista"/>
        <w:numPr>
          <w:ilvl w:val="0"/>
          <w:numId w:val="26"/>
        </w:numPr>
        <w:spacing w:line="276" w:lineRule="auto"/>
        <w:rPr>
          <w:rFonts w:ascii="Ancizar Sans Light" w:hAnsi="Ancizar Sans Light"/>
          <w:lang w:val="es-ES"/>
        </w:rPr>
      </w:pPr>
      <w:r w:rsidRPr="0091601A">
        <w:rPr>
          <w:rFonts w:ascii="Ancizar Sans Light" w:hAnsi="Ancizar Sans Light"/>
          <w:lang w:val="es-ES"/>
        </w:rPr>
        <w:t>Artículos y suministros de agricultura, jardinería y granjas</w:t>
      </w:r>
    </w:p>
    <w:p w14:paraId="5A0E5866" w14:textId="77777777" w:rsidR="00414B9F" w:rsidRPr="004F1C91" w:rsidRDefault="00414B9F" w:rsidP="004F7030">
      <w:pPr>
        <w:pStyle w:val="Prrafodelista"/>
        <w:spacing w:after="0" w:line="276" w:lineRule="auto"/>
        <w:ind w:left="993"/>
        <w:rPr>
          <w:rFonts w:ascii="Ancizar Sans Light" w:hAnsi="Ancizar Sans Light"/>
          <w:i/>
          <w:u w:val="single"/>
          <w:lang w:val="es-ES"/>
        </w:rPr>
        <w:sectPr w:rsidR="00414B9F" w:rsidRPr="004F1C91" w:rsidSect="00414B9F">
          <w:type w:val="continuous"/>
          <w:pgSz w:w="12240" w:h="15840"/>
          <w:pgMar w:top="1417" w:right="1701" w:bottom="1417" w:left="1701" w:header="708" w:footer="708" w:gutter="0"/>
          <w:cols w:num="2" w:space="708"/>
          <w:docGrid w:linePitch="360"/>
        </w:sectPr>
      </w:pPr>
    </w:p>
    <w:p w14:paraId="41B3F3C1" w14:textId="1F8C07A7" w:rsidR="00DA5C8F" w:rsidRPr="004F1C91" w:rsidRDefault="00DA5C8F" w:rsidP="004F7030">
      <w:pPr>
        <w:pStyle w:val="Prrafodelista"/>
        <w:spacing w:after="0" w:line="276" w:lineRule="auto"/>
        <w:ind w:left="993"/>
        <w:rPr>
          <w:rFonts w:ascii="Ancizar Sans Light" w:hAnsi="Ancizar Sans Light"/>
          <w:i/>
          <w:u w:val="single"/>
          <w:lang w:val="es-ES"/>
        </w:rPr>
      </w:pPr>
    </w:p>
    <w:p w14:paraId="17448D82" w14:textId="77777777" w:rsidR="00414B9F" w:rsidRDefault="00414B9F" w:rsidP="00414B9F">
      <w:pPr>
        <w:spacing w:after="0" w:line="276" w:lineRule="auto"/>
        <w:ind w:left="273"/>
        <w:rPr>
          <w:rFonts w:ascii="Ancizar Sans Light" w:hAnsi="Ancizar Sans Light"/>
          <w:i/>
          <w:u w:val="single"/>
        </w:rPr>
        <w:sectPr w:rsidR="00414B9F" w:rsidSect="00414B9F">
          <w:type w:val="continuous"/>
          <w:pgSz w:w="12240" w:h="15840"/>
          <w:pgMar w:top="1417" w:right="1701" w:bottom="1417" w:left="1701" w:header="708" w:footer="708" w:gutter="0"/>
          <w:cols w:num="2" w:space="708"/>
          <w:docGrid w:linePitch="360"/>
        </w:sectPr>
      </w:pPr>
    </w:p>
    <w:p w14:paraId="40794C78" w14:textId="153B1941" w:rsidR="00414B9F" w:rsidRPr="009115D8" w:rsidRDefault="00414B9F" w:rsidP="00414B9F">
      <w:pPr>
        <w:spacing w:after="0" w:line="276" w:lineRule="auto"/>
        <w:ind w:left="273"/>
        <w:rPr>
          <w:rFonts w:ascii="Ancizar Sans Light" w:hAnsi="Ancizar Sans Light"/>
          <w:i/>
          <w:u w:val="single"/>
        </w:rPr>
      </w:pPr>
    </w:p>
    <w:p w14:paraId="5E533324" w14:textId="77777777" w:rsidR="00DA5C8F" w:rsidRPr="00FB13AD" w:rsidRDefault="00DA5C8F" w:rsidP="00FB13AD">
      <w:pPr>
        <w:pStyle w:val="Ttulo2"/>
        <w:numPr>
          <w:ilvl w:val="2"/>
          <w:numId w:val="3"/>
        </w:numPr>
        <w:spacing w:line="276" w:lineRule="auto"/>
        <w:rPr>
          <w:rFonts w:ascii="Ancizar Sans Light" w:hAnsi="Ancizar Sans Light"/>
          <w:color w:val="0F6277"/>
        </w:rPr>
      </w:pPr>
      <w:bookmarkStart w:id="74" w:name="_Toc12609062"/>
      <w:bookmarkStart w:id="75" w:name="_Toc140232473"/>
      <w:bookmarkStart w:id="76" w:name="_Toc146287072"/>
      <w:r w:rsidRPr="00FB13AD">
        <w:rPr>
          <w:rFonts w:ascii="Ancizar Sans Light" w:hAnsi="Ancizar Sans Light"/>
          <w:color w:val="0F6277"/>
        </w:rPr>
        <w:t>Servicios contratados</w:t>
      </w:r>
      <w:bookmarkEnd w:id="74"/>
      <w:bookmarkEnd w:id="75"/>
      <w:bookmarkEnd w:id="76"/>
    </w:p>
    <w:p w14:paraId="38DDC6AB" w14:textId="77777777" w:rsidR="00DA5C8F" w:rsidRPr="009115D8" w:rsidRDefault="00DA5C8F" w:rsidP="004F7030">
      <w:pPr>
        <w:spacing w:after="0" w:line="276" w:lineRule="auto"/>
        <w:rPr>
          <w:rFonts w:ascii="Ancizar Sans Light" w:hAnsi="Ancizar Sans Light"/>
        </w:rPr>
      </w:pPr>
    </w:p>
    <w:p w14:paraId="409E89C9" w14:textId="3BD36B2C" w:rsidR="00AE4853" w:rsidRPr="004F1C91" w:rsidRDefault="00DA5C8F" w:rsidP="00AE4853">
      <w:pPr>
        <w:spacing w:after="0" w:line="276" w:lineRule="auto"/>
        <w:rPr>
          <w:rFonts w:ascii="Ancizar Sans Light" w:hAnsi="Ancizar Sans Light"/>
          <w:lang w:val="es-ES"/>
        </w:rPr>
      </w:pPr>
      <w:r w:rsidRPr="004F1C91">
        <w:rPr>
          <w:rFonts w:ascii="Ancizar Sans Light" w:hAnsi="Ancizar Sans Light"/>
          <w:lang w:val="es-ES"/>
        </w:rPr>
        <w:t>Corresponde a los costos relacionados con la cont</w:t>
      </w:r>
      <w:r w:rsidR="00AE4853" w:rsidRPr="004F1C91">
        <w:rPr>
          <w:rFonts w:ascii="Ancizar Sans Light" w:hAnsi="Ancizar Sans Light"/>
          <w:lang w:val="es-ES"/>
        </w:rPr>
        <w:t>ratación de terceros, comprende:</w:t>
      </w:r>
    </w:p>
    <w:p w14:paraId="38C341FD" w14:textId="5C552E33" w:rsidR="00AE4853" w:rsidRPr="004F1C91" w:rsidRDefault="00AE4853" w:rsidP="00AE4853">
      <w:pPr>
        <w:spacing w:after="0" w:line="276" w:lineRule="auto"/>
        <w:rPr>
          <w:rFonts w:ascii="Ancizar Sans Light" w:hAnsi="Ancizar Sans Light"/>
          <w:lang w:val="es-ES"/>
        </w:rPr>
      </w:pPr>
    </w:p>
    <w:p w14:paraId="4ADA31D2" w14:textId="77777777" w:rsidR="00AE4853" w:rsidRPr="004F1C91" w:rsidRDefault="00AE4853" w:rsidP="00AE4853">
      <w:pPr>
        <w:spacing w:after="0" w:line="276" w:lineRule="auto"/>
        <w:rPr>
          <w:rFonts w:ascii="Ancizar Sans Light" w:hAnsi="Ancizar Sans Light"/>
          <w:lang w:val="es-ES"/>
        </w:rPr>
        <w:sectPr w:rsidR="00AE4853" w:rsidRPr="004F1C91" w:rsidSect="00414B9F">
          <w:type w:val="continuous"/>
          <w:pgSz w:w="12240" w:h="15840"/>
          <w:pgMar w:top="1417" w:right="1701" w:bottom="1417" w:left="1701" w:header="708" w:footer="708" w:gutter="0"/>
          <w:cols w:space="708"/>
          <w:docGrid w:linePitch="360"/>
        </w:sectPr>
      </w:pPr>
    </w:p>
    <w:p w14:paraId="4728944B" w14:textId="2D6805D0" w:rsidR="00DA5C8F" w:rsidRPr="0091601A" w:rsidRDefault="00DA5C8F" w:rsidP="003403A5">
      <w:pPr>
        <w:pStyle w:val="Prrafodelista"/>
        <w:numPr>
          <w:ilvl w:val="0"/>
          <w:numId w:val="28"/>
        </w:numPr>
        <w:spacing w:after="0" w:line="276" w:lineRule="auto"/>
        <w:rPr>
          <w:rFonts w:ascii="Ancizar Sans Light" w:hAnsi="Ancizar Sans Light"/>
        </w:rPr>
      </w:pPr>
      <w:r w:rsidRPr="0091601A">
        <w:rPr>
          <w:rFonts w:ascii="Ancizar Sans Light" w:hAnsi="Ancizar Sans Light"/>
        </w:rPr>
        <w:t>Remuneración por servicios técnicos.</w:t>
      </w:r>
    </w:p>
    <w:p w14:paraId="7ACDD337" w14:textId="2BA26AB6" w:rsidR="00DA5C8F" w:rsidRPr="0091601A" w:rsidRDefault="00DA5C8F" w:rsidP="003403A5">
      <w:pPr>
        <w:pStyle w:val="Prrafodelista"/>
        <w:numPr>
          <w:ilvl w:val="0"/>
          <w:numId w:val="28"/>
        </w:numPr>
        <w:spacing w:after="0" w:line="276" w:lineRule="auto"/>
        <w:rPr>
          <w:rFonts w:ascii="Ancizar Sans Light" w:hAnsi="Ancizar Sans Light"/>
        </w:rPr>
      </w:pPr>
      <w:r w:rsidRPr="0091601A">
        <w:rPr>
          <w:rFonts w:ascii="Ancizar Sans Light" w:hAnsi="Ancizar Sans Light"/>
        </w:rPr>
        <w:t>Honorarios.</w:t>
      </w:r>
    </w:p>
    <w:p w14:paraId="10E48F27" w14:textId="6A62B530" w:rsidR="006137C7" w:rsidRPr="0091601A" w:rsidRDefault="006137C7" w:rsidP="003403A5">
      <w:pPr>
        <w:pStyle w:val="Prrafodelista"/>
        <w:numPr>
          <w:ilvl w:val="0"/>
          <w:numId w:val="28"/>
        </w:numPr>
        <w:spacing w:after="0" w:line="276" w:lineRule="auto"/>
        <w:rPr>
          <w:rFonts w:ascii="Ancizar Sans Light" w:hAnsi="Ancizar Sans Light"/>
        </w:rPr>
      </w:pPr>
      <w:r w:rsidRPr="0091601A">
        <w:rPr>
          <w:rFonts w:ascii="Ancizar Sans Light" w:hAnsi="Ancizar Sans Light"/>
        </w:rPr>
        <w:t>Aportes a riesgos laborales contratistas</w:t>
      </w:r>
    </w:p>
    <w:p w14:paraId="67CDEEE4" w14:textId="569A4859" w:rsidR="006137C7" w:rsidRPr="0091601A" w:rsidRDefault="006137C7" w:rsidP="003403A5">
      <w:pPr>
        <w:pStyle w:val="Prrafodelista"/>
        <w:numPr>
          <w:ilvl w:val="0"/>
          <w:numId w:val="28"/>
        </w:numPr>
        <w:spacing w:after="0" w:line="276" w:lineRule="auto"/>
        <w:rPr>
          <w:rFonts w:ascii="Ancizar Sans Light" w:hAnsi="Ancizar Sans Light"/>
        </w:rPr>
      </w:pPr>
      <w:r w:rsidRPr="0091601A">
        <w:rPr>
          <w:rFonts w:ascii="Ancizar Sans Light" w:hAnsi="Ancizar Sans Light"/>
        </w:rPr>
        <w:t xml:space="preserve">Estímulos - servicios académicos remunerados </w:t>
      </w:r>
      <w:r w:rsidR="00C227A1" w:rsidRPr="0091601A">
        <w:rPr>
          <w:rFonts w:ascii="Ancizar Sans Light" w:hAnsi="Ancizar Sans Light"/>
        </w:rPr>
        <w:t xml:space="preserve">– </w:t>
      </w:r>
      <w:r w:rsidRPr="0091601A">
        <w:rPr>
          <w:rFonts w:ascii="Ancizar Sans Light" w:hAnsi="Ancizar Sans Light"/>
        </w:rPr>
        <w:t>S</w:t>
      </w:r>
      <w:r w:rsidR="00C227A1" w:rsidRPr="0091601A">
        <w:rPr>
          <w:rFonts w:ascii="Ancizar Sans Light" w:hAnsi="Ancizar Sans Light"/>
        </w:rPr>
        <w:t>ARES</w:t>
      </w:r>
    </w:p>
    <w:p w14:paraId="78F8B826" w14:textId="77777777" w:rsidR="00414B9F" w:rsidRDefault="00414B9F" w:rsidP="004F7030">
      <w:pPr>
        <w:pStyle w:val="Prrafodelista"/>
        <w:spacing w:after="0" w:line="276" w:lineRule="auto"/>
        <w:ind w:left="993"/>
        <w:rPr>
          <w:rFonts w:ascii="Ancizar Sans Light" w:hAnsi="Ancizar Sans Light"/>
          <w:i/>
          <w:u w:val="single"/>
        </w:rPr>
        <w:sectPr w:rsidR="00414B9F" w:rsidSect="00414B9F">
          <w:type w:val="continuous"/>
          <w:pgSz w:w="12240" w:h="15840"/>
          <w:pgMar w:top="1417" w:right="1701" w:bottom="1417" w:left="1701" w:header="708" w:footer="708" w:gutter="0"/>
          <w:cols w:num="2" w:space="708"/>
          <w:docGrid w:linePitch="360"/>
        </w:sectPr>
      </w:pPr>
    </w:p>
    <w:p w14:paraId="452CDA3E" w14:textId="2BBFD26F" w:rsidR="00DA5C8F" w:rsidRPr="009115D8" w:rsidRDefault="00DA5C8F" w:rsidP="004F7030">
      <w:pPr>
        <w:pStyle w:val="Prrafodelista"/>
        <w:spacing w:after="0" w:line="276" w:lineRule="auto"/>
        <w:ind w:left="993"/>
        <w:rPr>
          <w:rFonts w:ascii="Ancizar Sans Light" w:hAnsi="Ancizar Sans Light"/>
          <w:i/>
          <w:u w:val="single"/>
        </w:rPr>
      </w:pPr>
    </w:p>
    <w:p w14:paraId="64BD60B3" w14:textId="7D624D88" w:rsidR="00DA5C8F" w:rsidRPr="00FB13AD" w:rsidRDefault="009D6128" w:rsidP="00FB13AD">
      <w:pPr>
        <w:pStyle w:val="Ttulo2"/>
        <w:numPr>
          <w:ilvl w:val="2"/>
          <w:numId w:val="3"/>
        </w:numPr>
        <w:spacing w:line="276" w:lineRule="auto"/>
        <w:rPr>
          <w:rFonts w:ascii="Ancizar Sans Light" w:hAnsi="Ancizar Sans Light"/>
          <w:color w:val="0F6277"/>
        </w:rPr>
      </w:pPr>
      <w:bookmarkStart w:id="77" w:name="_Toc12609063"/>
      <w:bookmarkStart w:id="78" w:name="_Toc140232474"/>
      <w:r>
        <w:rPr>
          <w:rFonts w:ascii="Ancizar Sans Light" w:hAnsi="Ancizar Sans Light"/>
          <w:color w:val="0F6277"/>
        </w:rPr>
        <w:t xml:space="preserve"> </w:t>
      </w:r>
      <w:bookmarkStart w:id="79" w:name="_Toc146287073"/>
      <w:r w:rsidR="00DA5C8F" w:rsidRPr="00FB13AD">
        <w:rPr>
          <w:rFonts w:ascii="Ancizar Sans Light" w:hAnsi="Ancizar Sans Light"/>
          <w:color w:val="0F6277"/>
        </w:rPr>
        <w:t>Servicios públicos</w:t>
      </w:r>
      <w:bookmarkEnd w:id="77"/>
      <w:bookmarkEnd w:id="78"/>
      <w:bookmarkEnd w:id="79"/>
    </w:p>
    <w:p w14:paraId="5033AD9C" w14:textId="77777777" w:rsidR="00DA5C8F" w:rsidRPr="009115D8" w:rsidRDefault="00DA5C8F" w:rsidP="004F7030">
      <w:pPr>
        <w:spacing w:after="0" w:line="276" w:lineRule="auto"/>
        <w:ind w:left="273"/>
        <w:jc w:val="both"/>
        <w:rPr>
          <w:rFonts w:ascii="Ancizar Sans Light" w:hAnsi="Ancizar Sans Light"/>
          <w:i/>
          <w:u w:val="single"/>
        </w:rPr>
      </w:pPr>
    </w:p>
    <w:p w14:paraId="699819CD" w14:textId="77777777" w:rsidR="00DA5C8F" w:rsidRPr="004F1C91" w:rsidRDefault="00DA5C8F" w:rsidP="004F7030">
      <w:pPr>
        <w:spacing w:after="0" w:line="276" w:lineRule="auto"/>
        <w:jc w:val="both"/>
        <w:rPr>
          <w:rFonts w:ascii="Ancizar Sans Light" w:hAnsi="Ancizar Sans Light"/>
          <w:noProof/>
          <w:lang w:val="es-ES" w:eastAsia="es-CO"/>
        </w:rPr>
      </w:pPr>
      <w:r w:rsidRPr="004F1C91">
        <w:rPr>
          <w:rFonts w:ascii="Ancizar Sans Light" w:hAnsi="Ancizar Sans Light"/>
          <w:noProof/>
          <w:lang w:val="es-ES" w:eastAsia="es-CO"/>
        </w:rPr>
        <w:t>Hacen referencia a los pagos realizados para cubrir los gastos por servicios públicos en las diferentes instalaciones de la universidad, dentro de este rubro también se ha incluido el costo de la Red Wan:</w:t>
      </w:r>
    </w:p>
    <w:p w14:paraId="0B22CF67" w14:textId="77777777" w:rsidR="00DA5C8F" w:rsidRPr="004F1C91" w:rsidRDefault="00DA5C8F" w:rsidP="004F7030">
      <w:pPr>
        <w:spacing w:after="0" w:line="276" w:lineRule="auto"/>
        <w:jc w:val="both"/>
        <w:rPr>
          <w:rFonts w:ascii="Ancizar Sans Light" w:hAnsi="Ancizar Sans Light" w:cs="Arial"/>
          <w:lang w:val="es-ES"/>
        </w:rPr>
      </w:pPr>
    </w:p>
    <w:p w14:paraId="13F81565" w14:textId="77777777" w:rsidR="00414B9F" w:rsidRPr="004F1C91" w:rsidRDefault="00414B9F" w:rsidP="003403A5">
      <w:pPr>
        <w:pStyle w:val="Prrafodelista"/>
        <w:numPr>
          <w:ilvl w:val="0"/>
          <w:numId w:val="11"/>
        </w:numPr>
        <w:spacing w:after="0" w:line="276" w:lineRule="auto"/>
        <w:rPr>
          <w:rFonts w:ascii="Ancizar Sans Light" w:hAnsi="Ancizar Sans Light" w:cs="Arial"/>
          <w:lang w:val="es-ES"/>
        </w:rPr>
        <w:sectPr w:rsidR="00414B9F" w:rsidRPr="004F1C91" w:rsidSect="00414B9F">
          <w:type w:val="continuous"/>
          <w:pgSz w:w="12240" w:h="15840"/>
          <w:pgMar w:top="1417" w:right="1701" w:bottom="1417" w:left="1701" w:header="708" w:footer="708" w:gutter="0"/>
          <w:cols w:space="708"/>
          <w:docGrid w:linePitch="360"/>
        </w:sectPr>
      </w:pPr>
    </w:p>
    <w:p w14:paraId="517B548B" w14:textId="6FF7E423" w:rsidR="00DA5C8F" w:rsidRPr="0091601A" w:rsidRDefault="00DA5C8F" w:rsidP="003403A5">
      <w:pPr>
        <w:pStyle w:val="Prrafodelista"/>
        <w:numPr>
          <w:ilvl w:val="0"/>
          <w:numId w:val="29"/>
        </w:numPr>
        <w:spacing w:after="0" w:line="276" w:lineRule="auto"/>
        <w:rPr>
          <w:rFonts w:ascii="Ancizar Sans Light" w:hAnsi="Ancizar Sans Light" w:cs="Arial"/>
          <w:lang w:val="es-ES"/>
        </w:rPr>
      </w:pPr>
      <w:r w:rsidRPr="0091601A">
        <w:rPr>
          <w:rFonts w:ascii="Ancizar Sans Light" w:hAnsi="Ancizar Sans Light" w:cs="Arial"/>
          <w:lang w:val="es-ES"/>
        </w:rPr>
        <w:t>Servicio de alumbrado y energía eléctrica.</w:t>
      </w:r>
    </w:p>
    <w:p w14:paraId="03674632" w14:textId="77777777" w:rsidR="00DA5C8F" w:rsidRPr="0091601A" w:rsidRDefault="00DA5C8F" w:rsidP="003403A5">
      <w:pPr>
        <w:pStyle w:val="Prrafodelista"/>
        <w:numPr>
          <w:ilvl w:val="0"/>
          <w:numId w:val="29"/>
        </w:numPr>
        <w:spacing w:after="0" w:line="276" w:lineRule="auto"/>
        <w:rPr>
          <w:rFonts w:ascii="Ancizar Sans Light" w:hAnsi="Ancizar Sans Light" w:cs="Arial"/>
          <w:lang w:val="es-ES"/>
        </w:rPr>
      </w:pPr>
      <w:r w:rsidRPr="0091601A">
        <w:rPr>
          <w:rFonts w:ascii="Ancizar Sans Light" w:hAnsi="Ancizar Sans Light" w:cs="Arial"/>
          <w:lang w:val="es-ES"/>
        </w:rPr>
        <w:t>Servicio de acueducto y alcantarillado.</w:t>
      </w:r>
    </w:p>
    <w:p w14:paraId="2BFC9CA5"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Servicio telefónico.</w:t>
      </w:r>
    </w:p>
    <w:p w14:paraId="15122D6D"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Celular.</w:t>
      </w:r>
    </w:p>
    <w:p w14:paraId="75656D03"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Red de Internet.</w:t>
      </w:r>
    </w:p>
    <w:p w14:paraId="4F13F1B1"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Red WAN.</w:t>
      </w:r>
    </w:p>
    <w:p w14:paraId="4B2BF8D4"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Uso espectro.</w:t>
      </w:r>
    </w:p>
    <w:p w14:paraId="70F5BB93"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Gas.</w:t>
      </w:r>
    </w:p>
    <w:p w14:paraId="1E29D916" w14:textId="77777777" w:rsidR="00DA5C8F" w:rsidRPr="0091601A" w:rsidRDefault="00DA5C8F" w:rsidP="003403A5">
      <w:pPr>
        <w:pStyle w:val="Prrafodelista"/>
        <w:numPr>
          <w:ilvl w:val="0"/>
          <w:numId w:val="29"/>
        </w:numPr>
        <w:spacing w:after="0" w:line="276" w:lineRule="auto"/>
        <w:rPr>
          <w:rFonts w:ascii="Ancizar Sans Light" w:hAnsi="Ancizar Sans Light" w:cs="Arial"/>
        </w:rPr>
      </w:pPr>
      <w:r w:rsidRPr="0091601A">
        <w:rPr>
          <w:rFonts w:ascii="Ancizar Sans Light" w:hAnsi="Ancizar Sans Light" w:cs="Arial"/>
        </w:rPr>
        <w:t>Transmisión teleconferencias.</w:t>
      </w:r>
    </w:p>
    <w:p w14:paraId="14FB8CC8" w14:textId="77777777" w:rsidR="00414B9F" w:rsidRDefault="00414B9F" w:rsidP="004F7030">
      <w:pPr>
        <w:spacing w:after="0" w:line="276" w:lineRule="auto"/>
        <w:jc w:val="both"/>
        <w:rPr>
          <w:rFonts w:ascii="Ancizar Sans Light" w:hAnsi="Ancizar Sans Light" w:cs="Arial"/>
          <w:color w:val="0F6277"/>
        </w:rPr>
        <w:sectPr w:rsidR="00414B9F" w:rsidSect="00414B9F">
          <w:type w:val="continuous"/>
          <w:pgSz w:w="12240" w:h="15840"/>
          <w:pgMar w:top="1417" w:right="1701" w:bottom="1417" w:left="1701" w:header="708" w:footer="708" w:gutter="0"/>
          <w:cols w:num="2" w:space="708"/>
          <w:docGrid w:linePitch="360"/>
        </w:sectPr>
      </w:pPr>
    </w:p>
    <w:p w14:paraId="4679DD02" w14:textId="5FB16D75" w:rsidR="00DA5C8F" w:rsidRDefault="00DA5C8F" w:rsidP="004F7030">
      <w:pPr>
        <w:spacing w:after="0" w:line="276" w:lineRule="auto"/>
        <w:jc w:val="both"/>
        <w:rPr>
          <w:rFonts w:ascii="Ancizar Sans Light" w:hAnsi="Ancizar Sans Light" w:cs="Arial"/>
          <w:color w:val="0F6277"/>
        </w:rPr>
      </w:pPr>
    </w:p>
    <w:p w14:paraId="34C115DE" w14:textId="68E4E6C7" w:rsidR="009368E6" w:rsidRDefault="009368E6" w:rsidP="004F7030">
      <w:pPr>
        <w:spacing w:after="0" w:line="276" w:lineRule="auto"/>
        <w:jc w:val="both"/>
        <w:rPr>
          <w:rFonts w:ascii="Ancizar Sans Light" w:hAnsi="Ancizar Sans Light" w:cs="Arial"/>
          <w:color w:val="0F6277"/>
        </w:rPr>
      </w:pPr>
    </w:p>
    <w:p w14:paraId="23676DE4" w14:textId="77777777" w:rsidR="009368E6" w:rsidRPr="00FB13AD" w:rsidRDefault="009368E6" w:rsidP="00D82AB3">
      <w:pPr>
        <w:pStyle w:val="Ttulo2"/>
        <w:numPr>
          <w:ilvl w:val="2"/>
          <w:numId w:val="3"/>
        </w:numPr>
        <w:spacing w:line="276" w:lineRule="auto"/>
        <w:rPr>
          <w:rFonts w:ascii="Ancizar Sans Light" w:hAnsi="Ancizar Sans Light"/>
          <w:color w:val="0F6277"/>
        </w:rPr>
      </w:pPr>
      <w:bookmarkStart w:id="80" w:name="_Toc146287074"/>
      <w:r w:rsidRPr="00FB13AD">
        <w:rPr>
          <w:rFonts w:ascii="Ancizar Sans Light" w:hAnsi="Ancizar Sans Light"/>
          <w:color w:val="0F6277"/>
        </w:rPr>
        <w:t>Otros costos</w:t>
      </w:r>
      <w:bookmarkEnd w:id="80"/>
    </w:p>
    <w:p w14:paraId="51EF914E" w14:textId="77777777" w:rsidR="009368E6" w:rsidRPr="009115D8" w:rsidRDefault="009368E6" w:rsidP="009368E6">
      <w:pPr>
        <w:pStyle w:val="Prrafodelista"/>
        <w:spacing w:after="0" w:line="276" w:lineRule="auto"/>
        <w:ind w:left="993"/>
        <w:rPr>
          <w:rFonts w:ascii="Ancizar Sans Light" w:hAnsi="Ancizar Sans Light"/>
          <w:i/>
          <w:u w:val="single"/>
        </w:rPr>
      </w:pPr>
    </w:p>
    <w:p w14:paraId="6EA63021" w14:textId="77777777" w:rsidR="009368E6" w:rsidRPr="004F1C91" w:rsidRDefault="009368E6" w:rsidP="009368E6">
      <w:pPr>
        <w:spacing w:after="0" w:line="276" w:lineRule="auto"/>
        <w:jc w:val="both"/>
        <w:rPr>
          <w:rFonts w:ascii="Ancizar Sans Light" w:hAnsi="Ancizar Sans Light"/>
          <w:lang w:val="es-ES"/>
        </w:rPr>
      </w:pPr>
      <w:r w:rsidRPr="004F1C91">
        <w:rPr>
          <w:rFonts w:ascii="Ancizar Sans Light" w:hAnsi="Ancizar Sans Light"/>
          <w:lang w:val="es-ES"/>
        </w:rPr>
        <w:t>Reúne todas las partidas que se deben incluir en el modelo de costos pero que por sus características no es posible ubicar en alguna de las agrupaciones previamente mencionadas, tales como:</w:t>
      </w:r>
    </w:p>
    <w:p w14:paraId="7891572C" w14:textId="77777777" w:rsidR="009368E6" w:rsidRPr="004F1C91" w:rsidRDefault="009368E6" w:rsidP="009368E6">
      <w:pPr>
        <w:pStyle w:val="Prrafodelista"/>
        <w:spacing w:after="0" w:line="276" w:lineRule="auto"/>
        <w:rPr>
          <w:rFonts w:ascii="Ancizar Sans Light" w:hAnsi="Ancizar Sans Light"/>
          <w:sz w:val="22"/>
          <w:lang w:val="es-ES"/>
        </w:rPr>
      </w:pPr>
    </w:p>
    <w:p w14:paraId="7ACA367B" w14:textId="77777777" w:rsidR="009368E6" w:rsidRPr="004F1C91" w:rsidRDefault="009368E6" w:rsidP="003403A5">
      <w:pPr>
        <w:pStyle w:val="Prrafodelista"/>
        <w:numPr>
          <w:ilvl w:val="0"/>
          <w:numId w:val="10"/>
        </w:numPr>
        <w:spacing w:after="0" w:line="276" w:lineRule="auto"/>
        <w:rPr>
          <w:rFonts w:ascii="Ancizar Sans Light" w:hAnsi="Ancizar Sans Light"/>
          <w:sz w:val="22"/>
          <w:lang w:val="es-ES"/>
        </w:rPr>
        <w:sectPr w:rsidR="009368E6" w:rsidRPr="004F1C91" w:rsidSect="00414B9F">
          <w:type w:val="continuous"/>
          <w:pgSz w:w="12240" w:h="15840"/>
          <w:pgMar w:top="1417" w:right="1701" w:bottom="1417" w:left="1701" w:header="708" w:footer="708" w:gutter="0"/>
          <w:cols w:space="708"/>
          <w:docGrid w:linePitch="360"/>
        </w:sectPr>
      </w:pPr>
    </w:p>
    <w:p w14:paraId="3A99047F"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Suscripciones a bases de datos.</w:t>
      </w:r>
    </w:p>
    <w:p w14:paraId="1B4E40B3"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Gastos legales.</w:t>
      </w:r>
    </w:p>
    <w:p w14:paraId="2414CE39"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Gastos bancarios.</w:t>
      </w:r>
    </w:p>
    <w:p w14:paraId="4D382737"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Licencias y salvoconductos.</w:t>
      </w:r>
    </w:p>
    <w:p w14:paraId="7E453FE5"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Perdida en Venta de bienes.</w:t>
      </w:r>
    </w:p>
    <w:p w14:paraId="41B12901"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Suscripciones, afiliaciones y cuotas de sostenimiento.</w:t>
      </w:r>
    </w:p>
    <w:p w14:paraId="447EEC19" w14:textId="77777777" w:rsidR="009368E6" w:rsidRPr="0091601A" w:rsidRDefault="009368E6" w:rsidP="003403A5">
      <w:pPr>
        <w:pStyle w:val="Prrafodelista"/>
        <w:numPr>
          <w:ilvl w:val="0"/>
          <w:numId w:val="27"/>
        </w:numPr>
        <w:spacing w:line="276" w:lineRule="auto"/>
        <w:rPr>
          <w:rFonts w:ascii="Ancizar Sans Light" w:hAnsi="Ancizar Sans Light"/>
          <w:lang w:val="es-ES"/>
        </w:rPr>
      </w:pPr>
      <w:r w:rsidRPr="0091601A">
        <w:rPr>
          <w:rFonts w:ascii="Ancizar Sans Light" w:hAnsi="Ancizar Sans Light"/>
          <w:lang w:val="es-ES"/>
        </w:rPr>
        <w:t>Alquiler de líneas y aparatos.</w:t>
      </w:r>
    </w:p>
    <w:p w14:paraId="543441AA" w14:textId="77777777" w:rsidR="009368E6" w:rsidRPr="0091601A" w:rsidRDefault="009368E6" w:rsidP="003403A5">
      <w:pPr>
        <w:pStyle w:val="Prrafodelista"/>
        <w:numPr>
          <w:ilvl w:val="0"/>
          <w:numId w:val="27"/>
        </w:numPr>
        <w:spacing w:line="276" w:lineRule="auto"/>
        <w:rPr>
          <w:rFonts w:ascii="Ancizar Sans Light" w:hAnsi="Ancizar Sans Light"/>
        </w:rPr>
      </w:pPr>
      <w:r w:rsidRPr="0091601A">
        <w:rPr>
          <w:rFonts w:ascii="Ancizar Sans Light" w:hAnsi="Ancizar Sans Light"/>
        </w:rPr>
        <w:t>Otros costos del servicio.</w:t>
      </w:r>
    </w:p>
    <w:p w14:paraId="73C7F4A4"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Costas procesales.</w:t>
      </w:r>
    </w:p>
    <w:p w14:paraId="59012845"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Litigios.</w:t>
      </w:r>
    </w:p>
    <w:p w14:paraId="1C72C01A"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Otros deudores.</w:t>
      </w:r>
    </w:p>
    <w:p w14:paraId="79406189"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Mecanismos alternativos de solución de conflictos.</w:t>
      </w:r>
    </w:p>
    <w:p w14:paraId="35EAB889"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Suscripciones y afiliaciones.</w:t>
      </w:r>
    </w:p>
    <w:p w14:paraId="08B62BAD"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Reclamaciones e indemnizaciones.</w:t>
      </w:r>
    </w:p>
    <w:p w14:paraId="4FB63F66"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Convenios de cooperación, uniones temporales y consorcios.</w:t>
      </w:r>
    </w:p>
    <w:p w14:paraId="1DAB04B3" w14:textId="77777777" w:rsidR="009368E6" w:rsidRPr="0091601A" w:rsidRDefault="009368E6" w:rsidP="003403A5">
      <w:pPr>
        <w:pStyle w:val="Prrafodelista"/>
        <w:numPr>
          <w:ilvl w:val="0"/>
          <w:numId w:val="27"/>
        </w:numPr>
        <w:spacing w:after="0" w:line="276" w:lineRule="auto"/>
        <w:rPr>
          <w:rFonts w:ascii="Ancizar Sans Light" w:hAnsi="Ancizar Sans Light"/>
          <w:lang w:val="es-ES"/>
        </w:rPr>
      </w:pPr>
      <w:r w:rsidRPr="0091601A">
        <w:rPr>
          <w:rFonts w:ascii="Ancizar Sans Light" w:hAnsi="Ancizar Sans Light"/>
          <w:lang w:val="es-ES"/>
        </w:rPr>
        <w:t>Seguros (diferentes a gestión de bienes)</w:t>
      </w:r>
    </w:p>
    <w:p w14:paraId="44DFF5EF"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Elementos de culto</w:t>
      </w:r>
    </w:p>
    <w:p w14:paraId="5EEAA06C" w14:textId="77777777" w:rsidR="009368E6" w:rsidRPr="0091601A" w:rsidRDefault="009368E6" w:rsidP="003403A5">
      <w:pPr>
        <w:pStyle w:val="Prrafodelista"/>
        <w:numPr>
          <w:ilvl w:val="0"/>
          <w:numId w:val="27"/>
        </w:numPr>
        <w:spacing w:after="0" w:line="276" w:lineRule="auto"/>
        <w:rPr>
          <w:rFonts w:ascii="Ancizar Sans Light" w:hAnsi="Ancizar Sans Light"/>
        </w:rPr>
      </w:pPr>
      <w:r w:rsidRPr="0091601A">
        <w:rPr>
          <w:rFonts w:ascii="Ancizar Sans Light" w:hAnsi="Ancizar Sans Light"/>
        </w:rPr>
        <w:t>Costos tienda universitaria</w:t>
      </w:r>
    </w:p>
    <w:p w14:paraId="25BB5FBB" w14:textId="77777777" w:rsidR="00D82AB3" w:rsidRDefault="00D82AB3" w:rsidP="004F7030">
      <w:pPr>
        <w:spacing w:after="0" w:line="276" w:lineRule="auto"/>
        <w:jc w:val="both"/>
        <w:rPr>
          <w:rFonts w:ascii="Ancizar Sans Light" w:hAnsi="Ancizar Sans Light" w:cs="Arial"/>
          <w:color w:val="0F6277"/>
        </w:rPr>
        <w:sectPr w:rsidR="00D82AB3" w:rsidSect="00D82AB3">
          <w:type w:val="continuous"/>
          <w:pgSz w:w="12240" w:h="15840"/>
          <w:pgMar w:top="1417" w:right="1701" w:bottom="1417" w:left="1701" w:header="708" w:footer="708" w:gutter="0"/>
          <w:cols w:num="2" w:space="708"/>
          <w:docGrid w:linePitch="360"/>
        </w:sectPr>
      </w:pPr>
    </w:p>
    <w:p w14:paraId="30765089" w14:textId="126AC95B" w:rsidR="009368E6" w:rsidRPr="00593E9A" w:rsidRDefault="009368E6" w:rsidP="004F7030">
      <w:pPr>
        <w:spacing w:after="0" w:line="276" w:lineRule="auto"/>
        <w:jc w:val="both"/>
        <w:rPr>
          <w:rFonts w:ascii="Ancizar Sans Light" w:hAnsi="Ancizar Sans Light" w:cs="Arial"/>
          <w:color w:val="0F6277"/>
        </w:rPr>
      </w:pPr>
    </w:p>
    <w:p w14:paraId="4C208286" w14:textId="1AF5DE49" w:rsidR="00DA5C8F" w:rsidRPr="008F66A4" w:rsidRDefault="00F50AA7" w:rsidP="005004CD">
      <w:pPr>
        <w:pStyle w:val="Ttulo2"/>
        <w:numPr>
          <w:ilvl w:val="1"/>
          <w:numId w:val="3"/>
        </w:numPr>
        <w:spacing w:line="276" w:lineRule="auto"/>
        <w:rPr>
          <w:rFonts w:ascii="Ancizar Sans Light" w:hAnsi="Ancizar Sans Light"/>
          <w:color w:val="0F6277"/>
          <w:sz w:val="24"/>
        </w:rPr>
      </w:pPr>
      <w:bookmarkStart w:id="81" w:name="_Toc12609064"/>
      <w:bookmarkStart w:id="82" w:name="_Toc140232475"/>
      <w:bookmarkStart w:id="83" w:name="_Toc146287075"/>
      <w:r w:rsidRPr="008F66A4">
        <w:rPr>
          <w:rFonts w:ascii="Ancizar Sans Light" w:hAnsi="Ancizar Sans Light"/>
          <w:color w:val="0F6277"/>
          <w:sz w:val="24"/>
        </w:rPr>
        <w:t>Inductores o d</w:t>
      </w:r>
      <w:r w:rsidR="00DA5C8F" w:rsidRPr="008F66A4">
        <w:rPr>
          <w:rFonts w:ascii="Ancizar Sans Light" w:hAnsi="Ancizar Sans Light"/>
          <w:color w:val="0F6277"/>
          <w:sz w:val="24"/>
        </w:rPr>
        <w:t>ireccionadores de costos</w:t>
      </w:r>
      <w:bookmarkEnd w:id="81"/>
      <w:bookmarkEnd w:id="82"/>
      <w:bookmarkEnd w:id="83"/>
    </w:p>
    <w:p w14:paraId="163C1EA2" w14:textId="77777777" w:rsidR="00DA5C8F" w:rsidRPr="009115D8" w:rsidRDefault="00DA5C8F" w:rsidP="004F7030">
      <w:pPr>
        <w:spacing w:line="276" w:lineRule="auto"/>
        <w:jc w:val="both"/>
        <w:rPr>
          <w:rFonts w:ascii="Ancizar Sans Light" w:hAnsi="Ancizar Sans Light"/>
          <w:szCs w:val="24"/>
        </w:rPr>
      </w:pPr>
    </w:p>
    <w:p w14:paraId="1B6FD910" w14:textId="162D4360" w:rsidR="00DA5C8F" w:rsidRPr="004F1C91" w:rsidRDefault="00DA5C8F" w:rsidP="004F7030">
      <w:pPr>
        <w:spacing w:line="276" w:lineRule="auto"/>
        <w:jc w:val="both"/>
        <w:rPr>
          <w:rFonts w:ascii="Ancizar Sans Light" w:hAnsi="Ancizar Sans Light" w:cs="Arial"/>
          <w:szCs w:val="24"/>
          <w:lang w:val="es-ES"/>
        </w:rPr>
      </w:pPr>
      <w:r w:rsidRPr="004F1C91">
        <w:rPr>
          <w:rFonts w:ascii="Ancizar Sans Light" w:hAnsi="Ancizar Sans Light"/>
          <w:szCs w:val="24"/>
          <w:lang w:val="es-ES"/>
        </w:rPr>
        <w:t xml:space="preserve">El diseño del modelo de costos requiere, entre otras cosas, la definición de los inductores de costos, estos </w:t>
      </w:r>
      <w:r w:rsidRPr="004F1C91">
        <w:rPr>
          <w:rFonts w:ascii="Ancizar Sans Light" w:hAnsi="Ancizar Sans Light" w:cs="Arial"/>
          <w:szCs w:val="24"/>
          <w:lang w:val="es-ES"/>
        </w:rPr>
        <w:t>son los factores que permiten llevar a cabo la asignación de los costos a los objetos del costo dentro del modelo a través de un prorrateo, la Contaduría General de la Nación</w:t>
      </w:r>
      <w:sdt>
        <w:sdtPr>
          <w:rPr>
            <w:rFonts w:ascii="Ancizar Sans Light" w:hAnsi="Ancizar Sans Light" w:cs="Arial"/>
            <w:szCs w:val="24"/>
          </w:rPr>
          <w:id w:val="8068591"/>
          <w:citation/>
        </w:sdtPr>
        <w:sdtContent>
          <w:r w:rsidRPr="009115D8">
            <w:rPr>
              <w:rFonts w:ascii="Ancizar Sans Light" w:hAnsi="Ancizar Sans Light" w:cs="Arial"/>
              <w:szCs w:val="24"/>
            </w:rPr>
            <w:fldChar w:fldCharType="begin"/>
          </w:r>
          <w:r w:rsidRPr="004F1C91">
            <w:rPr>
              <w:rFonts w:ascii="Ancizar Sans Light" w:hAnsi="Ancizar Sans Light" w:cs="Arial"/>
              <w:szCs w:val="24"/>
              <w:lang w:val="es-ES"/>
            </w:rPr>
            <w:instrText xml:space="preserve">CITATION Con08 \p 48 \n  \t  \l 9226 </w:instrText>
          </w:r>
          <w:r w:rsidRPr="009115D8">
            <w:rPr>
              <w:rFonts w:ascii="Ancizar Sans Light" w:hAnsi="Ancizar Sans Light" w:cs="Arial"/>
              <w:szCs w:val="24"/>
            </w:rPr>
            <w:fldChar w:fldCharType="separate"/>
          </w:r>
          <w:r w:rsidR="00EB54AB">
            <w:rPr>
              <w:rFonts w:ascii="Ancizar Sans Light" w:hAnsi="Ancizar Sans Light" w:cs="Arial"/>
              <w:noProof/>
              <w:szCs w:val="24"/>
              <w:lang w:val="es-ES"/>
            </w:rPr>
            <w:t xml:space="preserve"> </w:t>
          </w:r>
          <w:r w:rsidR="00EB54AB" w:rsidRPr="00EB54AB">
            <w:rPr>
              <w:rFonts w:ascii="Ancizar Sans Light" w:hAnsi="Ancizar Sans Light" w:cs="Arial"/>
              <w:noProof/>
              <w:szCs w:val="24"/>
              <w:lang w:val="es-ES"/>
            </w:rPr>
            <w:t>(2008, pág. 48)</w:t>
          </w:r>
          <w:r w:rsidRPr="009115D8">
            <w:rPr>
              <w:rFonts w:ascii="Ancizar Sans Light" w:hAnsi="Ancizar Sans Light" w:cs="Arial"/>
              <w:szCs w:val="24"/>
            </w:rPr>
            <w:fldChar w:fldCharType="end"/>
          </w:r>
        </w:sdtContent>
      </w:sdt>
      <w:r w:rsidRPr="004F1C91">
        <w:rPr>
          <w:rFonts w:ascii="Ancizar Sans Light" w:hAnsi="Ancizar Sans Light" w:cs="Arial"/>
          <w:szCs w:val="24"/>
          <w:lang w:val="es-ES"/>
        </w:rPr>
        <w:t xml:space="preserve">, define los direccionadores o inductores de costos, así: </w:t>
      </w:r>
    </w:p>
    <w:p w14:paraId="2CE6F4BC" w14:textId="77777777" w:rsidR="00DA5C8F" w:rsidRPr="004F1C91" w:rsidRDefault="00DA5C8F" w:rsidP="004F7030">
      <w:pPr>
        <w:spacing w:line="276" w:lineRule="auto"/>
        <w:ind w:left="708"/>
        <w:jc w:val="both"/>
        <w:rPr>
          <w:rFonts w:ascii="Ancizar Sans Light" w:hAnsi="Ancizar Sans Light" w:cs="Arial"/>
          <w:i/>
          <w:szCs w:val="24"/>
          <w:lang w:val="es-ES"/>
        </w:rPr>
      </w:pPr>
      <w:r w:rsidRPr="004F1C91">
        <w:rPr>
          <w:rFonts w:ascii="Ancizar Sans Light" w:hAnsi="Ancizar Sans Light" w:cs="Arial"/>
          <w:b/>
          <w:i/>
          <w:szCs w:val="24"/>
          <w:lang w:val="es-ES"/>
        </w:rPr>
        <w:t>“Direccionador de costos.</w:t>
      </w:r>
      <w:r w:rsidRPr="004F1C91">
        <w:rPr>
          <w:rFonts w:ascii="Ancizar Sans Light" w:hAnsi="Ancizar Sans Light" w:cs="Arial"/>
          <w:i/>
          <w:szCs w:val="24"/>
          <w:lang w:val="es-ES"/>
        </w:rPr>
        <w:t xml:space="preserve"> En la literatura de costos se le ha dado diferentes nombres a este concepto: inductor, conductor, base de asignación, base de distribución, direccionador o </w:t>
      </w:r>
      <w:proofErr w:type="spellStart"/>
      <w:r w:rsidRPr="004F1C91">
        <w:rPr>
          <w:rFonts w:ascii="Ancizar Sans Light" w:hAnsi="Ancizar Sans Light" w:cs="Arial"/>
          <w:i/>
          <w:szCs w:val="24"/>
          <w:lang w:val="es-ES"/>
        </w:rPr>
        <w:t>cost</w:t>
      </w:r>
      <w:proofErr w:type="spellEnd"/>
      <w:r w:rsidRPr="004F1C91">
        <w:rPr>
          <w:rFonts w:ascii="Ancizar Sans Light" w:hAnsi="Ancizar Sans Light" w:cs="Arial"/>
          <w:i/>
          <w:szCs w:val="24"/>
          <w:lang w:val="es-ES"/>
        </w:rPr>
        <w:t xml:space="preserve"> </w:t>
      </w:r>
      <w:proofErr w:type="gramStart"/>
      <w:r w:rsidRPr="004F1C91">
        <w:rPr>
          <w:rFonts w:ascii="Ancizar Sans Light" w:hAnsi="Ancizar Sans Light" w:cs="Arial"/>
          <w:i/>
          <w:szCs w:val="24"/>
          <w:lang w:val="es-ES"/>
        </w:rPr>
        <w:t>driver</w:t>
      </w:r>
      <w:proofErr w:type="gramEnd"/>
      <w:r w:rsidRPr="004F1C91">
        <w:rPr>
          <w:rFonts w:ascii="Ancizar Sans Light" w:hAnsi="Ancizar Sans Light" w:cs="Arial"/>
          <w:i/>
          <w:szCs w:val="24"/>
          <w:lang w:val="es-ES"/>
        </w:rPr>
        <w:t>. Es un criterio de aplicación o distribución de costos el cual determina cómo se distribuyen los recursos de la entidad a las actividades y objetos de costo o las actividades y algunos recursos a los objetos de costo finales, la función principal de un direccionador es facilitar una distribución razonable y objetiva de los costos en todos los niveles de la organización”.</w:t>
      </w:r>
    </w:p>
    <w:p w14:paraId="52398AA7" w14:textId="56FE0784" w:rsidR="00003A7B" w:rsidRPr="004F1C91" w:rsidRDefault="00DA5C8F"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Un inductor o direccionador puede ser financiero o no financiero, adicionalmente, las organizaciones pueden determinar un único direccionador, o múltiples de acuerdo con las características del proceso </w:t>
      </w:r>
      <w:sdt>
        <w:sdtPr>
          <w:rPr>
            <w:rFonts w:ascii="Ancizar Sans Light" w:hAnsi="Ancizar Sans Light" w:cs="Arial"/>
            <w:szCs w:val="24"/>
          </w:rPr>
          <w:id w:val="-1774619905"/>
          <w:citation/>
        </w:sdtPr>
        <w:sdtContent>
          <w:r w:rsidRPr="009115D8">
            <w:rPr>
              <w:rFonts w:ascii="Ancizar Sans Light" w:hAnsi="Ancizar Sans Light" w:cs="Arial"/>
              <w:szCs w:val="24"/>
            </w:rPr>
            <w:fldChar w:fldCharType="begin"/>
          </w:r>
          <w:r w:rsidRPr="004F1C91">
            <w:rPr>
              <w:rFonts w:ascii="Ancizar Sans Light" w:hAnsi="Ancizar Sans Light" w:cs="Arial"/>
              <w:szCs w:val="24"/>
              <w:lang w:val="es-ES"/>
            </w:rPr>
            <w:instrText xml:space="preserve"> CITATION Hor02 \l 9226 </w:instrText>
          </w:r>
          <w:r w:rsidRPr="009115D8">
            <w:rPr>
              <w:rFonts w:ascii="Ancizar Sans Light" w:hAnsi="Ancizar Sans Light" w:cs="Arial"/>
              <w:szCs w:val="24"/>
            </w:rPr>
            <w:fldChar w:fldCharType="separate"/>
          </w:r>
          <w:r w:rsidR="00EB54AB" w:rsidRPr="00EB54AB">
            <w:rPr>
              <w:rFonts w:ascii="Ancizar Sans Light" w:hAnsi="Ancizar Sans Light" w:cs="Arial"/>
              <w:noProof/>
              <w:szCs w:val="24"/>
              <w:lang w:val="es-ES"/>
            </w:rPr>
            <w:t>(Horngren, Foster, &amp; Datar, 2002)</w:t>
          </w:r>
          <w:r w:rsidRPr="009115D8">
            <w:rPr>
              <w:rFonts w:ascii="Ancizar Sans Light" w:hAnsi="Ancizar Sans Light" w:cs="Arial"/>
              <w:szCs w:val="24"/>
            </w:rPr>
            <w:fldChar w:fldCharType="end"/>
          </w:r>
        </w:sdtContent>
      </w:sdt>
      <w:r w:rsidRPr="004F1C91">
        <w:rPr>
          <w:rFonts w:ascii="Ancizar Sans Light" w:hAnsi="Ancizar Sans Light" w:cs="Arial"/>
          <w:szCs w:val="24"/>
          <w:lang w:val="es-ES"/>
        </w:rPr>
        <w:t xml:space="preserve">. </w:t>
      </w:r>
    </w:p>
    <w:p w14:paraId="3347936F" w14:textId="3F839FCE" w:rsidR="00DA5C8F" w:rsidRDefault="00DA5C8F"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De acuerdo con lo citado, para la distribución de los costos</w:t>
      </w:r>
      <w:r w:rsidR="00003A7B" w:rsidRPr="004F1C91">
        <w:rPr>
          <w:rFonts w:ascii="Ancizar Sans Light" w:hAnsi="Ancizar Sans Light" w:cs="Arial"/>
          <w:szCs w:val="24"/>
          <w:lang w:val="es-ES"/>
        </w:rPr>
        <w:t xml:space="preserve"> en las diferentes actividades misionales de la Universidad Nacional de </w:t>
      </w:r>
      <w:r w:rsidR="00181794" w:rsidRPr="004F1C91">
        <w:rPr>
          <w:rFonts w:ascii="Ancizar Sans Light" w:hAnsi="Ancizar Sans Light" w:cs="Arial"/>
          <w:szCs w:val="24"/>
          <w:lang w:val="es-ES"/>
        </w:rPr>
        <w:t>Colombia el</w:t>
      </w:r>
      <w:r w:rsidR="00003A7B" w:rsidRPr="004F1C91">
        <w:rPr>
          <w:rFonts w:ascii="Ancizar Sans Light" w:hAnsi="Ancizar Sans Light" w:cs="Arial"/>
          <w:szCs w:val="24"/>
          <w:lang w:val="es-ES"/>
        </w:rPr>
        <w:t xml:space="preserve"> modelo </w:t>
      </w:r>
      <w:r w:rsidRPr="004F1C91">
        <w:rPr>
          <w:rFonts w:ascii="Ancizar Sans Light" w:hAnsi="Ancizar Sans Light" w:cs="Arial"/>
          <w:szCs w:val="24"/>
          <w:lang w:val="es-ES"/>
        </w:rPr>
        <w:t xml:space="preserve">ha determinado diferentes inductores, los cuales han </w:t>
      </w:r>
      <w:r w:rsidR="00003A7B" w:rsidRPr="004F1C91">
        <w:rPr>
          <w:rFonts w:ascii="Ancizar Sans Light" w:hAnsi="Ancizar Sans Light" w:cs="Arial"/>
          <w:szCs w:val="24"/>
          <w:lang w:val="es-ES"/>
        </w:rPr>
        <w:t xml:space="preserve">presentado ajustes y/o variaciones producto de los análisis realizados a la información generada de la aplicación </w:t>
      </w:r>
      <w:proofErr w:type="gramStart"/>
      <w:r w:rsidR="00003A7B" w:rsidRPr="004F1C91">
        <w:rPr>
          <w:rFonts w:ascii="Ancizar Sans Light" w:hAnsi="Ancizar Sans Light" w:cs="Arial"/>
          <w:szCs w:val="24"/>
          <w:lang w:val="es-ES"/>
        </w:rPr>
        <w:t>del mismo</w:t>
      </w:r>
      <w:proofErr w:type="gramEnd"/>
      <w:r w:rsidR="00003A7B" w:rsidRPr="004F1C91">
        <w:rPr>
          <w:rFonts w:ascii="Ancizar Sans Light" w:hAnsi="Ancizar Sans Light" w:cs="Arial"/>
          <w:szCs w:val="24"/>
          <w:lang w:val="es-ES"/>
        </w:rPr>
        <w:t xml:space="preserve"> durante las vigencias 2015 al 2021</w:t>
      </w:r>
      <w:r w:rsidR="00F011C4" w:rsidRPr="004F1C91">
        <w:rPr>
          <w:rFonts w:ascii="Ancizar Sans Light" w:hAnsi="Ancizar Sans Light" w:cs="Arial"/>
          <w:szCs w:val="24"/>
          <w:lang w:val="es-ES"/>
        </w:rPr>
        <w:t xml:space="preserve">, lo cual se considera ha </w:t>
      </w:r>
      <w:r w:rsidR="00181794" w:rsidRPr="004F1C91">
        <w:rPr>
          <w:rFonts w:ascii="Ancizar Sans Light" w:hAnsi="Ancizar Sans Light" w:cs="Arial"/>
          <w:szCs w:val="24"/>
          <w:lang w:val="es-ES"/>
        </w:rPr>
        <w:t xml:space="preserve">generado mejoras en la utilización de los </w:t>
      </w:r>
      <w:r w:rsidRPr="004F1C91">
        <w:rPr>
          <w:rFonts w:ascii="Ancizar Sans Light" w:hAnsi="Ancizar Sans Light" w:cs="Arial"/>
          <w:szCs w:val="24"/>
          <w:lang w:val="es-ES"/>
        </w:rPr>
        <w:t>mismos</w:t>
      </w:r>
      <w:r w:rsidR="00003A7B" w:rsidRPr="004F1C91">
        <w:rPr>
          <w:rFonts w:ascii="Ancizar Sans Light" w:hAnsi="Ancizar Sans Light" w:cs="Arial"/>
          <w:szCs w:val="24"/>
          <w:lang w:val="es-ES"/>
        </w:rPr>
        <w:t>. E</w:t>
      </w:r>
      <w:r w:rsidRPr="004F1C91">
        <w:rPr>
          <w:rFonts w:ascii="Ancizar Sans Light" w:hAnsi="Ancizar Sans Light" w:cs="Arial"/>
          <w:szCs w:val="24"/>
          <w:lang w:val="es-ES"/>
        </w:rPr>
        <w:t xml:space="preserve">n el presente documento se hace referencia solo a los inductores que actualmente se usan para cada agrupación de costos, luego de </w:t>
      </w:r>
      <w:r w:rsidR="00A60235" w:rsidRPr="004F1C91">
        <w:rPr>
          <w:rFonts w:ascii="Ancizar Sans Light" w:hAnsi="Ancizar Sans Light" w:cs="Arial"/>
          <w:szCs w:val="24"/>
          <w:lang w:val="es-ES"/>
        </w:rPr>
        <w:t>la aplicación del modelo durante varios años consecutivos</w:t>
      </w:r>
      <w:r w:rsidR="00181794" w:rsidRPr="004F1C91">
        <w:rPr>
          <w:rFonts w:ascii="Ancizar Sans Light" w:hAnsi="Ancizar Sans Light" w:cs="Arial"/>
          <w:szCs w:val="24"/>
          <w:lang w:val="es-ES"/>
        </w:rPr>
        <w:t>.</w:t>
      </w:r>
    </w:p>
    <w:p w14:paraId="3796832B" w14:textId="6AF50FEA" w:rsidR="005004CD" w:rsidRDefault="005004CD" w:rsidP="004F7030">
      <w:pPr>
        <w:spacing w:line="276" w:lineRule="auto"/>
        <w:jc w:val="both"/>
        <w:rPr>
          <w:rFonts w:ascii="Ancizar Sans Light" w:hAnsi="Ancizar Sans Light" w:cs="Arial"/>
          <w:szCs w:val="24"/>
          <w:lang w:val="es-ES"/>
        </w:rPr>
      </w:pPr>
    </w:p>
    <w:p w14:paraId="5BEFD992" w14:textId="2D307E2B" w:rsidR="00DA5C8F" w:rsidRPr="005004CD" w:rsidRDefault="005004CD" w:rsidP="005004CD">
      <w:pPr>
        <w:pStyle w:val="Ttulo2"/>
        <w:numPr>
          <w:ilvl w:val="2"/>
          <w:numId w:val="3"/>
        </w:numPr>
        <w:spacing w:before="0" w:line="276" w:lineRule="auto"/>
        <w:jc w:val="both"/>
        <w:rPr>
          <w:rFonts w:ascii="Ancizar Sans Light" w:hAnsi="Ancizar Sans Light"/>
          <w:lang w:val="es-ES"/>
        </w:rPr>
      </w:pPr>
      <w:bookmarkStart w:id="84" w:name="_Toc146287076"/>
      <w:r w:rsidRPr="005004CD">
        <w:rPr>
          <w:rFonts w:ascii="Ancizar Sans Light" w:hAnsi="Ancizar Sans Light"/>
          <w:color w:val="0F6277"/>
        </w:rPr>
        <w:t>Inductores utilizados en el desarrollo del modelo</w:t>
      </w:r>
      <w:bookmarkStart w:id="85" w:name="_Toc472672446"/>
      <w:bookmarkEnd w:id="84"/>
    </w:p>
    <w:bookmarkEnd w:id="85"/>
    <w:p w14:paraId="08BB42B8" w14:textId="6519636A" w:rsidR="00DA5C8F" w:rsidRPr="004F1C91" w:rsidRDefault="00DA5C8F" w:rsidP="004F7030">
      <w:pPr>
        <w:spacing w:after="0" w:line="276" w:lineRule="auto"/>
        <w:jc w:val="both"/>
        <w:rPr>
          <w:rFonts w:ascii="Ancizar Sans Light" w:hAnsi="Ancizar Sans Light" w:cs="Arial"/>
          <w:szCs w:val="24"/>
          <w:lang w:val="es-ES"/>
        </w:rPr>
      </w:pPr>
    </w:p>
    <w:p w14:paraId="00250261" w14:textId="77777777" w:rsidR="00701C19" w:rsidRDefault="00DA5C8F" w:rsidP="00701C19">
      <w:pPr>
        <w:spacing w:line="276" w:lineRule="auto"/>
        <w:jc w:val="both"/>
        <w:rPr>
          <w:rFonts w:ascii="Ancizar Sans Light" w:hAnsi="Ancizar Sans Light"/>
          <w:lang w:val="es-ES"/>
        </w:rPr>
      </w:pPr>
      <w:r w:rsidRPr="004F1C91">
        <w:rPr>
          <w:rFonts w:ascii="Ancizar Sans Light" w:hAnsi="Ancizar Sans Light" w:cs="Arial"/>
          <w:szCs w:val="24"/>
          <w:lang w:val="es-ES"/>
        </w:rPr>
        <w:t xml:space="preserve">En el marco del sistema de costos, teniendo en cuenta, entre otros, la reducción de las agrupaciones de </w:t>
      </w:r>
      <w:r w:rsidR="00714CEF" w:rsidRPr="004F1C91">
        <w:rPr>
          <w:rFonts w:ascii="Ancizar Sans Light" w:hAnsi="Ancizar Sans Light" w:cs="Arial"/>
          <w:szCs w:val="24"/>
          <w:lang w:val="es-ES"/>
        </w:rPr>
        <w:t>costos, a</w:t>
      </w:r>
      <w:r w:rsidRPr="004F1C91">
        <w:rPr>
          <w:rFonts w:ascii="Ancizar Sans Light" w:hAnsi="Ancizar Sans Light" w:cs="Arial"/>
          <w:szCs w:val="24"/>
          <w:lang w:val="es-ES"/>
        </w:rPr>
        <w:t xml:space="preserve"> diez categorías, </w:t>
      </w:r>
      <w:r w:rsidR="00642367" w:rsidRPr="004F1C91">
        <w:rPr>
          <w:rFonts w:ascii="Ancizar Sans Light" w:hAnsi="Ancizar Sans Light"/>
          <w:lang w:val="es-ES"/>
        </w:rPr>
        <w:t xml:space="preserve">la tabla </w:t>
      </w:r>
      <w:r w:rsidR="008B1313" w:rsidRPr="004F1C91">
        <w:rPr>
          <w:rFonts w:ascii="Ancizar Sans Light" w:hAnsi="Ancizar Sans Light"/>
          <w:lang w:val="es-ES"/>
        </w:rPr>
        <w:t>2</w:t>
      </w:r>
      <w:r w:rsidR="00642367" w:rsidRPr="004F1C91">
        <w:rPr>
          <w:rFonts w:ascii="Ancizar Sans Light" w:hAnsi="Ancizar Sans Light"/>
          <w:lang w:val="es-ES"/>
        </w:rPr>
        <w:t xml:space="preserve"> muestra el detalle de los inductores definidos en el modelo de costos que permiten llevar a cabo la </w:t>
      </w:r>
      <w:r w:rsidR="00F41D95" w:rsidRPr="004F1C91">
        <w:rPr>
          <w:rFonts w:ascii="Ancizar Sans Light" w:hAnsi="Ancizar Sans Light"/>
          <w:lang w:val="es-ES"/>
        </w:rPr>
        <w:t>re</w:t>
      </w:r>
      <w:r w:rsidR="00642367" w:rsidRPr="004F1C91">
        <w:rPr>
          <w:rFonts w:ascii="Ancizar Sans Light" w:hAnsi="Ancizar Sans Light"/>
          <w:lang w:val="es-ES"/>
        </w:rPr>
        <w:t>asignación de costos a las actividades misionales de pregrado, posgrado, investigación y extensión para cada una de las agrupaciones:</w:t>
      </w:r>
    </w:p>
    <w:p w14:paraId="597C6DD5" w14:textId="16144235" w:rsidR="003745A7" w:rsidRPr="00984FDC" w:rsidRDefault="008B1313" w:rsidP="00701C19">
      <w:pPr>
        <w:spacing w:line="276" w:lineRule="auto"/>
        <w:jc w:val="center"/>
        <w:rPr>
          <w:rFonts w:ascii="Ancizar Sans Light" w:hAnsi="Ancizar Sans Light" w:cs="Arial"/>
          <w:i/>
          <w:sz w:val="18"/>
          <w:szCs w:val="24"/>
          <w:lang w:val="es-ES"/>
        </w:rPr>
      </w:pPr>
      <w:bookmarkStart w:id="86" w:name="_Toc146250966"/>
      <w:r w:rsidRPr="00984FDC">
        <w:rPr>
          <w:rFonts w:ascii="Ancizar Sans Light" w:hAnsi="Ancizar Sans Light"/>
          <w:i/>
        </w:rPr>
        <w:lastRenderedPageBreak/>
        <w:t xml:space="preserve">Tabla </w:t>
      </w:r>
      <w:r w:rsidRPr="00984FDC">
        <w:rPr>
          <w:rFonts w:ascii="Ancizar Sans Light" w:hAnsi="Ancizar Sans Light"/>
          <w:i/>
        </w:rPr>
        <w:fldChar w:fldCharType="begin"/>
      </w:r>
      <w:r w:rsidRPr="00984FDC">
        <w:rPr>
          <w:rFonts w:ascii="Ancizar Sans Light" w:hAnsi="Ancizar Sans Light"/>
          <w:i/>
        </w:rPr>
        <w:instrText xml:space="preserve"> SEQ Tabla \* ARABIC </w:instrText>
      </w:r>
      <w:r w:rsidRPr="00984FDC">
        <w:rPr>
          <w:rFonts w:ascii="Ancizar Sans Light" w:hAnsi="Ancizar Sans Light"/>
          <w:i/>
        </w:rPr>
        <w:fldChar w:fldCharType="separate"/>
      </w:r>
      <w:r w:rsidR="00387E03">
        <w:rPr>
          <w:rFonts w:ascii="Ancizar Sans Light" w:hAnsi="Ancizar Sans Light"/>
          <w:i/>
          <w:noProof/>
        </w:rPr>
        <w:t>1</w:t>
      </w:r>
      <w:r w:rsidRPr="00984FDC">
        <w:rPr>
          <w:rFonts w:ascii="Ancizar Sans Light" w:hAnsi="Ancizar Sans Light"/>
          <w:i/>
          <w:noProof/>
        </w:rPr>
        <w:fldChar w:fldCharType="end"/>
      </w:r>
      <w:r w:rsidRPr="00984FDC">
        <w:rPr>
          <w:rFonts w:ascii="Ancizar Sans Light" w:hAnsi="Ancizar Sans Light"/>
          <w:i/>
        </w:rPr>
        <w:t>. Inductores</w:t>
      </w:r>
      <w:bookmarkEnd w:id="86"/>
    </w:p>
    <w:tbl>
      <w:tblPr>
        <w:tblW w:w="9826" w:type="dxa"/>
        <w:tblLook w:val="04A0" w:firstRow="1" w:lastRow="0" w:firstColumn="1" w:lastColumn="0" w:noHBand="0" w:noVBand="1"/>
      </w:tblPr>
      <w:tblGrid>
        <w:gridCol w:w="1701"/>
        <w:gridCol w:w="1985"/>
        <w:gridCol w:w="2130"/>
        <w:gridCol w:w="2130"/>
        <w:gridCol w:w="1880"/>
      </w:tblGrid>
      <w:tr w:rsidR="00BD3F8E" w:rsidRPr="008B1313" w14:paraId="7ECBFE38" w14:textId="77777777" w:rsidTr="00CB69F9">
        <w:trPr>
          <w:trHeight w:val="601"/>
          <w:tblHeader/>
        </w:trPr>
        <w:tc>
          <w:tcPr>
            <w:tcW w:w="1701" w:type="dxa"/>
            <w:tcBorders>
              <w:top w:val="nil"/>
              <w:left w:val="nil"/>
              <w:bottom w:val="single" w:sz="4" w:space="0" w:color="AEAAAA"/>
              <w:right w:val="single" w:sz="8" w:space="0" w:color="FFFFFF"/>
            </w:tcBorders>
            <w:shd w:val="clear" w:color="auto" w:fill="A61C31"/>
            <w:vAlign w:val="center"/>
            <w:hideMark/>
          </w:tcPr>
          <w:p w14:paraId="344DF007" w14:textId="77777777" w:rsidR="00BD3F8E" w:rsidRPr="008B1313" w:rsidRDefault="00BD3F8E" w:rsidP="00BD3F8E">
            <w:pPr>
              <w:spacing w:line="276" w:lineRule="auto"/>
              <w:jc w:val="center"/>
              <w:rPr>
                <w:rFonts w:ascii="Ancizar Sans Light" w:eastAsia="Times New Roman" w:hAnsi="Ancizar Sans Light"/>
                <w:b/>
                <w:color w:val="FFFFFF"/>
                <w:sz w:val="18"/>
                <w:szCs w:val="18"/>
              </w:rPr>
            </w:pPr>
            <w:r w:rsidRPr="008B1313">
              <w:rPr>
                <w:rFonts w:ascii="Ancizar Sans Light" w:eastAsia="Times New Roman" w:hAnsi="Ancizar Sans Light"/>
                <w:b/>
                <w:color w:val="FFFFFF"/>
                <w:sz w:val="18"/>
                <w:szCs w:val="18"/>
              </w:rPr>
              <w:t>AGRUPACIÓN</w:t>
            </w:r>
          </w:p>
        </w:tc>
        <w:tc>
          <w:tcPr>
            <w:tcW w:w="1985" w:type="dxa"/>
            <w:tcBorders>
              <w:top w:val="nil"/>
              <w:left w:val="nil"/>
              <w:bottom w:val="single" w:sz="4" w:space="0" w:color="AEAAAA"/>
              <w:right w:val="nil"/>
            </w:tcBorders>
            <w:shd w:val="clear" w:color="auto" w:fill="A61C31"/>
            <w:vAlign w:val="center"/>
          </w:tcPr>
          <w:p w14:paraId="19F9F4FF" w14:textId="4B6A4990" w:rsidR="00BD3F8E" w:rsidRPr="004F1C91" w:rsidRDefault="00BD3F8E" w:rsidP="00BD3F8E">
            <w:pPr>
              <w:spacing w:line="276" w:lineRule="auto"/>
              <w:jc w:val="center"/>
              <w:rPr>
                <w:rFonts w:ascii="Ancizar Sans Light" w:eastAsia="Times New Roman" w:hAnsi="Ancizar Sans Light"/>
                <w:b/>
                <w:color w:val="FFFFFF"/>
                <w:sz w:val="18"/>
                <w:szCs w:val="18"/>
                <w:lang w:val="es-ES"/>
              </w:rPr>
            </w:pPr>
            <w:r w:rsidRPr="004F1C91">
              <w:rPr>
                <w:rFonts w:ascii="Ancizar Sans Light" w:eastAsia="Times New Roman" w:hAnsi="Ancizar Sans Light"/>
                <w:b/>
                <w:color w:val="FFFFFF"/>
                <w:sz w:val="18"/>
                <w:szCs w:val="18"/>
                <w:lang w:val="es-ES"/>
              </w:rPr>
              <w:t>DISTRIBUCION COSTOS DEL NIVEL NACIONAL Y UNIMEDIOS</w:t>
            </w:r>
          </w:p>
        </w:tc>
        <w:tc>
          <w:tcPr>
            <w:tcW w:w="2130" w:type="dxa"/>
            <w:tcBorders>
              <w:top w:val="nil"/>
              <w:left w:val="nil"/>
              <w:bottom w:val="single" w:sz="4" w:space="0" w:color="AEAAAA"/>
              <w:right w:val="nil"/>
            </w:tcBorders>
            <w:shd w:val="clear" w:color="auto" w:fill="A61C31"/>
            <w:vAlign w:val="center"/>
            <w:hideMark/>
          </w:tcPr>
          <w:p w14:paraId="2CFE0E5E" w14:textId="16B06D0E" w:rsidR="00BD3F8E" w:rsidRPr="004F1C91" w:rsidRDefault="00BD3F8E" w:rsidP="00BD3F8E">
            <w:pPr>
              <w:spacing w:line="276" w:lineRule="auto"/>
              <w:jc w:val="center"/>
              <w:rPr>
                <w:rFonts w:ascii="Ancizar Sans Light" w:eastAsia="Times New Roman" w:hAnsi="Ancizar Sans Light"/>
                <w:b/>
                <w:color w:val="FFFFFF"/>
                <w:sz w:val="18"/>
                <w:szCs w:val="18"/>
                <w:lang w:val="es-ES"/>
              </w:rPr>
            </w:pPr>
            <w:r w:rsidRPr="004F1C91">
              <w:rPr>
                <w:rFonts w:ascii="Ancizar Sans Light" w:eastAsia="Times New Roman" w:hAnsi="Ancizar Sans Light"/>
                <w:b/>
                <w:color w:val="FFFFFF"/>
                <w:sz w:val="18"/>
                <w:szCs w:val="18"/>
                <w:lang w:val="es-ES"/>
              </w:rPr>
              <w:t xml:space="preserve">REDISTRIBUCIÓN DE COSTOS DE </w:t>
            </w:r>
            <w:proofErr w:type="gramStart"/>
            <w:r w:rsidRPr="004F1C91">
              <w:rPr>
                <w:rFonts w:ascii="Ancizar Sans Light" w:eastAsia="Times New Roman" w:hAnsi="Ancizar Sans Light"/>
                <w:b/>
                <w:color w:val="FFFFFF"/>
                <w:sz w:val="18"/>
                <w:szCs w:val="18"/>
                <w:lang w:val="es-ES"/>
              </w:rPr>
              <w:t>PREGRADO  Y</w:t>
            </w:r>
            <w:proofErr w:type="gramEnd"/>
            <w:r w:rsidRPr="004F1C91">
              <w:rPr>
                <w:rFonts w:ascii="Ancizar Sans Light" w:eastAsia="Times New Roman" w:hAnsi="Ancizar Sans Light"/>
                <w:b/>
                <w:color w:val="FFFFFF"/>
                <w:sz w:val="18"/>
                <w:szCs w:val="18"/>
                <w:lang w:val="es-ES"/>
              </w:rPr>
              <w:t xml:space="preserve"> OTROS COSTOS</w:t>
            </w:r>
          </w:p>
        </w:tc>
        <w:tc>
          <w:tcPr>
            <w:tcW w:w="2130" w:type="dxa"/>
            <w:tcBorders>
              <w:top w:val="nil"/>
              <w:left w:val="nil"/>
              <w:bottom w:val="single" w:sz="4" w:space="0" w:color="AEAAAA"/>
              <w:right w:val="nil"/>
            </w:tcBorders>
            <w:shd w:val="clear" w:color="auto" w:fill="A61C31"/>
            <w:vAlign w:val="center"/>
            <w:hideMark/>
          </w:tcPr>
          <w:p w14:paraId="458A3785" w14:textId="77777777" w:rsidR="00BD3F8E" w:rsidRPr="004F1C91" w:rsidRDefault="00BD3F8E" w:rsidP="00BD3F8E">
            <w:pPr>
              <w:spacing w:line="276" w:lineRule="auto"/>
              <w:jc w:val="center"/>
              <w:rPr>
                <w:rFonts w:ascii="Ancizar Sans Light" w:eastAsia="Times New Roman" w:hAnsi="Ancizar Sans Light"/>
                <w:b/>
                <w:color w:val="FFFFFF"/>
                <w:sz w:val="18"/>
                <w:szCs w:val="18"/>
                <w:lang w:val="es-ES"/>
              </w:rPr>
            </w:pPr>
            <w:r w:rsidRPr="004F1C91">
              <w:rPr>
                <w:rFonts w:ascii="Ancizar Sans Light" w:eastAsia="Times New Roman" w:hAnsi="Ancizar Sans Light"/>
                <w:b/>
                <w:color w:val="FFFFFF"/>
                <w:sz w:val="18"/>
                <w:szCs w:val="18"/>
                <w:lang w:val="es-ES"/>
              </w:rPr>
              <w:t>DISTRIBUCIÓN DE COSTOS INDIRECTOS A NIVEL FACULTAD</w:t>
            </w:r>
          </w:p>
        </w:tc>
        <w:tc>
          <w:tcPr>
            <w:tcW w:w="1880" w:type="dxa"/>
            <w:tcBorders>
              <w:top w:val="nil"/>
              <w:left w:val="nil"/>
              <w:bottom w:val="single" w:sz="4" w:space="0" w:color="AEAAAA"/>
              <w:right w:val="nil"/>
            </w:tcBorders>
            <w:shd w:val="clear" w:color="auto" w:fill="A61C31"/>
            <w:vAlign w:val="center"/>
            <w:hideMark/>
          </w:tcPr>
          <w:p w14:paraId="6280B5D1" w14:textId="77777777" w:rsidR="00BD3F8E" w:rsidRPr="008B1313" w:rsidRDefault="00BD3F8E" w:rsidP="00BD3F8E">
            <w:pPr>
              <w:spacing w:line="276" w:lineRule="auto"/>
              <w:jc w:val="center"/>
              <w:rPr>
                <w:rFonts w:ascii="Ancizar Sans Light" w:eastAsia="Times New Roman" w:hAnsi="Ancizar Sans Light"/>
                <w:b/>
                <w:color w:val="FFFFFF"/>
                <w:sz w:val="18"/>
                <w:szCs w:val="18"/>
              </w:rPr>
            </w:pPr>
            <w:r w:rsidRPr="008B1313">
              <w:rPr>
                <w:rFonts w:ascii="Ancizar Sans Light" w:eastAsia="Times New Roman" w:hAnsi="Ancizar Sans Light"/>
                <w:b/>
                <w:color w:val="FFFFFF"/>
                <w:sz w:val="18"/>
                <w:szCs w:val="18"/>
              </w:rPr>
              <w:t>COSTOS POR PROGRAMA</w:t>
            </w:r>
          </w:p>
        </w:tc>
      </w:tr>
      <w:tr w:rsidR="00BD3F8E" w:rsidRPr="004F1C91" w14:paraId="36D16207" w14:textId="77777777" w:rsidTr="00CB69F9">
        <w:trPr>
          <w:trHeight w:val="1000"/>
        </w:trPr>
        <w:tc>
          <w:tcPr>
            <w:tcW w:w="1701" w:type="dxa"/>
            <w:tcBorders>
              <w:top w:val="single" w:sz="4" w:space="0" w:color="AEAAAA"/>
              <w:left w:val="single" w:sz="8" w:space="0" w:color="AEAAAA"/>
              <w:bottom w:val="single" w:sz="8" w:space="0" w:color="AEAAAA"/>
              <w:right w:val="single" w:sz="8" w:space="0" w:color="AEAAAA"/>
            </w:tcBorders>
            <w:shd w:val="clear" w:color="auto" w:fill="auto"/>
            <w:vAlign w:val="center"/>
            <w:hideMark/>
          </w:tcPr>
          <w:p w14:paraId="0240C574"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ASEO, CAFETERIA Y VIGILANCIA</w:t>
            </w:r>
          </w:p>
        </w:tc>
        <w:tc>
          <w:tcPr>
            <w:tcW w:w="1985" w:type="dxa"/>
            <w:tcBorders>
              <w:top w:val="single" w:sz="4" w:space="0" w:color="AEAAAA"/>
              <w:left w:val="nil"/>
              <w:bottom w:val="single" w:sz="8" w:space="0" w:color="AEAAAA"/>
              <w:right w:val="nil"/>
            </w:tcBorders>
            <w:vAlign w:val="center"/>
          </w:tcPr>
          <w:p w14:paraId="096B1546" w14:textId="4794F300"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aseo, cafetería y vigilancia</w:t>
            </w:r>
          </w:p>
        </w:tc>
        <w:tc>
          <w:tcPr>
            <w:tcW w:w="2130" w:type="dxa"/>
            <w:tcBorders>
              <w:top w:val="single" w:sz="4" w:space="0" w:color="AEAAAA"/>
              <w:left w:val="nil"/>
              <w:bottom w:val="single" w:sz="8" w:space="0" w:color="AEAAAA"/>
              <w:right w:val="nil"/>
            </w:tcBorders>
            <w:shd w:val="clear" w:color="auto" w:fill="auto"/>
            <w:vAlign w:val="center"/>
            <w:hideMark/>
          </w:tcPr>
          <w:p w14:paraId="09E3B5E8" w14:textId="05927972"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2130" w:type="dxa"/>
            <w:tcBorders>
              <w:top w:val="single" w:sz="4" w:space="0" w:color="AEAAAA"/>
              <w:left w:val="nil"/>
              <w:bottom w:val="single" w:sz="8" w:space="0" w:color="AEAAAA"/>
              <w:right w:val="nil"/>
            </w:tcBorders>
            <w:shd w:val="clear" w:color="auto" w:fill="auto"/>
            <w:vAlign w:val="center"/>
            <w:hideMark/>
          </w:tcPr>
          <w:p w14:paraId="71937D9D" w14:textId="721CB065"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4" w:space="0" w:color="AEAAAA"/>
              <w:left w:val="nil"/>
              <w:bottom w:val="single" w:sz="8" w:space="0" w:color="AEAAAA"/>
              <w:right w:val="single" w:sz="8" w:space="0" w:color="AEAAAA"/>
            </w:tcBorders>
            <w:shd w:val="clear" w:color="auto" w:fill="auto"/>
            <w:vAlign w:val="center"/>
            <w:hideMark/>
          </w:tcPr>
          <w:p w14:paraId="4246F27C" w14:textId="16C074EF"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Número de estudiantes por programa</w:t>
            </w:r>
          </w:p>
        </w:tc>
      </w:tr>
      <w:tr w:rsidR="00BD3F8E" w:rsidRPr="004F1C91" w14:paraId="58529920" w14:textId="77777777" w:rsidTr="00CB69F9">
        <w:trPr>
          <w:trHeight w:val="395"/>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19AA7E5D"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BIENESTAR</w:t>
            </w:r>
          </w:p>
        </w:tc>
        <w:tc>
          <w:tcPr>
            <w:tcW w:w="1985" w:type="dxa"/>
            <w:tcBorders>
              <w:top w:val="single" w:sz="8" w:space="0" w:color="AEAAAA"/>
              <w:left w:val="nil"/>
              <w:bottom w:val="single" w:sz="8" w:space="0" w:color="AEAAAA"/>
              <w:right w:val="nil"/>
            </w:tcBorders>
            <w:vAlign w:val="center"/>
          </w:tcPr>
          <w:p w14:paraId="042DAD7D" w14:textId="383B3119"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bienestar</w:t>
            </w:r>
          </w:p>
        </w:tc>
        <w:tc>
          <w:tcPr>
            <w:tcW w:w="2130" w:type="dxa"/>
            <w:tcBorders>
              <w:top w:val="single" w:sz="8" w:space="0" w:color="AEAAAA"/>
              <w:left w:val="nil"/>
              <w:bottom w:val="single" w:sz="8" w:space="0" w:color="AEAAAA"/>
              <w:right w:val="nil"/>
            </w:tcBorders>
            <w:shd w:val="clear" w:color="auto" w:fill="auto"/>
            <w:vAlign w:val="center"/>
            <w:hideMark/>
          </w:tcPr>
          <w:p w14:paraId="3CBE64C4" w14:textId="2B31C390"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Directo a pregrado</w:t>
            </w:r>
          </w:p>
        </w:tc>
        <w:tc>
          <w:tcPr>
            <w:tcW w:w="2130" w:type="dxa"/>
            <w:tcBorders>
              <w:top w:val="single" w:sz="8" w:space="0" w:color="AEAAAA"/>
              <w:left w:val="nil"/>
              <w:bottom w:val="single" w:sz="8" w:space="0" w:color="AEAAAA"/>
              <w:right w:val="nil"/>
            </w:tcBorders>
            <w:shd w:val="clear" w:color="auto" w:fill="auto"/>
            <w:vAlign w:val="center"/>
            <w:hideMark/>
          </w:tcPr>
          <w:p w14:paraId="1A87D80B"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Directo a pregrado</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6877D5D1" w14:textId="1D4EE084"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Número de estudiantes por programa</w:t>
            </w:r>
          </w:p>
        </w:tc>
      </w:tr>
      <w:tr w:rsidR="00C922D1" w:rsidRPr="004F1C91" w14:paraId="5C6273AE" w14:textId="77777777" w:rsidTr="00CB69F9">
        <w:trPr>
          <w:trHeight w:val="919"/>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tcPr>
          <w:p w14:paraId="5BA845D2" w14:textId="273241FC" w:rsidR="00C922D1" w:rsidRPr="00C922D1" w:rsidRDefault="00C922D1" w:rsidP="00BD3F8E">
            <w:pPr>
              <w:spacing w:line="276" w:lineRule="auto"/>
              <w:jc w:val="center"/>
              <w:rPr>
                <w:rFonts w:ascii="Ancizar Sans Light" w:eastAsia="Times New Roman" w:hAnsi="Ancizar Sans Light"/>
                <w:color w:val="000000"/>
                <w:sz w:val="18"/>
                <w:szCs w:val="18"/>
                <w:lang w:val="es-ES"/>
              </w:rPr>
            </w:pPr>
            <w:r w:rsidRPr="00C922D1">
              <w:rPr>
                <w:rFonts w:ascii="Ancizar Sans Light" w:eastAsia="Times New Roman" w:hAnsi="Ancizar Sans Light"/>
                <w:color w:val="000000"/>
                <w:sz w:val="18"/>
                <w:szCs w:val="18"/>
                <w:lang w:val="es-ES"/>
              </w:rPr>
              <w:t>GASTOS DE PERSONAL – PTA REMUNERACION DOCENTE</w:t>
            </w:r>
          </w:p>
        </w:tc>
        <w:tc>
          <w:tcPr>
            <w:tcW w:w="8125" w:type="dxa"/>
            <w:gridSpan w:val="4"/>
            <w:tcBorders>
              <w:top w:val="single" w:sz="8" w:space="0" w:color="AEAAAA"/>
              <w:left w:val="nil"/>
              <w:bottom w:val="single" w:sz="8" w:space="0" w:color="AEAAAA"/>
              <w:right w:val="single" w:sz="8" w:space="0" w:color="AEAAAA"/>
            </w:tcBorders>
            <w:vAlign w:val="center"/>
          </w:tcPr>
          <w:p w14:paraId="5E32C2A7" w14:textId="2957D08B" w:rsidR="00C922D1" w:rsidRPr="00C922D1" w:rsidRDefault="00C922D1" w:rsidP="00C922D1">
            <w:pPr>
              <w:spacing w:line="276" w:lineRule="auto"/>
              <w:jc w:val="center"/>
              <w:rPr>
                <w:rFonts w:ascii="Ancizar Sans Light" w:eastAsia="Times New Roman" w:hAnsi="Ancizar Sans Light"/>
                <w:color w:val="000000"/>
                <w:sz w:val="18"/>
                <w:szCs w:val="18"/>
              </w:rPr>
            </w:pPr>
            <w:r w:rsidRPr="00C922D1">
              <w:rPr>
                <w:rFonts w:ascii="Ancizar Sans Light" w:eastAsia="Times New Roman" w:hAnsi="Ancizar Sans Light"/>
                <w:color w:val="000000"/>
                <w:sz w:val="18"/>
                <w:szCs w:val="18"/>
              </w:rPr>
              <w:t>Se distribuye según las actividades establecidas en el acuerdo 027 de 2012 , calculando de acuerdo con la información suministrada por los docentes los porcentajes de dedicación a cada actividad para realizar las distribuciones correspondientes en pregrado, posgrado, investigación y extensión</w:t>
            </w:r>
            <w:r>
              <w:rPr>
                <w:rFonts w:ascii="Ancizar Sans Light" w:eastAsia="Times New Roman" w:hAnsi="Ancizar Sans Light"/>
                <w:color w:val="000000"/>
                <w:sz w:val="18"/>
                <w:szCs w:val="18"/>
              </w:rPr>
              <w:t>.</w:t>
            </w:r>
          </w:p>
        </w:tc>
      </w:tr>
      <w:tr w:rsidR="00BD3F8E" w:rsidRPr="004F1C91" w14:paraId="0B0E8148" w14:textId="77777777" w:rsidTr="00CB69F9">
        <w:trPr>
          <w:trHeight w:val="621"/>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73C95789" w14:textId="6FA38DA5"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GASTOS DE PERSONAL</w:t>
            </w:r>
            <w:r w:rsidR="00984FDC">
              <w:rPr>
                <w:rFonts w:ascii="Ancizar Sans Light" w:eastAsia="Times New Roman" w:hAnsi="Ancizar Sans Light"/>
                <w:color w:val="000000"/>
                <w:sz w:val="18"/>
                <w:szCs w:val="18"/>
              </w:rPr>
              <w:t xml:space="preserve"> -</w:t>
            </w:r>
            <w:r w:rsidRPr="008B1313">
              <w:rPr>
                <w:rFonts w:ascii="Ancizar Sans Light" w:eastAsia="Times New Roman" w:hAnsi="Ancizar Sans Light"/>
                <w:color w:val="000000"/>
                <w:sz w:val="18"/>
                <w:szCs w:val="18"/>
              </w:rPr>
              <w:t xml:space="preserve"> ADMINISTRATIVO</w:t>
            </w:r>
          </w:p>
        </w:tc>
        <w:tc>
          <w:tcPr>
            <w:tcW w:w="1985" w:type="dxa"/>
            <w:tcBorders>
              <w:top w:val="single" w:sz="8" w:space="0" w:color="AEAAAA"/>
              <w:left w:val="nil"/>
              <w:bottom w:val="single" w:sz="8" w:space="0" w:color="AEAAAA"/>
              <w:right w:val="nil"/>
            </w:tcBorders>
            <w:vAlign w:val="center"/>
          </w:tcPr>
          <w:p w14:paraId="346996CB" w14:textId="51D76DB6" w:rsidR="00BD3F8E" w:rsidRPr="007E5138" w:rsidRDefault="00BD3F8E" w:rsidP="00BD3F8E">
            <w:pPr>
              <w:spacing w:line="276" w:lineRule="auto"/>
              <w:jc w:val="center"/>
              <w:rPr>
                <w:rFonts w:ascii="Ancizar Sans Light" w:eastAsia="Times New Roman" w:hAnsi="Ancizar Sans Light"/>
                <w:color w:val="000000"/>
                <w:sz w:val="18"/>
                <w:szCs w:val="18"/>
                <w:lang w:val="es-MX"/>
              </w:rPr>
            </w:pPr>
            <w:r w:rsidRPr="007E5138">
              <w:rPr>
                <w:rFonts w:ascii="Ancizar Sans Light" w:eastAsia="Times New Roman" w:hAnsi="Ancizar Sans Light"/>
                <w:color w:val="000000"/>
                <w:sz w:val="18"/>
                <w:szCs w:val="18"/>
                <w:lang w:val="es-MX"/>
              </w:rPr>
              <w:t>% de asignación costos distribuidos PTA + servicios contratados</w:t>
            </w:r>
          </w:p>
        </w:tc>
        <w:tc>
          <w:tcPr>
            <w:tcW w:w="2130" w:type="dxa"/>
            <w:tcBorders>
              <w:top w:val="single" w:sz="8" w:space="0" w:color="AEAAAA"/>
              <w:left w:val="nil"/>
              <w:bottom w:val="single" w:sz="8" w:space="0" w:color="AEAAAA"/>
              <w:right w:val="nil"/>
            </w:tcBorders>
            <w:shd w:val="clear" w:color="auto" w:fill="auto"/>
            <w:vAlign w:val="center"/>
            <w:hideMark/>
          </w:tcPr>
          <w:p w14:paraId="0E3006BA" w14:textId="335CC419"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de la agrupación</w:t>
            </w:r>
          </w:p>
        </w:tc>
        <w:tc>
          <w:tcPr>
            <w:tcW w:w="2130" w:type="dxa"/>
            <w:tcBorders>
              <w:top w:val="single" w:sz="8" w:space="0" w:color="AEAAAA"/>
              <w:left w:val="nil"/>
              <w:bottom w:val="single" w:sz="8" w:space="0" w:color="AEAAAA"/>
              <w:right w:val="nil"/>
            </w:tcBorders>
            <w:shd w:val="clear" w:color="auto" w:fill="auto"/>
            <w:vAlign w:val="center"/>
            <w:hideMark/>
          </w:tcPr>
          <w:p w14:paraId="128CA658" w14:textId="77777777"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de la agrupación</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38D629CD" w14:textId="77777777"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Promedio PTA y Número de estudiantes</w:t>
            </w:r>
          </w:p>
        </w:tc>
      </w:tr>
      <w:tr w:rsidR="00BD3F8E" w:rsidRPr="004F1C91" w14:paraId="2F8583AD" w14:textId="77777777" w:rsidTr="00CB69F9">
        <w:trPr>
          <w:trHeight w:val="451"/>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46825889" w14:textId="77777777"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GASTOS DE VIAJE Y TRANSPORTE</w:t>
            </w:r>
          </w:p>
        </w:tc>
        <w:tc>
          <w:tcPr>
            <w:tcW w:w="1985" w:type="dxa"/>
            <w:tcBorders>
              <w:top w:val="single" w:sz="8" w:space="0" w:color="AEAAAA"/>
              <w:left w:val="nil"/>
              <w:bottom w:val="single" w:sz="8" w:space="0" w:color="AEAAAA"/>
              <w:right w:val="nil"/>
            </w:tcBorders>
            <w:vAlign w:val="center"/>
          </w:tcPr>
          <w:p w14:paraId="67430B41" w14:textId="5098D2F5"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viaje y transporte</w:t>
            </w:r>
          </w:p>
        </w:tc>
        <w:tc>
          <w:tcPr>
            <w:tcW w:w="2130" w:type="dxa"/>
            <w:tcBorders>
              <w:top w:val="single" w:sz="8" w:space="0" w:color="AEAAAA"/>
              <w:left w:val="nil"/>
              <w:bottom w:val="single" w:sz="8" w:space="0" w:color="AEAAAA"/>
              <w:right w:val="nil"/>
            </w:tcBorders>
            <w:shd w:val="clear" w:color="auto" w:fill="auto"/>
            <w:vAlign w:val="center"/>
            <w:hideMark/>
          </w:tcPr>
          <w:p w14:paraId="118B4E26" w14:textId="6F0A1CAD"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Número de estudiantes</w:t>
            </w:r>
          </w:p>
        </w:tc>
        <w:tc>
          <w:tcPr>
            <w:tcW w:w="2130" w:type="dxa"/>
            <w:tcBorders>
              <w:top w:val="single" w:sz="8" w:space="0" w:color="AEAAAA"/>
              <w:left w:val="nil"/>
              <w:bottom w:val="single" w:sz="8" w:space="0" w:color="AEAAAA"/>
              <w:right w:val="nil"/>
            </w:tcBorders>
            <w:shd w:val="clear" w:color="auto" w:fill="auto"/>
            <w:vAlign w:val="center"/>
            <w:hideMark/>
          </w:tcPr>
          <w:p w14:paraId="7CB4CB15"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Número de estudiantes</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3EDFECA0" w14:textId="4B27E401"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Número de estudiantes por programa</w:t>
            </w:r>
          </w:p>
        </w:tc>
      </w:tr>
      <w:tr w:rsidR="00BD3F8E" w:rsidRPr="004F1C91" w14:paraId="1ADEAE0A" w14:textId="77777777" w:rsidTr="00CB69F9">
        <w:trPr>
          <w:trHeight w:val="1138"/>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30195D9D"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GESTION DE BIENES</w:t>
            </w:r>
          </w:p>
        </w:tc>
        <w:tc>
          <w:tcPr>
            <w:tcW w:w="1985" w:type="dxa"/>
            <w:tcBorders>
              <w:top w:val="single" w:sz="8" w:space="0" w:color="AEAAAA"/>
              <w:left w:val="nil"/>
              <w:bottom w:val="single" w:sz="8" w:space="0" w:color="AEAAAA"/>
              <w:right w:val="nil"/>
            </w:tcBorders>
            <w:vAlign w:val="center"/>
          </w:tcPr>
          <w:p w14:paraId="16291EAD" w14:textId="11E1D3CE"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gestión de bienes</w:t>
            </w:r>
          </w:p>
        </w:tc>
        <w:tc>
          <w:tcPr>
            <w:tcW w:w="2130" w:type="dxa"/>
            <w:tcBorders>
              <w:top w:val="single" w:sz="8" w:space="0" w:color="AEAAAA"/>
              <w:left w:val="nil"/>
              <w:bottom w:val="single" w:sz="8" w:space="0" w:color="AEAAAA"/>
              <w:right w:val="nil"/>
            </w:tcBorders>
            <w:shd w:val="clear" w:color="auto" w:fill="auto"/>
            <w:vAlign w:val="center"/>
            <w:hideMark/>
          </w:tcPr>
          <w:p w14:paraId="58291ABD" w14:textId="48813EF5"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2130" w:type="dxa"/>
            <w:tcBorders>
              <w:top w:val="single" w:sz="8" w:space="0" w:color="AEAAAA"/>
              <w:left w:val="nil"/>
              <w:bottom w:val="single" w:sz="8" w:space="0" w:color="AEAAAA"/>
              <w:right w:val="nil"/>
            </w:tcBorders>
            <w:shd w:val="clear" w:color="auto" w:fill="auto"/>
            <w:vAlign w:val="center"/>
            <w:hideMark/>
          </w:tcPr>
          <w:p w14:paraId="0CA13FD7" w14:textId="6AC27F47"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211AC405" w14:textId="54CB9C38"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Promedio: % de Uso de Laboratorios por programa &amp; Número de estudiantes por programa</w:t>
            </w:r>
          </w:p>
        </w:tc>
      </w:tr>
      <w:tr w:rsidR="00BD3F8E" w:rsidRPr="008B1313" w14:paraId="2A0D2CAD" w14:textId="77777777" w:rsidTr="00CB69F9">
        <w:trPr>
          <w:trHeight w:val="923"/>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6BC76E47"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IMPUESTOS, TASAS Y CONTRIBUCIONES</w:t>
            </w:r>
          </w:p>
        </w:tc>
        <w:tc>
          <w:tcPr>
            <w:tcW w:w="1985" w:type="dxa"/>
            <w:tcBorders>
              <w:top w:val="single" w:sz="8" w:space="0" w:color="AEAAAA"/>
              <w:left w:val="nil"/>
              <w:bottom w:val="single" w:sz="8" w:space="0" w:color="AEAAAA"/>
              <w:right w:val="nil"/>
            </w:tcBorders>
            <w:vAlign w:val="center"/>
          </w:tcPr>
          <w:p w14:paraId="57D429E0" w14:textId="1F872E4D"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impuestos, tasas y contribuciones</w:t>
            </w:r>
          </w:p>
        </w:tc>
        <w:tc>
          <w:tcPr>
            <w:tcW w:w="2130" w:type="dxa"/>
            <w:tcBorders>
              <w:top w:val="single" w:sz="8" w:space="0" w:color="AEAAAA"/>
              <w:left w:val="nil"/>
              <w:bottom w:val="single" w:sz="8" w:space="0" w:color="AEAAAA"/>
              <w:right w:val="nil"/>
            </w:tcBorders>
            <w:shd w:val="clear" w:color="auto" w:fill="auto"/>
            <w:vAlign w:val="center"/>
            <w:hideMark/>
          </w:tcPr>
          <w:p w14:paraId="5CDE7FEB" w14:textId="6F8F4801"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2130" w:type="dxa"/>
            <w:tcBorders>
              <w:top w:val="single" w:sz="8" w:space="0" w:color="AEAAAA"/>
              <w:left w:val="nil"/>
              <w:bottom w:val="single" w:sz="8" w:space="0" w:color="AEAAAA"/>
              <w:right w:val="nil"/>
            </w:tcBorders>
            <w:shd w:val="clear" w:color="auto" w:fill="auto"/>
            <w:vAlign w:val="center"/>
            <w:hideMark/>
          </w:tcPr>
          <w:p w14:paraId="10D8A703" w14:textId="3218D005"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628BD8E8" w14:textId="455550C5" w:rsidR="00BD3F8E" w:rsidRPr="008B1313" w:rsidRDefault="00BD3F8E" w:rsidP="00BD3F8E">
            <w:pPr>
              <w:spacing w:line="276" w:lineRule="auto"/>
              <w:jc w:val="center"/>
              <w:rPr>
                <w:rFonts w:ascii="Ancizar Sans Light" w:eastAsia="Times New Roman" w:hAnsi="Ancizar Sans Light"/>
                <w:color w:val="000000"/>
                <w:sz w:val="18"/>
                <w:szCs w:val="18"/>
              </w:rPr>
            </w:pPr>
            <w:r>
              <w:rPr>
                <w:rFonts w:ascii="Ancizar Sans Light" w:eastAsia="Times New Roman" w:hAnsi="Ancizar Sans Light"/>
                <w:color w:val="000000"/>
                <w:sz w:val="18"/>
                <w:szCs w:val="18"/>
              </w:rPr>
              <w:t>PTA por</w:t>
            </w:r>
            <w:r w:rsidRPr="008B1313">
              <w:rPr>
                <w:rFonts w:ascii="Ancizar Sans Light" w:eastAsia="Times New Roman" w:hAnsi="Ancizar Sans Light"/>
                <w:color w:val="000000"/>
                <w:sz w:val="18"/>
                <w:szCs w:val="18"/>
              </w:rPr>
              <w:t xml:space="preserve"> Programa</w:t>
            </w:r>
          </w:p>
        </w:tc>
      </w:tr>
      <w:tr w:rsidR="00BD3F8E" w:rsidRPr="004F1C91" w14:paraId="52944FC4" w14:textId="77777777" w:rsidTr="00CB69F9">
        <w:trPr>
          <w:trHeight w:val="851"/>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5677AE01"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MATERIALES, SUMINISTROS E INSUMOS</w:t>
            </w:r>
          </w:p>
        </w:tc>
        <w:tc>
          <w:tcPr>
            <w:tcW w:w="1985" w:type="dxa"/>
            <w:tcBorders>
              <w:top w:val="single" w:sz="8" w:space="0" w:color="AEAAAA"/>
              <w:left w:val="nil"/>
              <w:bottom w:val="nil"/>
              <w:right w:val="nil"/>
            </w:tcBorders>
            <w:vAlign w:val="center"/>
          </w:tcPr>
          <w:p w14:paraId="0DF21C8D" w14:textId="2007F6BF"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materiales, suministros e insumos</w:t>
            </w:r>
          </w:p>
        </w:tc>
        <w:tc>
          <w:tcPr>
            <w:tcW w:w="2130" w:type="dxa"/>
            <w:tcBorders>
              <w:top w:val="single" w:sz="8" w:space="0" w:color="AEAAAA"/>
              <w:left w:val="nil"/>
              <w:bottom w:val="nil"/>
              <w:right w:val="nil"/>
            </w:tcBorders>
            <w:shd w:val="clear" w:color="auto" w:fill="auto"/>
            <w:vAlign w:val="center"/>
            <w:hideMark/>
          </w:tcPr>
          <w:p w14:paraId="485B4F4E" w14:textId="772CC556"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Prorrateo entre la agrupación</w:t>
            </w:r>
          </w:p>
        </w:tc>
        <w:tc>
          <w:tcPr>
            <w:tcW w:w="2130" w:type="dxa"/>
            <w:tcBorders>
              <w:top w:val="single" w:sz="8" w:space="0" w:color="AEAAAA"/>
              <w:left w:val="nil"/>
              <w:bottom w:val="nil"/>
              <w:right w:val="nil"/>
            </w:tcBorders>
            <w:shd w:val="clear" w:color="auto" w:fill="auto"/>
            <w:vAlign w:val="center"/>
            <w:hideMark/>
          </w:tcPr>
          <w:p w14:paraId="3F671113" w14:textId="559E626E"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8" w:space="0" w:color="AEAAAA"/>
              <w:left w:val="nil"/>
              <w:bottom w:val="nil"/>
              <w:right w:val="single" w:sz="8" w:space="0" w:color="AEAAAA"/>
            </w:tcBorders>
            <w:shd w:val="clear" w:color="auto" w:fill="auto"/>
            <w:vAlign w:val="center"/>
            <w:hideMark/>
          </w:tcPr>
          <w:p w14:paraId="7006DE8A" w14:textId="285967B6"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 de uso de Laboratorios por programa </w:t>
            </w:r>
          </w:p>
        </w:tc>
      </w:tr>
      <w:tr w:rsidR="00BD3F8E" w:rsidRPr="008B1313" w14:paraId="5C33DB74" w14:textId="77777777" w:rsidTr="00CB69F9">
        <w:trPr>
          <w:trHeight w:val="569"/>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hideMark/>
          </w:tcPr>
          <w:p w14:paraId="174934A8"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SERVICIOS CONTRATADOS</w:t>
            </w:r>
          </w:p>
        </w:tc>
        <w:tc>
          <w:tcPr>
            <w:tcW w:w="1985" w:type="dxa"/>
            <w:tcBorders>
              <w:top w:val="single" w:sz="8" w:space="0" w:color="AEAAAA"/>
              <w:left w:val="nil"/>
              <w:bottom w:val="nil"/>
              <w:right w:val="nil"/>
            </w:tcBorders>
            <w:vAlign w:val="center"/>
          </w:tcPr>
          <w:p w14:paraId="1F4A5FE5" w14:textId="30B5CC5B"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servicios contratados</w:t>
            </w:r>
          </w:p>
        </w:tc>
        <w:tc>
          <w:tcPr>
            <w:tcW w:w="2130" w:type="dxa"/>
            <w:tcBorders>
              <w:top w:val="single" w:sz="8" w:space="0" w:color="AEAAAA"/>
              <w:left w:val="nil"/>
              <w:bottom w:val="nil"/>
              <w:right w:val="nil"/>
            </w:tcBorders>
            <w:shd w:val="clear" w:color="auto" w:fill="auto"/>
            <w:vAlign w:val="center"/>
            <w:hideMark/>
          </w:tcPr>
          <w:p w14:paraId="6E75DF07" w14:textId="7AAD73DF"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Prorrateo entre la agrupación</w:t>
            </w:r>
          </w:p>
        </w:tc>
        <w:tc>
          <w:tcPr>
            <w:tcW w:w="2130" w:type="dxa"/>
            <w:tcBorders>
              <w:top w:val="single" w:sz="8" w:space="0" w:color="AEAAAA"/>
              <w:left w:val="nil"/>
              <w:bottom w:val="nil"/>
              <w:right w:val="nil"/>
            </w:tcBorders>
            <w:shd w:val="clear" w:color="auto" w:fill="auto"/>
            <w:vAlign w:val="center"/>
            <w:hideMark/>
          </w:tcPr>
          <w:p w14:paraId="26BC3E3E"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Prorrateo entre la agrupación</w:t>
            </w:r>
          </w:p>
        </w:tc>
        <w:tc>
          <w:tcPr>
            <w:tcW w:w="1880" w:type="dxa"/>
            <w:tcBorders>
              <w:top w:val="single" w:sz="8" w:space="0" w:color="AEAAAA"/>
              <w:left w:val="nil"/>
              <w:bottom w:val="nil"/>
              <w:right w:val="single" w:sz="8" w:space="0" w:color="AEAAAA"/>
            </w:tcBorders>
            <w:shd w:val="clear" w:color="auto" w:fill="auto"/>
            <w:vAlign w:val="center"/>
            <w:hideMark/>
          </w:tcPr>
          <w:p w14:paraId="1EAC89EC" w14:textId="55DB0E7A" w:rsidR="00BD3F8E" w:rsidRPr="008B1313" w:rsidRDefault="00BD3F8E" w:rsidP="00BD3F8E">
            <w:pPr>
              <w:spacing w:line="276" w:lineRule="auto"/>
              <w:jc w:val="center"/>
              <w:rPr>
                <w:rFonts w:ascii="Ancizar Sans Light" w:eastAsia="Times New Roman" w:hAnsi="Ancizar Sans Light"/>
                <w:color w:val="000000"/>
                <w:sz w:val="18"/>
                <w:szCs w:val="18"/>
              </w:rPr>
            </w:pPr>
            <w:r>
              <w:rPr>
                <w:rFonts w:ascii="Ancizar Sans Light" w:eastAsia="Times New Roman" w:hAnsi="Ancizar Sans Light"/>
                <w:color w:val="000000"/>
                <w:sz w:val="18"/>
                <w:szCs w:val="18"/>
              </w:rPr>
              <w:t>Número de</w:t>
            </w:r>
            <w:r w:rsidRPr="008B1313">
              <w:rPr>
                <w:rFonts w:ascii="Ancizar Sans Light" w:eastAsia="Times New Roman" w:hAnsi="Ancizar Sans Light"/>
                <w:color w:val="000000"/>
                <w:sz w:val="18"/>
                <w:szCs w:val="18"/>
              </w:rPr>
              <w:t xml:space="preserve"> contratistas</w:t>
            </w:r>
          </w:p>
        </w:tc>
      </w:tr>
      <w:tr w:rsidR="00BD3F8E" w:rsidRPr="004F1C91" w14:paraId="44A95E55" w14:textId="77777777" w:rsidTr="00CB69F9">
        <w:trPr>
          <w:trHeight w:val="923"/>
        </w:trPr>
        <w:tc>
          <w:tcPr>
            <w:tcW w:w="1701" w:type="dxa"/>
            <w:tcBorders>
              <w:top w:val="nil"/>
              <w:left w:val="single" w:sz="8" w:space="0" w:color="AEAAAA"/>
              <w:bottom w:val="single" w:sz="8" w:space="0" w:color="AEAAAA"/>
              <w:right w:val="single" w:sz="8" w:space="0" w:color="AEAAAA"/>
            </w:tcBorders>
            <w:shd w:val="clear" w:color="auto" w:fill="auto"/>
            <w:vAlign w:val="center"/>
            <w:hideMark/>
          </w:tcPr>
          <w:p w14:paraId="4C76DE3C" w14:textId="77777777" w:rsidR="00BD3F8E" w:rsidRPr="008B1313" w:rsidRDefault="00BD3F8E" w:rsidP="00BD3F8E">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t>SERVICIOS PUBLICOS</w:t>
            </w:r>
          </w:p>
        </w:tc>
        <w:tc>
          <w:tcPr>
            <w:tcW w:w="1985" w:type="dxa"/>
            <w:tcBorders>
              <w:top w:val="single" w:sz="8" w:space="0" w:color="AEAAAA"/>
              <w:left w:val="nil"/>
              <w:bottom w:val="single" w:sz="8" w:space="0" w:color="AEAAAA"/>
              <w:right w:val="nil"/>
            </w:tcBorders>
            <w:vAlign w:val="center"/>
          </w:tcPr>
          <w:p w14:paraId="5542A447" w14:textId="496D9DD8"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servicios públicos</w:t>
            </w:r>
          </w:p>
        </w:tc>
        <w:tc>
          <w:tcPr>
            <w:tcW w:w="2130" w:type="dxa"/>
            <w:tcBorders>
              <w:top w:val="single" w:sz="8" w:space="0" w:color="AEAAAA"/>
              <w:left w:val="nil"/>
              <w:bottom w:val="single" w:sz="8" w:space="0" w:color="AEAAAA"/>
              <w:right w:val="nil"/>
            </w:tcBorders>
            <w:shd w:val="clear" w:color="auto" w:fill="auto"/>
            <w:vAlign w:val="center"/>
            <w:hideMark/>
          </w:tcPr>
          <w:p w14:paraId="07388F9F" w14:textId="08D3BD38"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2130" w:type="dxa"/>
            <w:tcBorders>
              <w:top w:val="single" w:sz="8" w:space="0" w:color="AEAAAA"/>
              <w:left w:val="nil"/>
              <w:bottom w:val="single" w:sz="8" w:space="0" w:color="AEAAAA"/>
              <w:right w:val="nil"/>
            </w:tcBorders>
            <w:shd w:val="clear" w:color="auto" w:fill="auto"/>
            <w:vAlign w:val="center"/>
            <w:hideMark/>
          </w:tcPr>
          <w:p w14:paraId="0390CE9E" w14:textId="66BB1E2D"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8" w:space="0" w:color="AEAAAA"/>
              <w:left w:val="nil"/>
              <w:bottom w:val="single" w:sz="8" w:space="0" w:color="AEAAAA"/>
              <w:right w:val="single" w:sz="8" w:space="0" w:color="AEAAAA"/>
            </w:tcBorders>
            <w:shd w:val="clear" w:color="auto" w:fill="auto"/>
            <w:vAlign w:val="center"/>
            <w:hideMark/>
          </w:tcPr>
          <w:p w14:paraId="65533872" w14:textId="4D02AA03" w:rsidR="00BD3F8E" w:rsidRPr="004F1C91" w:rsidRDefault="00BD3F8E" w:rsidP="00BD3F8E">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Número de estudiantes por programa</w:t>
            </w:r>
          </w:p>
        </w:tc>
      </w:tr>
      <w:tr w:rsidR="006461B4" w:rsidRPr="004F1C91" w14:paraId="173EE308" w14:textId="77777777" w:rsidTr="00CB69F9">
        <w:trPr>
          <w:trHeight w:val="934"/>
        </w:trPr>
        <w:tc>
          <w:tcPr>
            <w:tcW w:w="1701" w:type="dxa"/>
            <w:tcBorders>
              <w:top w:val="single" w:sz="8" w:space="0" w:color="AEAAAA"/>
              <w:left w:val="single" w:sz="8" w:space="0" w:color="AEAAAA"/>
              <w:bottom w:val="single" w:sz="8" w:space="0" w:color="AEAAAA"/>
              <w:right w:val="single" w:sz="8" w:space="0" w:color="AEAAAA"/>
            </w:tcBorders>
            <w:shd w:val="clear" w:color="auto" w:fill="auto"/>
            <w:vAlign w:val="center"/>
          </w:tcPr>
          <w:p w14:paraId="4AE2915E" w14:textId="0E1896D3" w:rsidR="006461B4" w:rsidRPr="008B1313" w:rsidRDefault="006461B4" w:rsidP="006461B4">
            <w:pPr>
              <w:spacing w:line="276" w:lineRule="auto"/>
              <w:jc w:val="center"/>
              <w:rPr>
                <w:rFonts w:ascii="Ancizar Sans Light" w:eastAsia="Times New Roman" w:hAnsi="Ancizar Sans Light"/>
                <w:color w:val="000000"/>
                <w:sz w:val="18"/>
                <w:szCs w:val="18"/>
              </w:rPr>
            </w:pPr>
            <w:r w:rsidRPr="008B1313">
              <w:rPr>
                <w:rFonts w:ascii="Ancizar Sans Light" w:eastAsia="Times New Roman" w:hAnsi="Ancizar Sans Light"/>
                <w:color w:val="000000"/>
                <w:sz w:val="18"/>
                <w:szCs w:val="18"/>
              </w:rPr>
              <w:lastRenderedPageBreak/>
              <w:t>OTROS COSTOS</w:t>
            </w:r>
          </w:p>
        </w:tc>
        <w:tc>
          <w:tcPr>
            <w:tcW w:w="1985" w:type="dxa"/>
            <w:tcBorders>
              <w:top w:val="single" w:sz="8" w:space="0" w:color="AEAAAA"/>
              <w:left w:val="nil"/>
              <w:bottom w:val="single" w:sz="8" w:space="0" w:color="AEAAAA"/>
              <w:right w:val="nil"/>
            </w:tcBorders>
            <w:vAlign w:val="center"/>
          </w:tcPr>
          <w:p w14:paraId="70EFA2D4" w14:textId="605EDF7D" w:rsidR="006461B4" w:rsidRPr="004F1C91" w:rsidRDefault="006461B4" w:rsidP="006461B4">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de asignación costos de otros costos</w:t>
            </w:r>
          </w:p>
        </w:tc>
        <w:tc>
          <w:tcPr>
            <w:tcW w:w="2130" w:type="dxa"/>
            <w:tcBorders>
              <w:top w:val="single" w:sz="8" w:space="0" w:color="AEAAAA"/>
              <w:left w:val="nil"/>
              <w:bottom w:val="single" w:sz="8" w:space="0" w:color="AEAAAA"/>
              <w:right w:val="nil"/>
            </w:tcBorders>
            <w:shd w:val="clear" w:color="auto" w:fill="auto"/>
            <w:vAlign w:val="center"/>
          </w:tcPr>
          <w:p w14:paraId="34469D7F" w14:textId="32B09926" w:rsidR="006461B4" w:rsidRPr="004F1C91" w:rsidRDefault="006461B4" w:rsidP="006461B4">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2130" w:type="dxa"/>
            <w:tcBorders>
              <w:top w:val="single" w:sz="8" w:space="0" w:color="AEAAAA"/>
              <w:left w:val="nil"/>
              <w:bottom w:val="single" w:sz="8" w:space="0" w:color="AEAAAA"/>
              <w:right w:val="nil"/>
            </w:tcBorders>
            <w:shd w:val="clear" w:color="auto" w:fill="auto"/>
            <w:vAlign w:val="center"/>
          </w:tcPr>
          <w:p w14:paraId="1414DBFE" w14:textId="3BF01F5F" w:rsidR="006461B4" w:rsidRPr="004F1C91" w:rsidRDefault="006461B4" w:rsidP="006461B4">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 xml:space="preserve">BASE MIXTA: </w:t>
            </w:r>
            <w:r w:rsidRPr="004F1C91">
              <w:rPr>
                <w:rFonts w:ascii="Ancizar Sans Light" w:eastAsia="Times New Roman" w:hAnsi="Ancizar Sans Light"/>
                <w:color w:val="000000"/>
                <w:sz w:val="18"/>
                <w:szCs w:val="18"/>
                <w:lang w:val="es-ES"/>
              </w:rPr>
              <w:br/>
              <w:t>Número de Estudiantes / Total de personas</w:t>
            </w:r>
            <w:r w:rsidRPr="004F1C91">
              <w:rPr>
                <w:rFonts w:ascii="Ancizar Sans Light" w:eastAsia="Times New Roman" w:hAnsi="Ancizar Sans Light"/>
                <w:color w:val="000000"/>
                <w:sz w:val="18"/>
                <w:szCs w:val="18"/>
                <w:lang w:val="es-ES"/>
              </w:rPr>
              <w:br/>
              <w:t xml:space="preserve">PTA + </w:t>
            </w:r>
            <w:proofErr w:type="spellStart"/>
            <w:r w:rsidRPr="004F1C91">
              <w:rPr>
                <w:rFonts w:ascii="Ancizar Sans Light" w:eastAsia="Times New Roman" w:hAnsi="Ancizar Sans Light"/>
                <w:color w:val="000000"/>
                <w:sz w:val="18"/>
                <w:szCs w:val="18"/>
                <w:lang w:val="es-ES"/>
              </w:rPr>
              <w:t>Serv</w:t>
            </w:r>
            <w:proofErr w:type="spellEnd"/>
            <w:r w:rsidRPr="004F1C91">
              <w:rPr>
                <w:rFonts w:ascii="Ancizar Sans Light" w:eastAsia="Times New Roman" w:hAnsi="Ancizar Sans Light"/>
                <w:color w:val="000000"/>
                <w:sz w:val="18"/>
                <w:szCs w:val="18"/>
                <w:lang w:val="es-ES"/>
              </w:rPr>
              <w:t xml:space="preserve"> Contratados</w:t>
            </w:r>
          </w:p>
        </w:tc>
        <w:tc>
          <w:tcPr>
            <w:tcW w:w="1880" w:type="dxa"/>
            <w:tcBorders>
              <w:top w:val="single" w:sz="8" w:space="0" w:color="AEAAAA"/>
              <w:left w:val="nil"/>
              <w:bottom w:val="single" w:sz="8" w:space="0" w:color="AEAAAA"/>
              <w:right w:val="single" w:sz="8" w:space="0" w:color="AEAAAA"/>
            </w:tcBorders>
            <w:shd w:val="clear" w:color="auto" w:fill="auto"/>
            <w:vAlign w:val="center"/>
          </w:tcPr>
          <w:p w14:paraId="7F48645B" w14:textId="05F04DD1" w:rsidR="006461B4" w:rsidRPr="004F1C91" w:rsidRDefault="006461B4" w:rsidP="006461B4">
            <w:pPr>
              <w:spacing w:line="276" w:lineRule="auto"/>
              <w:jc w:val="center"/>
              <w:rPr>
                <w:rFonts w:ascii="Ancizar Sans Light" w:eastAsia="Times New Roman" w:hAnsi="Ancizar Sans Light"/>
                <w:color w:val="000000"/>
                <w:sz w:val="18"/>
                <w:szCs w:val="18"/>
                <w:lang w:val="es-ES"/>
              </w:rPr>
            </w:pPr>
            <w:r w:rsidRPr="004F1C91">
              <w:rPr>
                <w:rFonts w:ascii="Ancizar Sans Light" w:eastAsia="Times New Roman" w:hAnsi="Ancizar Sans Light"/>
                <w:color w:val="000000"/>
                <w:sz w:val="18"/>
                <w:szCs w:val="18"/>
                <w:lang w:val="es-ES"/>
              </w:rPr>
              <w:t>Promedio: PTA y Número de estudiantes por Programa</w:t>
            </w:r>
          </w:p>
        </w:tc>
      </w:tr>
    </w:tbl>
    <w:p w14:paraId="533441AD" w14:textId="35258D0B" w:rsidR="006D0475" w:rsidRPr="008C07C3" w:rsidRDefault="00D770D2" w:rsidP="004F7030">
      <w:pPr>
        <w:spacing w:line="276" w:lineRule="auto"/>
        <w:rPr>
          <w:rFonts w:ascii="Ancizar Sans Light" w:hAnsi="Ancizar Sans Light"/>
          <w:sz w:val="16"/>
          <w:lang w:val="es-MX"/>
        </w:rPr>
      </w:pPr>
      <w:r w:rsidRPr="008C07C3">
        <w:rPr>
          <w:rFonts w:ascii="Ancizar Sans Light" w:hAnsi="Ancizar Sans Light"/>
          <w:sz w:val="16"/>
          <w:lang w:val="es-MX"/>
        </w:rPr>
        <w:t xml:space="preserve">Fuente: </w:t>
      </w:r>
      <w:r w:rsidR="00734EDA" w:rsidRPr="008C07C3">
        <w:rPr>
          <w:rFonts w:ascii="Ancizar Sans Light" w:hAnsi="Ancizar Sans Light"/>
          <w:sz w:val="16"/>
          <w:lang w:val="es-MX"/>
        </w:rPr>
        <w:t>Elaboración propia</w:t>
      </w:r>
    </w:p>
    <w:p w14:paraId="41596B79" w14:textId="25C59793" w:rsidR="00F57EB3" w:rsidRPr="007960E1" w:rsidRDefault="00F57EB3" w:rsidP="004F7030">
      <w:pPr>
        <w:spacing w:line="276" w:lineRule="auto"/>
        <w:rPr>
          <w:rFonts w:ascii="Ancizar Sans Light" w:hAnsi="Ancizar Sans Light" w:cs="Arial"/>
          <w:lang w:val="es-MX"/>
        </w:rPr>
      </w:pPr>
      <w:r>
        <w:rPr>
          <w:rFonts w:ascii="Ancizar Sans Light" w:hAnsi="Ancizar Sans Light" w:cs="Arial"/>
          <w:lang w:val="es-MX"/>
        </w:rPr>
        <w:t>A continuación, se explican los tipos de inductores citados en la tabla anterior:</w:t>
      </w:r>
    </w:p>
    <w:p w14:paraId="1E7CC884" w14:textId="4E636DD9" w:rsidR="00F57EB3" w:rsidRPr="00FB13AD" w:rsidRDefault="00F57EB3" w:rsidP="003403A5">
      <w:pPr>
        <w:pStyle w:val="Prrafodelista"/>
        <w:numPr>
          <w:ilvl w:val="3"/>
          <w:numId w:val="12"/>
        </w:numPr>
        <w:spacing w:after="0" w:line="276" w:lineRule="auto"/>
        <w:contextualSpacing w:val="0"/>
        <w:rPr>
          <w:rFonts w:ascii="Ancizar Sans Light" w:hAnsi="Ancizar Sans Light" w:cs="Arial"/>
          <w:color w:val="0F6277"/>
        </w:rPr>
      </w:pPr>
      <w:r w:rsidRPr="00593E9A">
        <w:rPr>
          <w:rFonts w:ascii="Ancizar Sans Light" w:hAnsi="Ancizar Sans Light" w:cs="Arial"/>
          <w:b/>
          <w:color w:val="0F6277"/>
        </w:rPr>
        <w:t>Base mixta</w:t>
      </w:r>
    </w:p>
    <w:p w14:paraId="577A0A8D" w14:textId="77777777" w:rsidR="00FB13AD" w:rsidRPr="00593E9A" w:rsidRDefault="00FB13AD" w:rsidP="00FB13AD">
      <w:pPr>
        <w:pStyle w:val="Prrafodelista"/>
        <w:spacing w:after="0" w:line="276" w:lineRule="auto"/>
        <w:ind w:left="3240"/>
        <w:contextualSpacing w:val="0"/>
        <w:rPr>
          <w:rFonts w:ascii="Ancizar Sans Light" w:hAnsi="Ancizar Sans Light" w:cs="Arial"/>
          <w:color w:val="0F6277"/>
        </w:rPr>
      </w:pPr>
    </w:p>
    <w:p w14:paraId="44008623" w14:textId="79550E64" w:rsidR="00324A46" w:rsidRPr="004F1C91" w:rsidRDefault="00F57EB3" w:rsidP="004F7030">
      <w:pPr>
        <w:spacing w:line="276" w:lineRule="auto"/>
        <w:jc w:val="both"/>
        <w:rPr>
          <w:rFonts w:ascii="Ancizar Sans Light" w:hAnsi="Ancizar Sans Light" w:cs="Arial"/>
          <w:lang w:val="es-ES"/>
        </w:rPr>
      </w:pPr>
      <w:r w:rsidRPr="004F1C91">
        <w:rPr>
          <w:rFonts w:ascii="Ancizar Sans Light" w:hAnsi="Ancizar Sans Light" w:cs="Arial"/>
          <w:lang w:val="es-ES"/>
        </w:rPr>
        <w:t xml:space="preserve">Se </w:t>
      </w:r>
      <w:r w:rsidR="00810F3A" w:rsidRPr="004F1C91">
        <w:rPr>
          <w:rFonts w:ascii="Ancizar Sans Light" w:hAnsi="Ancizar Sans Light" w:cs="Arial"/>
          <w:lang w:val="es-ES"/>
        </w:rPr>
        <w:t xml:space="preserve">aplica </w:t>
      </w:r>
      <w:r w:rsidRPr="004F1C91">
        <w:rPr>
          <w:rFonts w:ascii="Ancizar Sans Light" w:hAnsi="Ancizar Sans Light" w:cs="Arial"/>
          <w:lang w:val="es-ES"/>
        </w:rPr>
        <w:t>para las agrupaciones aseo, cafetería y vigilancia; gestión de bienes; impuestos, tasas y contribuciones; otros costos; servicios públicos</w:t>
      </w:r>
      <w:r w:rsidR="00D002E6" w:rsidRPr="004F1C91">
        <w:rPr>
          <w:rFonts w:ascii="Ancizar Sans Light" w:hAnsi="Ancizar Sans Light" w:cs="Arial"/>
          <w:lang w:val="es-ES"/>
        </w:rPr>
        <w:t>;</w:t>
      </w:r>
      <w:r w:rsidRPr="004F1C91">
        <w:rPr>
          <w:rFonts w:ascii="Ancizar Sans Light" w:hAnsi="Ancizar Sans Light" w:cs="Arial"/>
          <w:lang w:val="es-ES"/>
        </w:rPr>
        <w:t xml:space="preserve"> </w:t>
      </w:r>
      <w:r w:rsidR="00810F3A" w:rsidRPr="004F1C91">
        <w:rPr>
          <w:rFonts w:ascii="Ancizar Sans Light" w:hAnsi="Ancizar Sans Light" w:cs="Arial"/>
          <w:lang w:val="es-ES"/>
        </w:rPr>
        <w:t xml:space="preserve">y materiales, suministros e insumos </w:t>
      </w:r>
      <w:r w:rsidRPr="004F1C91">
        <w:rPr>
          <w:rFonts w:ascii="Ancizar Sans Light" w:hAnsi="Ancizar Sans Light" w:cs="Arial"/>
          <w:lang w:val="es-ES"/>
        </w:rPr>
        <w:t xml:space="preserve">como inductor el denominado “Base Mixta”. </w:t>
      </w:r>
    </w:p>
    <w:p w14:paraId="34253556" w14:textId="44E00EF5" w:rsidR="00F57EB3" w:rsidRPr="004F1C91" w:rsidRDefault="00F57EB3" w:rsidP="004F7030">
      <w:pPr>
        <w:spacing w:line="276" w:lineRule="auto"/>
        <w:jc w:val="both"/>
        <w:rPr>
          <w:rFonts w:ascii="Ancizar Sans Light" w:hAnsi="Ancizar Sans Light" w:cs="Arial"/>
          <w:lang w:val="es-ES"/>
        </w:rPr>
      </w:pPr>
      <w:r w:rsidRPr="004E754B">
        <w:rPr>
          <w:rFonts w:ascii="Ancizar Sans Light" w:hAnsi="Ancizar Sans Light" w:cs="Arial"/>
          <w:lang w:val="es-MX"/>
        </w:rPr>
        <w:t xml:space="preserve">Se definió este inductor toda vez que se había utilizado inicialmente el número de estudiantes, pero </w:t>
      </w:r>
      <w:r w:rsidR="004E754B" w:rsidRPr="004E754B">
        <w:rPr>
          <w:rFonts w:ascii="Ancizar Sans Light" w:hAnsi="Ancizar Sans Light" w:cs="Arial"/>
          <w:lang w:val="es-MX"/>
        </w:rPr>
        <w:t>product</w:t>
      </w:r>
      <w:r w:rsidR="00F272D1">
        <w:rPr>
          <w:rFonts w:ascii="Ancizar Sans Light" w:hAnsi="Ancizar Sans Light" w:cs="Arial"/>
          <w:lang w:val="es-MX"/>
        </w:rPr>
        <w:t>o</w:t>
      </w:r>
      <w:r w:rsidR="004E754B" w:rsidRPr="004E754B">
        <w:rPr>
          <w:rFonts w:ascii="Ancizar Sans Light" w:hAnsi="Ancizar Sans Light" w:cs="Arial"/>
          <w:lang w:val="es-MX"/>
        </w:rPr>
        <w:t xml:space="preserve"> de los </w:t>
      </w:r>
      <w:r w:rsidR="00F272D1" w:rsidRPr="004E754B">
        <w:rPr>
          <w:rFonts w:ascii="Ancizar Sans Light" w:hAnsi="Ancizar Sans Light" w:cs="Arial"/>
          <w:lang w:val="es-MX"/>
        </w:rPr>
        <w:t>análisis</w:t>
      </w:r>
      <w:r w:rsidR="004E754B" w:rsidRPr="004E754B">
        <w:rPr>
          <w:rFonts w:ascii="Ancizar Sans Light" w:hAnsi="Ancizar Sans Light" w:cs="Arial"/>
          <w:lang w:val="es-MX"/>
        </w:rPr>
        <w:t xml:space="preserve"> realizados a la </w:t>
      </w:r>
      <w:r w:rsidR="00F272D1" w:rsidRPr="004E754B">
        <w:rPr>
          <w:rFonts w:ascii="Ancizar Sans Light" w:hAnsi="Ancizar Sans Light" w:cs="Arial"/>
          <w:lang w:val="es-MX"/>
        </w:rPr>
        <w:t>aplicación</w:t>
      </w:r>
      <w:r w:rsidR="004E754B" w:rsidRPr="004E754B">
        <w:rPr>
          <w:rFonts w:ascii="Ancizar Sans Light" w:hAnsi="Ancizar Sans Light" w:cs="Arial"/>
          <w:lang w:val="es-MX"/>
        </w:rPr>
        <w:t xml:space="preserve"> del modelo </w:t>
      </w:r>
      <w:r w:rsidRPr="004E754B">
        <w:rPr>
          <w:rFonts w:ascii="Ancizar Sans Light" w:hAnsi="Ancizar Sans Light" w:cs="Arial"/>
          <w:lang w:val="es-MX"/>
        </w:rPr>
        <w:t xml:space="preserve">se determinó que el </w:t>
      </w:r>
      <w:r w:rsidR="00324A46" w:rsidRPr="004E754B">
        <w:rPr>
          <w:rFonts w:ascii="Ancizar Sans Light" w:hAnsi="Ancizar Sans Light" w:cs="Arial"/>
          <w:lang w:val="es-MX"/>
        </w:rPr>
        <w:t>mismo</w:t>
      </w:r>
      <w:r w:rsidRPr="004E754B">
        <w:rPr>
          <w:rFonts w:ascii="Ancizar Sans Light" w:hAnsi="Ancizar Sans Light" w:cs="Arial"/>
          <w:lang w:val="es-MX"/>
        </w:rPr>
        <w:t xml:space="preserve"> no estaba respondiendo a la necesidad de asignar los costos en los casos de las distribuciones realizadas para Investigación y Extensión, dado que en estas actividades no se encuentran estudiantes matriculados. </w:t>
      </w:r>
      <w:r w:rsidRPr="004F1C91">
        <w:rPr>
          <w:rFonts w:ascii="Ancizar Sans Light" w:hAnsi="Ancizar Sans Light" w:cs="Arial"/>
          <w:lang w:val="es-ES"/>
        </w:rPr>
        <w:t>Posteriormente</w:t>
      </w:r>
      <w:r w:rsidR="008B1313" w:rsidRPr="004F1C91">
        <w:rPr>
          <w:rFonts w:ascii="Ancizar Sans Light" w:hAnsi="Ancizar Sans Light" w:cs="Arial"/>
          <w:lang w:val="es-ES"/>
        </w:rPr>
        <w:t>,</w:t>
      </w:r>
      <w:r w:rsidRPr="004F1C91">
        <w:rPr>
          <w:rFonts w:ascii="Ancizar Sans Light" w:hAnsi="Ancizar Sans Light" w:cs="Arial"/>
          <w:lang w:val="es-ES"/>
        </w:rPr>
        <w:t xml:space="preserve"> se usó un inductor conformado por los costos de personal más servicios contratados, encontrándose que el mismo no tenía en cuenta el núme</w:t>
      </w:r>
      <w:r w:rsidR="00324A46" w:rsidRPr="004F1C91">
        <w:rPr>
          <w:rFonts w:ascii="Ancizar Sans Light" w:hAnsi="Ancizar Sans Light" w:cs="Arial"/>
          <w:lang w:val="es-ES"/>
        </w:rPr>
        <w:t>ro de estudiantes en cada sede.</w:t>
      </w:r>
    </w:p>
    <w:p w14:paraId="2FEBC3EA" w14:textId="77777777" w:rsidR="00D41AA1" w:rsidRDefault="00F57EB3" w:rsidP="00D41AA1">
      <w:pPr>
        <w:spacing w:line="276" w:lineRule="auto"/>
        <w:jc w:val="both"/>
        <w:rPr>
          <w:rFonts w:ascii="Ancizar Sans Light" w:hAnsi="Ancizar Sans Light" w:cs="Arial"/>
          <w:lang w:val="es-ES"/>
        </w:rPr>
      </w:pPr>
      <w:r w:rsidRPr="004F1C91">
        <w:rPr>
          <w:rFonts w:ascii="Ancizar Sans Light" w:hAnsi="Ancizar Sans Light" w:cs="Arial"/>
          <w:lang w:val="es-ES"/>
        </w:rPr>
        <w:t xml:space="preserve">La asignación de costos por medio de una base </w:t>
      </w:r>
      <w:proofErr w:type="gramStart"/>
      <w:r w:rsidRPr="004F1C91">
        <w:rPr>
          <w:rFonts w:ascii="Ancizar Sans Light" w:hAnsi="Ancizar Sans Light" w:cs="Arial"/>
          <w:lang w:val="es-ES"/>
        </w:rPr>
        <w:t>mixta,</w:t>
      </w:r>
      <w:proofErr w:type="gramEnd"/>
      <w:r w:rsidRPr="004F1C91">
        <w:rPr>
          <w:rFonts w:ascii="Ancizar Sans Light" w:hAnsi="Ancizar Sans Light" w:cs="Arial"/>
          <w:lang w:val="es-ES"/>
        </w:rPr>
        <w:t xml:space="preserve"> se ha definido en dos pasos:</w:t>
      </w:r>
    </w:p>
    <w:p w14:paraId="1DE97AC1" w14:textId="77777777" w:rsidR="00D41AA1" w:rsidRDefault="00F57EB3" w:rsidP="003403A5">
      <w:pPr>
        <w:pStyle w:val="Prrafodelista"/>
        <w:numPr>
          <w:ilvl w:val="0"/>
          <w:numId w:val="19"/>
        </w:numPr>
        <w:spacing w:line="276" w:lineRule="auto"/>
        <w:jc w:val="both"/>
        <w:rPr>
          <w:rFonts w:ascii="Ancizar Sans Light" w:hAnsi="Ancizar Sans Light" w:cs="Arial"/>
          <w:lang w:val="es-ES"/>
        </w:rPr>
      </w:pPr>
      <w:r w:rsidRPr="00D41AA1">
        <w:rPr>
          <w:rFonts w:ascii="Ancizar Sans Light" w:hAnsi="Ancizar Sans Light" w:cs="Arial"/>
          <w:lang w:val="es-ES"/>
        </w:rPr>
        <w:t xml:space="preserve">El primer paso es distribuir los costos, partiendo del número total de </w:t>
      </w:r>
      <w:r w:rsidR="003D0BE1" w:rsidRPr="00D41AA1">
        <w:rPr>
          <w:rFonts w:ascii="Ancizar Sans Light" w:hAnsi="Ancizar Sans Light" w:cs="Arial"/>
          <w:lang w:val="es-ES"/>
        </w:rPr>
        <w:t xml:space="preserve">personas: </w:t>
      </w:r>
      <w:r w:rsidRPr="00D41AA1">
        <w:rPr>
          <w:rFonts w:ascii="Ancizar Sans Light" w:hAnsi="Ancizar Sans Light" w:cs="Arial"/>
          <w:lang w:val="es-ES"/>
        </w:rPr>
        <w:t xml:space="preserve">docentes, estudiantes, administrativos y contratistas. En los que, utilizando la proporción de estudiantes, en un primer paso se distribuyen aproximadamente el 80% </w:t>
      </w:r>
      <w:r w:rsidR="00D30562" w:rsidRPr="00D41AA1">
        <w:rPr>
          <w:rFonts w:ascii="Ancizar Sans Light" w:hAnsi="Ancizar Sans Light" w:cs="Arial"/>
          <w:lang w:val="es-ES"/>
        </w:rPr>
        <w:t xml:space="preserve">de los costos </w:t>
      </w:r>
      <w:r w:rsidRPr="00D41AA1">
        <w:rPr>
          <w:rFonts w:ascii="Ancizar Sans Light" w:hAnsi="Ancizar Sans Light" w:cs="Arial"/>
          <w:lang w:val="es-ES"/>
        </w:rPr>
        <w:t xml:space="preserve">(de acuerdo con la relación entre el número de estudiantes y el total de la comunidad académica de cada sede) entre las actividades misionales de pregrado y posgrado, utilizando el inductor “Número de Estudiantes”. </w:t>
      </w:r>
    </w:p>
    <w:p w14:paraId="127C05BA" w14:textId="67F4302F" w:rsidR="00F57EB3" w:rsidRPr="00D41AA1" w:rsidRDefault="00F57EB3" w:rsidP="003403A5">
      <w:pPr>
        <w:pStyle w:val="Prrafodelista"/>
        <w:numPr>
          <w:ilvl w:val="0"/>
          <w:numId w:val="19"/>
        </w:numPr>
        <w:spacing w:line="276" w:lineRule="auto"/>
        <w:jc w:val="both"/>
        <w:rPr>
          <w:rFonts w:ascii="Ancizar Sans Light" w:hAnsi="Ancizar Sans Light" w:cs="Arial"/>
          <w:lang w:val="es-ES"/>
        </w:rPr>
      </w:pPr>
      <w:r w:rsidRPr="00D41AA1">
        <w:rPr>
          <w:rFonts w:ascii="Ancizar Sans Light" w:hAnsi="Ancizar Sans Light" w:cs="Arial"/>
          <w:lang w:val="es-ES"/>
        </w:rPr>
        <w:t>Luego, en un segundo paso, se distribuye aproximadamente el 20%</w:t>
      </w:r>
      <w:r w:rsidR="00D30562" w:rsidRPr="00D41AA1">
        <w:rPr>
          <w:rFonts w:ascii="Ancizar Sans Light" w:hAnsi="Ancizar Sans Light" w:cs="Arial"/>
          <w:lang w:val="es-ES"/>
        </w:rPr>
        <w:t xml:space="preserve"> de los costos</w:t>
      </w:r>
      <w:r w:rsidRPr="00D41AA1">
        <w:rPr>
          <w:rFonts w:ascii="Ancizar Sans Light" w:hAnsi="Ancizar Sans Light" w:cs="Arial"/>
          <w:lang w:val="es-ES"/>
        </w:rPr>
        <w:t xml:space="preserve"> restante</w:t>
      </w:r>
      <w:r w:rsidR="00D30562" w:rsidRPr="00D41AA1">
        <w:rPr>
          <w:rFonts w:ascii="Ancizar Sans Light" w:hAnsi="Ancizar Sans Light" w:cs="Arial"/>
          <w:lang w:val="es-ES"/>
        </w:rPr>
        <w:t>s</w:t>
      </w:r>
      <w:r w:rsidRPr="00D41AA1">
        <w:rPr>
          <w:rFonts w:ascii="Ancizar Sans Light" w:hAnsi="Ancizar Sans Light" w:cs="Arial"/>
          <w:lang w:val="es-ES"/>
        </w:rPr>
        <w:t xml:space="preserve"> con el inductor “PTA (Programas de Trabajo Académico) + Servicios Contratados”, los cuales serán distribuidos entre l</w:t>
      </w:r>
      <w:r w:rsidR="003D0BE1" w:rsidRPr="00D41AA1">
        <w:rPr>
          <w:rFonts w:ascii="Ancizar Sans Light" w:hAnsi="Ancizar Sans Light" w:cs="Arial"/>
          <w:lang w:val="es-ES"/>
        </w:rPr>
        <w:t xml:space="preserve">as cuatro actividades </w:t>
      </w:r>
      <w:r w:rsidRPr="00D41AA1">
        <w:rPr>
          <w:rFonts w:ascii="Ancizar Sans Light" w:hAnsi="Ancizar Sans Light" w:cs="Arial"/>
          <w:lang w:val="es-ES"/>
        </w:rPr>
        <w:t>misionales de la Universidad Nacional de Colombia</w:t>
      </w:r>
      <w:r w:rsidR="00D346E6" w:rsidRPr="00D41AA1">
        <w:rPr>
          <w:rFonts w:ascii="Ancizar Sans Light" w:hAnsi="Ancizar Sans Light" w:cs="Arial"/>
          <w:lang w:val="es-ES"/>
        </w:rPr>
        <w:t>.</w:t>
      </w:r>
    </w:p>
    <w:p w14:paraId="3AF4701C" w14:textId="77777777" w:rsidR="00F57EB3" w:rsidRPr="004F1C91" w:rsidRDefault="00F57EB3" w:rsidP="004F7030">
      <w:pPr>
        <w:spacing w:line="276" w:lineRule="auto"/>
        <w:jc w:val="both"/>
        <w:rPr>
          <w:rFonts w:ascii="Ancizar Sans Light" w:hAnsi="Ancizar Sans Light" w:cs="Arial"/>
          <w:lang w:val="es-ES"/>
        </w:rPr>
      </w:pPr>
      <w:r w:rsidRPr="004F1C91">
        <w:rPr>
          <w:rFonts w:ascii="Ancizar Sans Light" w:hAnsi="Ancizar Sans Light" w:cs="Arial"/>
          <w:lang w:val="es-ES"/>
        </w:rPr>
        <w:t>Para la construcción del inductor se requiere disponer de la siguiente información:</w:t>
      </w:r>
    </w:p>
    <w:p w14:paraId="4E7DBD36" w14:textId="3010253B" w:rsidR="00F57EB3" w:rsidRPr="00D41AA1" w:rsidRDefault="00F57EB3" w:rsidP="003403A5">
      <w:pPr>
        <w:pStyle w:val="Prrafodelista"/>
        <w:numPr>
          <w:ilvl w:val="0"/>
          <w:numId w:val="13"/>
        </w:numPr>
        <w:spacing w:after="0" w:line="276" w:lineRule="auto"/>
        <w:contextualSpacing w:val="0"/>
        <w:jc w:val="both"/>
        <w:rPr>
          <w:rFonts w:ascii="Ancizar Sans Light" w:hAnsi="Ancizar Sans Light" w:cs="Arial"/>
          <w:lang w:val="es-ES"/>
        </w:rPr>
      </w:pPr>
      <w:r w:rsidRPr="00D41AA1">
        <w:rPr>
          <w:rFonts w:ascii="Ancizar Sans Light" w:hAnsi="Ancizar Sans Light" w:cs="Arial"/>
          <w:lang w:val="es-ES"/>
        </w:rPr>
        <w:t xml:space="preserve">Número de estudiantes: Se solicita a la Dirección Nacional de Planeación y Estadística la información correspondiente al número de estudiantes </w:t>
      </w:r>
      <w:r w:rsidR="005D5B2F" w:rsidRPr="00D41AA1">
        <w:rPr>
          <w:rFonts w:ascii="Ancizar Sans Light" w:hAnsi="Ancizar Sans Light" w:cs="Arial"/>
          <w:lang w:val="es-ES"/>
        </w:rPr>
        <w:t xml:space="preserve">de </w:t>
      </w:r>
      <w:r w:rsidRPr="00D41AA1">
        <w:rPr>
          <w:rFonts w:ascii="Ancizar Sans Light" w:hAnsi="Ancizar Sans Light" w:cs="Arial"/>
          <w:lang w:val="es-ES"/>
        </w:rPr>
        <w:t xml:space="preserve">pregrado y posgrado. </w:t>
      </w:r>
      <w:r w:rsidR="005D5B2F" w:rsidRPr="00D41AA1">
        <w:rPr>
          <w:rFonts w:ascii="Ancizar Sans Light" w:hAnsi="Ancizar Sans Light" w:cs="Arial"/>
          <w:lang w:val="es-ES"/>
        </w:rPr>
        <w:t>Cabe mencionar que se toma</w:t>
      </w:r>
      <w:r w:rsidRPr="00D41AA1">
        <w:rPr>
          <w:rFonts w:ascii="Ancizar Sans Light" w:hAnsi="Ancizar Sans Light" w:cs="Arial"/>
          <w:lang w:val="es-ES"/>
        </w:rPr>
        <w:t xml:space="preserve"> el promedio de estudiantes de los dos semestres académicos. </w:t>
      </w:r>
    </w:p>
    <w:p w14:paraId="48D08EB1" w14:textId="77777777" w:rsidR="00F57EB3" w:rsidRPr="00D41AA1" w:rsidRDefault="00F57EB3" w:rsidP="00D41AA1">
      <w:pPr>
        <w:pStyle w:val="Prrafodelista"/>
        <w:spacing w:after="0" w:line="276" w:lineRule="auto"/>
        <w:contextualSpacing w:val="0"/>
        <w:jc w:val="both"/>
        <w:rPr>
          <w:rFonts w:ascii="Ancizar Sans Light" w:hAnsi="Ancizar Sans Light" w:cs="Arial"/>
          <w:lang w:val="es-ES"/>
        </w:rPr>
      </w:pPr>
    </w:p>
    <w:p w14:paraId="03FF007C" w14:textId="52FFF9F7" w:rsidR="00F57EB3" w:rsidRPr="00D41AA1" w:rsidRDefault="00F57EB3" w:rsidP="003403A5">
      <w:pPr>
        <w:pStyle w:val="Prrafodelista"/>
        <w:numPr>
          <w:ilvl w:val="0"/>
          <w:numId w:val="13"/>
        </w:numPr>
        <w:spacing w:after="0" w:line="276" w:lineRule="auto"/>
        <w:contextualSpacing w:val="0"/>
        <w:jc w:val="both"/>
        <w:rPr>
          <w:rFonts w:ascii="Ancizar Sans Light" w:hAnsi="Ancizar Sans Light" w:cs="Arial"/>
          <w:lang w:val="es-ES"/>
        </w:rPr>
      </w:pPr>
      <w:r w:rsidRPr="00D41AA1">
        <w:rPr>
          <w:rFonts w:ascii="Ancizar Sans Light" w:hAnsi="Ancizar Sans Light" w:cs="Arial"/>
          <w:lang w:val="es-ES"/>
        </w:rPr>
        <w:t xml:space="preserve">Número de docentes y administrativos: la División Nacional </w:t>
      </w:r>
      <w:r w:rsidR="00C82A96" w:rsidRPr="00D41AA1">
        <w:rPr>
          <w:rFonts w:ascii="Ancizar Sans Light" w:hAnsi="Ancizar Sans Light" w:cs="Arial"/>
          <w:lang w:val="es-ES"/>
        </w:rPr>
        <w:t>de Personal Académico y Administrativo</w:t>
      </w:r>
      <w:r w:rsidRPr="00D41AA1">
        <w:rPr>
          <w:rFonts w:ascii="Ancizar Sans Light" w:hAnsi="Ancizar Sans Light" w:cs="Arial"/>
          <w:lang w:val="es-ES"/>
        </w:rPr>
        <w:t xml:space="preserve"> suministra para cada sede, la conformación y el número total de funcionarios de los estamentos docente y administrativo de la Universidad. </w:t>
      </w:r>
    </w:p>
    <w:p w14:paraId="68C242E7" w14:textId="77777777" w:rsidR="00F57EB3" w:rsidRPr="00D41AA1" w:rsidRDefault="00F57EB3" w:rsidP="00D41AA1">
      <w:pPr>
        <w:spacing w:after="0" w:line="276" w:lineRule="auto"/>
        <w:jc w:val="both"/>
        <w:rPr>
          <w:rFonts w:ascii="Ancizar Sans Light" w:hAnsi="Ancizar Sans Light" w:cs="Arial"/>
          <w:sz w:val="18"/>
          <w:lang w:val="es-ES"/>
        </w:rPr>
      </w:pPr>
    </w:p>
    <w:p w14:paraId="7F8D780C" w14:textId="69EF63DC" w:rsidR="00F57EB3" w:rsidRPr="00D41AA1" w:rsidRDefault="00F57EB3" w:rsidP="003403A5">
      <w:pPr>
        <w:pStyle w:val="Prrafodelista"/>
        <w:numPr>
          <w:ilvl w:val="0"/>
          <w:numId w:val="13"/>
        </w:numPr>
        <w:spacing w:after="0" w:line="276" w:lineRule="auto"/>
        <w:contextualSpacing w:val="0"/>
        <w:jc w:val="both"/>
        <w:rPr>
          <w:rFonts w:ascii="Ancizar Sans Light" w:hAnsi="Ancizar Sans Light" w:cs="Arial"/>
          <w:lang w:val="es-ES"/>
        </w:rPr>
      </w:pPr>
      <w:r w:rsidRPr="00D41AA1">
        <w:rPr>
          <w:rFonts w:ascii="Ancizar Sans Light" w:hAnsi="Ancizar Sans Light" w:cs="Arial"/>
          <w:lang w:val="es-ES"/>
        </w:rPr>
        <w:lastRenderedPageBreak/>
        <w:t>Número de contratistas</w:t>
      </w:r>
      <w:r w:rsidR="005055BA" w:rsidRPr="00D41AA1">
        <w:rPr>
          <w:rFonts w:ascii="Ancizar Sans Light" w:hAnsi="Ancizar Sans Light" w:cs="Arial"/>
          <w:lang w:val="es-ES"/>
        </w:rPr>
        <w:t xml:space="preserve"> y valor por contrato</w:t>
      </w:r>
      <w:r w:rsidRPr="00D41AA1">
        <w:rPr>
          <w:rFonts w:ascii="Ancizar Sans Light" w:hAnsi="Ancizar Sans Light" w:cs="Arial"/>
          <w:lang w:val="es-ES"/>
        </w:rPr>
        <w:t xml:space="preserve">: esta información es solicitada a </w:t>
      </w:r>
      <w:r w:rsidR="00C82A96" w:rsidRPr="00D41AA1">
        <w:rPr>
          <w:rFonts w:ascii="Ancizar Sans Light" w:hAnsi="Ancizar Sans Light" w:cs="Arial"/>
          <w:lang w:val="es-ES"/>
        </w:rPr>
        <w:t>Área de Gestión Estratégica y Adquisiciones</w:t>
      </w:r>
      <w:r w:rsidRPr="00D41AA1">
        <w:rPr>
          <w:rFonts w:ascii="Ancizar Sans Light" w:hAnsi="Ancizar Sans Light" w:cs="Arial"/>
          <w:lang w:val="es-ES"/>
        </w:rPr>
        <w:t xml:space="preserve">, quienes suministran el número de órdenes de prestación de servicios </w:t>
      </w:r>
      <w:r w:rsidR="005055BA" w:rsidRPr="00D41AA1">
        <w:rPr>
          <w:rFonts w:ascii="Ancizar Sans Light" w:hAnsi="Ancizar Sans Light" w:cs="Arial"/>
          <w:lang w:val="es-ES"/>
        </w:rPr>
        <w:t xml:space="preserve">por sede y por empresa </w:t>
      </w:r>
      <w:r w:rsidRPr="00D41AA1">
        <w:rPr>
          <w:rFonts w:ascii="Ancizar Sans Light" w:hAnsi="Ancizar Sans Light" w:cs="Arial"/>
          <w:lang w:val="es-ES"/>
        </w:rPr>
        <w:t>celebradas en la vigencia.</w:t>
      </w:r>
    </w:p>
    <w:p w14:paraId="71436648" w14:textId="77777777" w:rsidR="00F57EB3" w:rsidRPr="00D41AA1" w:rsidRDefault="00F57EB3" w:rsidP="00D41AA1">
      <w:pPr>
        <w:pStyle w:val="Prrafodelista"/>
        <w:spacing w:after="0" w:line="276" w:lineRule="auto"/>
        <w:contextualSpacing w:val="0"/>
        <w:jc w:val="both"/>
        <w:rPr>
          <w:rFonts w:ascii="Ancizar Sans Light" w:hAnsi="Ancizar Sans Light" w:cs="Arial"/>
          <w:lang w:val="es-ES"/>
        </w:rPr>
      </w:pPr>
    </w:p>
    <w:p w14:paraId="44C6153D" w14:textId="3125E73E" w:rsidR="00F57EB3" w:rsidRPr="00D41AA1" w:rsidRDefault="00F57EB3" w:rsidP="003403A5">
      <w:pPr>
        <w:pStyle w:val="Prrafodelista"/>
        <w:numPr>
          <w:ilvl w:val="0"/>
          <w:numId w:val="13"/>
        </w:numPr>
        <w:spacing w:after="0" w:line="276" w:lineRule="auto"/>
        <w:contextualSpacing w:val="0"/>
        <w:jc w:val="both"/>
        <w:rPr>
          <w:rFonts w:ascii="Ancizar Sans Light" w:hAnsi="Ancizar Sans Light" w:cs="Arial"/>
          <w:sz w:val="18"/>
          <w:lang w:val="es-ES"/>
        </w:rPr>
      </w:pPr>
      <w:r w:rsidRPr="00D41AA1">
        <w:rPr>
          <w:rFonts w:ascii="Ancizar Sans Light" w:hAnsi="Ancizar Sans Light" w:cs="Arial"/>
          <w:lang w:val="es-ES"/>
        </w:rPr>
        <w:t>Costos de nóm</w:t>
      </w:r>
      <w:r w:rsidR="00D346E6" w:rsidRPr="00D41AA1">
        <w:rPr>
          <w:rFonts w:ascii="Ancizar Sans Light" w:hAnsi="Ancizar Sans Light" w:cs="Arial"/>
          <w:lang w:val="es-ES"/>
        </w:rPr>
        <w:t>ina docentes</w:t>
      </w:r>
      <w:r w:rsidRPr="00D41AA1">
        <w:rPr>
          <w:rFonts w:ascii="Ancizar Sans Light" w:hAnsi="Ancizar Sans Light" w:cs="Arial"/>
          <w:lang w:val="es-ES"/>
        </w:rPr>
        <w:t xml:space="preserve">: </w:t>
      </w:r>
      <w:r w:rsidR="0048453A" w:rsidRPr="00D41AA1">
        <w:rPr>
          <w:rFonts w:ascii="Ancizar Sans Light" w:hAnsi="Ancizar Sans Light" w:cs="Arial"/>
          <w:lang w:val="es-ES"/>
        </w:rPr>
        <w:t>esta información</w:t>
      </w:r>
      <w:r w:rsidR="00036FEB" w:rsidRPr="00D41AA1">
        <w:rPr>
          <w:rFonts w:ascii="Ancizar Sans Light" w:hAnsi="Ancizar Sans Light" w:cs="Arial"/>
          <w:lang w:val="es-ES"/>
        </w:rPr>
        <w:t xml:space="preserve"> es</w:t>
      </w:r>
      <w:r w:rsidRPr="00D41AA1">
        <w:rPr>
          <w:rFonts w:ascii="Ancizar Sans Light" w:hAnsi="Ancizar Sans Light" w:cs="Arial"/>
          <w:lang w:val="es-ES"/>
        </w:rPr>
        <w:t xml:space="preserve"> suministrada por la Dirección Nacional de Personal Académico y Administrativo discriminada por sede y facultad</w:t>
      </w:r>
      <w:r w:rsidR="00D346E6" w:rsidRPr="00D41AA1">
        <w:rPr>
          <w:rFonts w:ascii="Ancizar Sans Light" w:hAnsi="Ancizar Sans Light" w:cs="Arial"/>
          <w:lang w:val="es-ES"/>
        </w:rPr>
        <w:t>.</w:t>
      </w:r>
    </w:p>
    <w:p w14:paraId="7E8C0954" w14:textId="624D1CAE" w:rsidR="00240CCB" w:rsidRPr="004F1C91" w:rsidRDefault="00240CCB" w:rsidP="00240CCB">
      <w:pPr>
        <w:spacing w:after="0" w:line="276" w:lineRule="auto"/>
        <w:rPr>
          <w:rFonts w:ascii="Ancizar Sans Light" w:hAnsi="Ancizar Sans Light" w:cs="Arial"/>
          <w:lang w:val="es-ES"/>
        </w:rPr>
      </w:pPr>
    </w:p>
    <w:p w14:paraId="7E299ABA" w14:textId="7B8DCA6A" w:rsidR="00F57EB3" w:rsidRDefault="00F57EB3" w:rsidP="003403A5">
      <w:pPr>
        <w:pStyle w:val="Prrafodelista"/>
        <w:numPr>
          <w:ilvl w:val="3"/>
          <w:numId w:val="12"/>
        </w:numPr>
        <w:spacing w:after="0" w:line="276" w:lineRule="auto"/>
        <w:contextualSpacing w:val="0"/>
        <w:rPr>
          <w:rFonts w:ascii="Ancizar Sans Light" w:hAnsi="Ancizar Sans Light" w:cs="Arial"/>
          <w:b/>
          <w:color w:val="0F6277"/>
        </w:rPr>
      </w:pPr>
      <w:r w:rsidRPr="00593E9A">
        <w:rPr>
          <w:rFonts w:ascii="Ancizar Sans Light" w:hAnsi="Ancizar Sans Light" w:cs="Arial"/>
          <w:b/>
          <w:color w:val="0F6277"/>
        </w:rPr>
        <w:t>Directo a pregrado</w:t>
      </w:r>
    </w:p>
    <w:p w14:paraId="099B2D43" w14:textId="77777777" w:rsidR="00FB13AD" w:rsidRPr="00593E9A" w:rsidRDefault="00FB13AD" w:rsidP="00FB13AD">
      <w:pPr>
        <w:pStyle w:val="Prrafodelista"/>
        <w:spacing w:after="0" w:line="276" w:lineRule="auto"/>
        <w:ind w:left="3240"/>
        <w:contextualSpacing w:val="0"/>
        <w:rPr>
          <w:rFonts w:ascii="Ancizar Sans Light" w:hAnsi="Ancizar Sans Light" w:cs="Arial"/>
          <w:b/>
          <w:color w:val="0F6277"/>
        </w:rPr>
      </w:pPr>
    </w:p>
    <w:p w14:paraId="3237D02F" w14:textId="61AF054B" w:rsidR="00F57EB3" w:rsidRPr="004F1C91" w:rsidRDefault="00F57EB3" w:rsidP="004F7030">
      <w:pPr>
        <w:spacing w:after="0" w:line="276" w:lineRule="auto"/>
        <w:jc w:val="both"/>
        <w:rPr>
          <w:rFonts w:ascii="Ancizar Sans Light" w:hAnsi="Ancizar Sans Light" w:cs="Arial"/>
          <w:lang w:val="es-ES"/>
        </w:rPr>
      </w:pPr>
      <w:r w:rsidRPr="004F1C91">
        <w:rPr>
          <w:rFonts w:ascii="Ancizar Sans Light" w:hAnsi="Ancizar Sans Light" w:cs="Arial"/>
          <w:lang w:val="es-ES"/>
        </w:rPr>
        <w:t xml:space="preserve">Para los costos de la agrupación “Bienestar” se determinó, no hacer redistribución a través de un inductor, y por el contrario dejar el total del </w:t>
      </w:r>
      <w:r w:rsidR="007D13E2" w:rsidRPr="004F1C91">
        <w:rPr>
          <w:rFonts w:ascii="Ancizar Sans Light" w:hAnsi="Ancizar Sans Light" w:cs="Arial"/>
          <w:lang w:val="es-ES"/>
        </w:rPr>
        <w:t>valor</w:t>
      </w:r>
      <w:r w:rsidRPr="004F1C91">
        <w:rPr>
          <w:rFonts w:ascii="Ancizar Sans Light" w:hAnsi="Ancizar Sans Light" w:cs="Arial"/>
          <w:lang w:val="es-ES"/>
        </w:rPr>
        <w:t xml:space="preserve"> en pregrado, lo anterior teniendo en cuenta que las actividades de extensión, investigación, y posgrados, tienen costos relacionados con bienestar registrados contablemente, observando que las cuentas contables registradas son coherentes con la actividad misional. Adicionalmente, la Universidad ha determinado que en su mayoría los servicios de bienestar son usados por los estudiantes de pregrado.</w:t>
      </w:r>
    </w:p>
    <w:p w14:paraId="126AF919" w14:textId="77777777" w:rsidR="00E46420" w:rsidRPr="004F1C91" w:rsidRDefault="00E46420" w:rsidP="004F7030">
      <w:pPr>
        <w:spacing w:after="0" w:line="276" w:lineRule="auto"/>
        <w:jc w:val="both"/>
        <w:rPr>
          <w:rFonts w:ascii="Ancizar Sans Light" w:hAnsi="Ancizar Sans Light" w:cs="Arial"/>
          <w:lang w:val="es-ES"/>
        </w:rPr>
      </w:pPr>
    </w:p>
    <w:p w14:paraId="223A5AEA" w14:textId="3E738013" w:rsidR="00F57EB3" w:rsidRDefault="00F57EB3" w:rsidP="003403A5">
      <w:pPr>
        <w:pStyle w:val="Prrafodelista"/>
        <w:numPr>
          <w:ilvl w:val="3"/>
          <w:numId w:val="12"/>
        </w:numPr>
        <w:spacing w:after="0" w:line="276" w:lineRule="auto"/>
        <w:contextualSpacing w:val="0"/>
        <w:rPr>
          <w:rFonts w:ascii="Ancizar Sans Light" w:hAnsi="Ancizar Sans Light" w:cs="Arial"/>
          <w:b/>
          <w:color w:val="0F6277"/>
        </w:rPr>
      </w:pPr>
      <w:r w:rsidRPr="00593E9A">
        <w:rPr>
          <w:rFonts w:ascii="Ancizar Sans Light" w:hAnsi="Ancizar Sans Light" w:cs="Arial"/>
          <w:b/>
          <w:color w:val="0F6277"/>
        </w:rPr>
        <w:t>Número de estudiantes</w:t>
      </w:r>
    </w:p>
    <w:p w14:paraId="70052E2B" w14:textId="77777777" w:rsidR="00FB13AD" w:rsidRPr="00593E9A" w:rsidRDefault="00FB13AD" w:rsidP="00FB13AD">
      <w:pPr>
        <w:pStyle w:val="Prrafodelista"/>
        <w:spacing w:after="0" w:line="276" w:lineRule="auto"/>
        <w:ind w:left="3240"/>
        <w:contextualSpacing w:val="0"/>
        <w:rPr>
          <w:rFonts w:ascii="Ancizar Sans Light" w:hAnsi="Ancizar Sans Light" w:cs="Arial"/>
          <w:b/>
          <w:color w:val="0F6277"/>
        </w:rPr>
      </w:pPr>
    </w:p>
    <w:p w14:paraId="33BE938F" w14:textId="00E9BFC5" w:rsidR="00F57EB3" w:rsidRPr="004F1C91" w:rsidRDefault="00F57EB3" w:rsidP="004F7030">
      <w:pPr>
        <w:spacing w:after="0" w:line="276" w:lineRule="auto"/>
        <w:jc w:val="both"/>
        <w:rPr>
          <w:rFonts w:ascii="Ancizar Sans Light" w:hAnsi="Ancizar Sans Light" w:cs="Arial"/>
          <w:lang w:val="es-ES"/>
        </w:rPr>
      </w:pPr>
      <w:r w:rsidRPr="004F1C91">
        <w:rPr>
          <w:rFonts w:ascii="Ancizar Sans Light" w:hAnsi="Ancizar Sans Light" w:cs="Arial"/>
          <w:lang w:val="es-ES"/>
        </w:rPr>
        <w:t>Para la</w:t>
      </w:r>
      <w:r w:rsidR="0014386F" w:rsidRPr="004F1C91">
        <w:rPr>
          <w:rFonts w:ascii="Ancizar Sans Light" w:hAnsi="Ancizar Sans Light" w:cs="Arial"/>
          <w:lang w:val="es-ES"/>
        </w:rPr>
        <w:t>s</w:t>
      </w:r>
      <w:r w:rsidRPr="004F1C91">
        <w:rPr>
          <w:rFonts w:ascii="Ancizar Sans Light" w:hAnsi="Ancizar Sans Light" w:cs="Arial"/>
          <w:lang w:val="es-ES"/>
        </w:rPr>
        <w:t xml:space="preserve"> agrupaci</w:t>
      </w:r>
      <w:r w:rsidR="0014386F" w:rsidRPr="004F1C91">
        <w:rPr>
          <w:rFonts w:ascii="Ancizar Sans Light" w:hAnsi="Ancizar Sans Light" w:cs="Arial"/>
          <w:lang w:val="es-ES"/>
        </w:rPr>
        <w:t>ones</w:t>
      </w:r>
      <w:r w:rsidR="008F48D9" w:rsidRPr="004F1C91">
        <w:rPr>
          <w:rFonts w:ascii="Ancizar Sans Light" w:hAnsi="Ancizar Sans Light" w:cs="Arial"/>
          <w:lang w:val="es-ES"/>
        </w:rPr>
        <w:t xml:space="preserve"> como</w:t>
      </w:r>
      <w:r w:rsidR="00B010A4" w:rsidRPr="004F1C91">
        <w:rPr>
          <w:rFonts w:ascii="Ancizar Sans Light" w:hAnsi="Ancizar Sans Light" w:cs="Arial"/>
          <w:lang w:val="es-ES"/>
        </w:rPr>
        <w:t xml:space="preserve"> aseo, cafetería y vigilancia, </w:t>
      </w:r>
      <w:r w:rsidRPr="004F1C91">
        <w:rPr>
          <w:rFonts w:ascii="Ancizar Sans Light" w:hAnsi="Ancizar Sans Light" w:cs="Arial"/>
          <w:lang w:val="es-ES"/>
        </w:rPr>
        <w:t>gastos de viaje y transporte,</w:t>
      </w:r>
      <w:r w:rsidR="0014386F" w:rsidRPr="004F1C91">
        <w:rPr>
          <w:rFonts w:ascii="Ancizar Sans Light" w:hAnsi="Ancizar Sans Light" w:cs="Arial"/>
          <w:lang w:val="es-ES"/>
        </w:rPr>
        <w:t xml:space="preserve"> servicios </w:t>
      </w:r>
      <w:r w:rsidR="008F48D9" w:rsidRPr="004F1C91">
        <w:rPr>
          <w:rFonts w:ascii="Ancizar Sans Light" w:hAnsi="Ancizar Sans Light" w:cs="Arial"/>
          <w:lang w:val="es-ES"/>
        </w:rPr>
        <w:t>públicos, entre otros, se</w:t>
      </w:r>
      <w:r w:rsidRPr="004F1C91">
        <w:rPr>
          <w:rFonts w:ascii="Ancizar Sans Light" w:hAnsi="Ancizar Sans Light" w:cs="Arial"/>
          <w:lang w:val="es-ES"/>
        </w:rPr>
        <w:t xml:space="preserve"> determinó como inductor el número de estudiantes, </w:t>
      </w:r>
      <w:r w:rsidR="008F48D9" w:rsidRPr="004F1C91">
        <w:rPr>
          <w:rFonts w:ascii="Ancizar Sans Light" w:hAnsi="Ancizar Sans Light" w:cs="Arial"/>
          <w:lang w:val="es-ES"/>
        </w:rPr>
        <w:t>debido a que interpreta de mejor manera las personas que se relacionan con los costos presentes en estas agrupaciones.</w:t>
      </w:r>
      <w:r w:rsidRPr="004F1C91">
        <w:rPr>
          <w:rFonts w:ascii="Ancizar Sans Light" w:hAnsi="Ancizar Sans Light" w:cs="Arial"/>
          <w:lang w:val="es-ES"/>
        </w:rPr>
        <w:t xml:space="preserve"> </w:t>
      </w:r>
      <w:r w:rsidR="008F48D9" w:rsidRPr="004F1C91">
        <w:rPr>
          <w:rFonts w:ascii="Ancizar Sans Light" w:hAnsi="Ancizar Sans Light" w:cs="Arial"/>
          <w:lang w:val="es-ES"/>
        </w:rPr>
        <w:t>Se</w:t>
      </w:r>
      <w:r w:rsidRPr="004F1C91">
        <w:rPr>
          <w:rFonts w:ascii="Ancizar Sans Light" w:hAnsi="Ancizar Sans Light" w:cs="Arial"/>
          <w:lang w:val="es-ES"/>
        </w:rPr>
        <w:t xml:space="preserve"> toma como inductor el </w:t>
      </w:r>
      <w:r w:rsidR="008F48D9" w:rsidRPr="004F1C91">
        <w:rPr>
          <w:rFonts w:ascii="Ancizar Sans Light" w:hAnsi="Ancizar Sans Light" w:cs="Arial"/>
          <w:lang w:val="es-ES"/>
        </w:rPr>
        <w:t xml:space="preserve">número de estudiantes </w:t>
      </w:r>
      <w:r w:rsidRPr="004F1C91">
        <w:rPr>
          <w:rFonts w:ascii="Ancizar Sans Light" w:hAnsi="Ancizar Sans Light" w:cs="Arial"/>
          <w:lang w:val="es-ES"/>
        </w:rPr>
        <w:t>de</w:t>
      </w:r>
      <w:r w:rsidR="00E62E5F" w:rsidRPr="004F1C91">
        <w:rPr>
          <w:rFonts w:ascii="Ancizar Sans Light" w:hAnsi="Ancizar Sans Light" w:cs="Arial"/>
          <w:lang w:val="es-ES"/>
        </w:rPr>
        <w:t xml:space="preserve"> pregrado y posgrado </w:t>
      </w:r>
      <w:r w:rsidR="008F48D9" w:rsidRPr="004F1C91">
        <w:rPr>
          <w:rFonts w:ascii="Ancizar Sans Light" w:hAnsi="Ancizar Sans Light" w:cs="Arial"/>
          <w:lang w:val="es-ES"/>
        </w:rPr>
        <w:t>dependiendo el nivel en el que nos encontremos del costeo (sede, facultad o programa)</w:t>
      </w:r>
      <w:r w:rsidR="00E62E5F" w:rsidRPr="004F1C91">
        <w:rPr>
          <w:rFonts w:ascii="Ancizar Sans Light" w:hAnsi="Ancizar Sans Light" w:cs="Arial"/>
          <w:lang w:val="es-ES"/>
        </w:rPr>
        <w:t xml:space="preserve"> y</w:t>
      </w:r>
      <w:r w:rsidRPr="004F1C91">
        <w:rPr>
          <w:rFonts w:ascii="Ancizar Sans Light" w:hAnsi="Ancizar Sans Light" w:cs="Arial"/>
          <w:lang w:val="es-ES"/>
        </w:rPr>
        <w:t xml:space="preserve"> luego se determina la proporción que corresponde a cada una de estas actividades para la distribución total de la agrupación.</w:t>
      </w:r>
    </w:p>
    <w:p w14:paraId="312F928B" w14:textId="77777777" w:rsidR="00F57EB3" w:rsidRPr="004F1C91" w:rsidRDefault="00F57EB3" w:rsidP="004F7030">
      <w:pPr>
        <w:spacing w:after="0" w:line="276" w:lineRule="auto"/>
        <w:jc w:val="both"/>
        <w:rPr>
          <w:rFonts w:ascii="Ancizar Sans Light" w:hAnsi="Ancizar Sans Light" w:cs="Arial"/>
          <w:color w:val="0F6277"/>
          <w:lang w:val="es-ES"/>
        </w:rPr>
      </w:pPr>
    </w:p>
    <w:p w14:paraId="09159DD0" w14:textId="0DB03611" w:rsidR="00F57EB3" w:rsidRDefault="00F57EB3" w:rsidP="003403A5">
      <w:pPr>
        <w:pStyle w:val="Prrafodelista"/>
        <w:numPr>
          <w:ilvl w:val="3"/>
          <w:numId w:val="12"/>
        </w:numPr>
        <w:spacing w:after="0" w:line="276" w:lineRule="auto"/>
        <w:contextualSpacing w:val="0"/>
        <w:rPr>
          <w:rFonts w:ascii="Ancizar Sans Light" w:hAnsi="Ancizar Sans Light" w:cs="Arial"/>
          <w:b/>
          <w:color w:val="0F6277"/>
        </w:rPr>
      </w:pPr>
      <w:r w:rsidRPr="00593E9A">
        <w:rPr>
          <w:rFonts w:ascii="Ancizar Sans Light" w:hAnsi="Ancizar Sans Light" w:cs="Arial"/>
          <w:b/>
          <w:color w:val="0F6277"/>
        </w:rPr>
        <w:t xml:space="preserve">Prorrateo entre la agrupación </w:t>
      </w:r>
    </w:p>
    <w:p w14:paraId="3C16DE8D" w14:textId="77777777" w:rsidR="00FB13AD" w:rsidRPr="00593E9A" w:rsidRDefault="00FB13AD" w:rsidP="00FB13AD">
      <w:pPr>
        <w:pStyle w:val="Prrafodelista"/>
        <w:spacing w:after="0" w:line="276" w:lineRule="auto"/>
        <w:ind w:left="3240"/>
        <w:contextualSpacing w:val="0"/>
        <w:rPr>
          <w:rFonts w:ascii="Ancizar Sans Light" w:hAnsi="Ancizar Sans Light" w:cs="Arial"/>
          <w:b/>
          <w:color w:val="0F6277"/>
        </w:rPr>
      </w:pPr>
    </w:p>
    <w:p w14:paraId="63C4D638" w14:textId="3610F85C" w:rsidR="00CD4134" w:rsidRPr="004F1C91" w:rsidRDefault="00312184" w:rsidP="00A43F76">
      <w:pPr>
        <w:spacing w:line="276" w:lineRule="auto"/>
        <w:jc w:val="both"/>
        <w:rPr>
          <w:rFonts w:ascii="Ancizar Sans Light" w:hAnsi="Ancizar Sans Light" w:cs="Arial"/>
          <w:lang w:val="es-ES"/>
        </w:rPr>
      </w:pPr>
      <w:r w:rsidRPr="004F1C91">
        <w:rPr>
          <w:rFonts w:ascii="Ancizar Sans Light" w:hAnsi="Ancizar Sans Light" w:cs="Arial"/>
          <w:lang w:val="es-ES"/>
        </w:rPr>
        <w:t xml:space="preserve">Respecto a </w:t>
      </w:r>
      <w:r w:rsidR="00CD4134" w:rsidRPr="004F1C91">
        <w:rPr>
          <w:rFonts w:ascii="Ancizar Sans Light" w:hAnsi="Ancizar Sans Light" w:cs="Arial"/>
          <w:lang w:val="es-ES"/>
        </w:rPr>
        <w:t>l</w:t>
      </w:r>
      <w:r w:rsidRPr="004F1C91">
        <w:rPr>
          <w:rFonts w:ascii="Ancizar Sans Light" w:hAnsi="Ancizar Sans Light" w:cs="Arial"/>
          <w:lang w:val="es-ES"/>
        </w:rPr>
        <w:t xml:space="preserve">as distribuciones </w:t>
      </w:r>
      <w:r w:rsidR="00CD4134" w:rsidRPr="004F1C91">
        <w:rPr>
          <w:rFonts w:ascii="Ancizar Sans Light" w:hAnsi="Ancizar Sans Light" w:cs="Arial"/>
          <w:lang w:val="es-ES"/>
        </w:rPr>
        <w:t xml:space="preserve">de las agrupaciones “Materiales, Suministros e insumos” y “Servicios contratados” de la </w:t>
      </w:r>
      <w:r w:rsidR="00DA76B0" w:rsidRPr="004F1C91">
        <w:rPr>
          <w:rFonts w:ascii="Ancizar Sans Light" w:hAnsi="Ancizar Sans Light" w:cs="Arial"/>
          <w:lang w:val="es-ES"/>
        </w:rPr>
        <w:t>distribución redistribución</w:t>
      </w:r>
      <w:r w:rsidR="00CD4134" w:rsidRPr="004F1C91">
        <w:rPr>
          <w:rFonts w:ascii="Ancizar Sans Light" w:hAnsi="Ancizar Sans Light" w:cs="Arial"/>
          <w:lang w:val="es-ES"/>
        </w:rPr>
        <w:t xml:space="preserve"> de otras costos y costos de pregrado</w:t>
      </w:r>
      <w:r w:rsidR="00DA76B0" w:rsidRPr="004F1C91">
        <w:rPr>
          <w:rFonts w:ascii="Ancizar Sans Light" w:hAnsi="Ancizar Sans Light" w:cs="Arial"/>
          <w:lang w:val="es-ES"/>
        </w:rPr>
        <w:t xml:space="preserve">, se ha designado al </w:t>
      </w:r>
      <w:r w:rsidR="00A43F76" w:rsidRPr="004F1C91">
        <w:rPr>
          <w:rFonts w:ascii="Ancizar Sans Light" w:hAnsi="Ancizar Sans Light" w:cs="Arial"/>
          <w:lang w:val="es-ES"/>
        </w:rPr>
        <w:t>como direccionador del costo a costo total de la agrupación para las cuatro actividades misionales, generando así el porcentaje de participación de cada una, con el cual se reasigna el costo de pregrado a toda la agrupación.</w:t>
      </w:r>
    </w:p>
    <w:p w14:paraId="05433EC1" w14:textId="48F30E17" w:rsidR="00FB13AD" w:rsidRPr="004F1C91" w:rsidRDefault="00A43F76" w:rsidP="004F7030">
      <w:pPr>
        <w:spacing w:line="276" w:lineRule="auto"/>
        <w:jc w:val="both"/>
        <w:rPr>
          <w:rFonts w:ascii="Ancizar Sans Light" w:hAnsi="Ancizar Sans Light" w:cs="Arial"/>
          <w:lang w:val="es-ES"/>
        </w:rPr>
      </w:pPr>
      <w:bookmarkStart w:id="87" w:name="_Toc472672447"/>
      <w:r w:rsidRPr="004F1C91">
        <w:rPr>
          <w:rFonts w:ascii="Ancizar Sans Light" w:hAnsi="Ancizar Sans Light" w:cs="Arial"/>
          <w:lang w:val="es-ES"/>
        </w:rPr>
        <w:t>Esta</w:t>
      </w:r>
      <w:r w:rsidR="00F57EB3" w:rsidRPr="004F1C91">
        <w:rPr>
          <w:rFonts w:ascii="Ancizar Sans Light" w:hAnsi="Ancizar Sans Light" w:cs="Arial"/>
          <w:lang w:val="es-ES"/>
        </w:rPr>
        <w:t xml:space="preserve"> información se obtiene a través del SGF – QUIPU y corresponde al total de los costos registrados en la</w:t>
      </w:r>
      <w:r w:rsidR="00797FBA" w:rsidRPr="004F1C91">
        <w:rPr>
          <w:rFonts w:ascii="Ancizar Sans Light" w:hAnsi="Ancizar Sans Light" w:cs="Arial"/>
          <w:lang w:val="es-ES"/>
        </w:rPr>
        <w:t xml:space="preserve">s cuentas contables que componen la </w:t>
      </w:r>
      <w:r w:rsidR="00F57EB3" w:rsidRPr="004F1C91">
        <w:rPr>
          <w:rFonts w:ascii="Ancizar Sans Light" w:hAnsi="Ancizar Sans Light" w:cs="Arial"/>
          <w:lang w:val="es-ES"/>
        </w:rPr>
        <w:t>agrupación Servicios Contratados, en cada una de las sedes</w:t>
      </w:r>
      <w:r w:rsidR="006174B3" w:rsidRPr="004F1C91">
        <w:rPr>
          <w:rFonts w:ascii="Ancizar Sans Light" w:hAnsi="Ancizar Sans Light" w:cs="Arial"/>
          <w:lang w:val="es-ES"/>
        </w:rPr>
        <w:t xml:space="preserve"> y facultades</w:t>
      </w:r>
      <w:r w:rsidR="00F57EB3" w:rsidRPr="004F1C91">
        <w:rPr>
          <w:rFonts w:ascii="Ancizar Sans Light" w:hAnsi="Ancizar Sans Light" w:cs="Arial"/>
          <w:lang w:val="es-ES"/>
        </w:rPr>
        <w:t>.</w:t>
      </w:r>
      <w:bookmarkEnd w:id="87"/>
    </w:p>
    <w:p w14:paraId="247C3C62" w14:textId="1439E0C1" w:rsidR="006D0475" w:rsidRDefault="00E64B57" w:rsidP="003403A5">
      <w:pPr>
        <w:pStyle w:val="Prrafodelista"/>
        <w:numPr>
          <w:ilvl w:val="3"/>
          <w:numId w:val="12"/>
        </w:numPr>
        <w:spacing w:after="0" w:line="276" w:lineRule="auto"/>
        <w:contextualSpacing w:val="0"/>
        <w:rPr>
          <w:rFonts w:ascii="Ancizar Sans Light" w:hAnsi="Ancizar Sans Light" w:cs="Arial"/>
          <w:b/>
          <w:color w:val="0F6277"/>
        </w:rPr>
      </w:pPr>
      <w:r>
        <w:rPr>
          <w:rFonts w:ascii="Ancizar Sans Light" w:hAnsi="Ancizar Sans Light" w:cs="Arial"/>
          <w:b/>
          <w:color w:val="0F6277"/>
        </w:rPr>
        <w:t>Porcentaje de asignación</w:t>
      </w:r>
    </w:p>
    <w:p w14:paraId="0B700F8D" w14:textId="77777777" w:rsidR="00FB13AD" w:rsidRPr="00E64B57" w:rsidRDefault="00FB13AD" w:rsidP="00FB13AD">
      <w:pPr>
        <w:pStyle w:val="Prrafodelista"/>
        <w:spacing w:after="0" w:line="276" w:lineRule="auto"/>
        <w:ind w:left="3240"/>
        <w:contextualSpacing w:val="0"/>
        <w:rPr>
          <w:rFonts w:ascii="Ancizar Sans Light" w:hAnsi="Ancizar Sans Light" w:cs="Arial"/>
          <w:b/>
          <w:color w:val="0F6277"/>
        </w:rPr>
      </w:pPr>
    </w:p>
    <w:p w14:paraId="31049E3F" w14:textId="78C87DF5" w:rsidR="00721994" w:rsidRPr="004F1C91" w:rsidRDefault="00721994" w:rsidP="004F7030">
      <w:pPr>
        <w:spacing w:line="276" w:lineRule="auto"/>
        <w:jc w:val="both"/>
        <w:rPr>
          <w:rFonts w:ascii="Ancizar Sans Light" w:hAnsi="Ancizar Sans Light"/>
          <w:iCs/>
          <w:szCs w:val="24"/>
          <w:lang w:val="es-ES"/>
        </w:rPr>
      </w:pPr>
      <w:r w:rsidRPr="004F1C91">
        <w:rPr>
          <w:rFonts w:ascii="Ancizar Sans Light" w:hAnsi="Ancizar Sans Light"/>
          <w:iCs/>
          <w:szCs w:val="24"/>
          <w:lang w:val="es-ES"/>
        </w:rPr>
        <w:t xml:space="preserve">Este inductor se utiliza para distribuir los costos del Nivel Nacional y </w:t>
      </w:r>
      <w:proofErr w:type="spellStart"/>
      <w:r w:rsidRPr="004F1C91">
        <w:rPr>
          <w:rFonts w:ascii="Ancizar Sans Light" w:hAnsi="Ancizar Sans Light"/>
          <w:iCs/>
          <w:szCs w:val="24"/>
          <w:lang w:val="es-ES"/>
        </w:rPr>
        <w:t>Unimedios</w:t>
      </w:r>
      <w:proofErr w:type="spellEnd"/>
      <w:r w:rsidRPr="004F1C91">
        <w:rPr>
          <w:rFonts w:ascii="Ancizar Sans Light" w:hAnsi="Ancizar Sans Light"/>
          <w:iCs/>
          <w:szCs w:val="24"/>
          <w:lang w:val="es-ES"/>
        </w:rPr>
        <w:t xml:space="preserve"> reconocidos en cada una de las agrupaciones, entre las sedes andinas, </w:t>
      </w:r>
      <w:r w:rsidR="003A4979" w:rsidRPr="004F1C91">
        <w:rPr>
          <w:rFonts w:ascii="Ancizar Sans Light" w:hAnsi="Ancizar Sans Light"/>
          <w:iCs/>
          <w:szCs w:val="24"/>
          <w:lang w:val="es-ES"/>
        </w:rPr>
        <w:t xml:space="preserve">sedes </w:t>
      </w:r>
      <w:r w:rsidRPr="004F1C91">
        <w:rPr>
          <w:rFonts w:ascii="Ancizar Sans Light" w:hAnsi="Ancizar Sans Light"/>
          <w:iCs/>
          <w:szCs w:val="24"/>
          <w:lang w:val="es-ES"/>
        </w:rPr>
        <w:t xml:space="preserve">de presencia nacional y las unidades de gestión Editorial, </w:t>
      </w:r>
      <w:proofErr w:type="spellStart"/>
      <w:r w:rsidRPr="004F1C91">
        <w:rPr>
          <w:rFonts w:ascii="Ancizar Sans Light" w:hAnsi="Ancizar Sans Light"/>
          <w:iCs/>
          <w:szCs w:val="24"/>
          <w:lang w:val="es-ES"/>
        </w:rPr>
        <w:t>Unisalud</w:t>
      </w:r>
      <w:proofErr w:type="spellEnd"/>
      <w:r w:rsidRPr="004F1C91">
        <w:rPr>
          <w:rFonts w:ascii="Ancizar Sans Light" w:hAnsi="Ancizar Sans Light"/>
          <w:iCs/>
          <w:szCs w:val="24"/>
          <w:lang w:val="es-ES"/>
        </w:rPr>
        <w:t>, Fondo Pe</w:t>
      </w:r>
      <w:r w:rsidR="003A4979" w:rsidRPr="004F1C91">
        <w:rPr>
          <w:rFonts w:ascii="Ancizar Sans Light" w:hAnsi="Ancizar Sans Light"/>
          <w:iCs/>
          <w:szCs w:val="24"/>
          <w:lang w:val="es-ES"/>
        </w:rPr>
        <w:t>n</w:t>
      </w:r>
      <w:r w:rsidR="008028A4" w:rsidRPr="004F1C91">
        <w:rPr>
          <w:rFonts w:ascii="Ancizar Sans Light" w:hAnsi="Ancizar Sans Light"/>
          <w:iCs/>
          <w:szCs w:val="24"/>
          <w:lang w:val="es-ES"/>
        </w:rPr>
        <w:t xml:space="preserve">sional, </w:t>
      </w:r>
      <w:proofErr w:type="spellStart"/>
      <w:r w:rsidRPr="004F1C91">
        <w:rPr>
          <w:rFonts w:ascii="Ancizar Sans Light" w:hAnsi="Ancizar Sans Light"/>
          <w:iCs/>
          <w:szCs w:val="24"/>
          <w:lang w:val="es-ES"/>
        </w:rPr>
        <w:t>Unimedios</w:t>
      </w:r>
      <w:proofErr w:type="spellEnd"/>
      <w:r w:rsidRPr="004F1C91">
        <w:rPr>
          <w:rFonts w:ascii="Ancizar Sans Light" w:hAnsi="Ancizar Sans Light"/>
          <w:iCs/>
          <w:szCs w:val="24"/>
          <w:lang w:val="es-ES"/>
        </w:rPr>
        <w:t xml:space="preserve">, </w:t>
      </w:r>
      <w:r w:rsidR="003A4979" w:rsidRPr="004F1C91">
        <w:rPr>
          <w:rFonts w:ascii="Ancizar Sans Light" w:hAnsi="Ancizar Sans Light"/>
          <w:iCs/>
          <w:szCs w:val="24"/>
          <w:lang w:val="es-ES"/>
        </w:rPr>
        <w:t xml:space="preserve">y </w:t>
      </w:r>
      <w:r w:rsidR="000B137A" w:rsidRPr="004F1C91">
        <w:rPr>
          <w:rFonts w:ascii="Ancizar Sans Light" w:hAnsi="Ancizar Sans Light"/>
          <w:iCs/>
          <w:szCs w:val="24"/>
          <w:lang w:val="es-ES"/>
        </w:rPr>
        <w:t>Regalías</w:t>
      </w:r>
      <w:r w:rsidR="003A4979" w:rsidRPr="004F1C91">
        <w:rPr>
          <w:rFonts w:ascii="Ancizar Sans Light" w:hAnsi="Ancizar Sans Light"/>
          <w:iCs/>
          <w:szCs w:val="24"/>
          <w:lang w:val="es-ES"/>
        </w:rPr>
        <w:t xml:space="preserve"> </w:t>
      </w:r>
      <w:r w:rsidRPr="004F1C91">
        <w:rPr>
          <w:rFonts w:ascii="Ancizar Sans Light" w:hAnsi="Ancizar Sans Light"/>
          <w:iCs/>
          <w:szCs w:val="24"/>
          <w:lang w:val="es-ES"/>
        </w:rPr>
        <w:t>en el caso de los costos del Nivel Nacional</w:t>
      </w:r>
      <w:r w:rsidR="00B11B7A" w:rsidRPr="004F1C91">
        <w:rPr>
          <w:rFonts w:ascii="Ancizar Sans Light" w:hAnsi="Ancizar Sans Light"/>
          <w:iCs/>
          <w:szCs w:val="24"/>
          <w:lang w:val="es-ES"/>
        </w:rPr>
        <w:t>;</w:t>
      </w:r>
      <w:r w:rsidRPr="004F1C91">
        <w:rPr>
          <w:rFonts w:ascii="Ancizar Sans Light" w:hAnsi="Ancizar Sans Light"/>
          <w:iCs/>
          <w:szCs w:val="24"/>
          <w:lang w:val="es-ES"/>
        </w:rPr>
        <w:t xml:space="preserve"> y </w:t>
      </w:r>
      <w:r w:rsidR="008028A4" w:rsidRPr="004F1C91">
        <w:rPr>
          <w:rFonts w:ascii="Ancizar Sans Light" w:hAnsi="Ancizar Sans Light"/>
          <w:iCs/>
          <w:szCs w:val="24"/>
          <w:lang w:val="es-ES"/>
        </w:rPr>
        <w:t xml:space="preserve">para los costos de </w:t>
      </w:r>
      <w:proofErr w:type="spellStart"/>
      <w:r w:rsidR="008028A4" w:rsidRPr="004F1C91">
        <w:rPr>
          <w:rFonts w:ascii="Ancizar Sans Light" w:hAnsi="Ancizar Sans Light"/>
          <w:iCs/>
          <w:szCs w:val="24"/>
          <w:lang w:val="es-ES"/>
        </w:rPr>
        <w:t>Unimedios</w:t>
      </w:r>
      <w:proofErr w:type="spellEnd"/>
      <w:r w:rsidR="008028A4" w:rsidRPr="004F1C91">
        <w:rPr>
          <w:rFonts w:ascii="Ancizar Sans Light" w:hAnsi="Ancizar Sans Light"/>
          <w:iCs/>
          <w:szCs w:val="24"/>
          <w:lang w:val="es-ES"/>
        </w:rPr>
        <w:t xml:space="preserve"> </w:t>
      </w:r>
      <w:r w:rsidRPr="004F1C91">
        <w:rPr>
          <w:rFonts w:ascii="Ancizar Sans Light" w:hAnsi="Ancizar Sans Light"/>
          <w:iCs/>
          <w:szCs w:val="24"/>
          <w:lang w:val="es-ES"/>
        </w:rPr>
        <w:t>los mismos</w:t>
      </w:r>
      <w:r w:rsidR="000E2E25" w:rsidRPr="004F1C91">
        <w:rPr>
          <w:rFonts w:ascii="Ancizar Sans Light" w:hAnsi="Ancizar Sans Light"/>
          <w:iCs/>
          <w:szCs w:val="24"/>
          <w:lang w:val="es-ES"/>
        </w:rPr>
        <w:t xml:space="preserve"> se</w:t>
      </w:r>
      <w:r w:rsidRPr="004F1C91">
        <w:rPr>
          <w:rFonts w:ascii="Ancizar Sans Light" w:hAnsi="Ancizar Sans Light"/>
          <w:iCs/>
          <w:szCs w:val="24"/>
          <w:lang w:val="es-ES"/>
        </w:rPr>
        <w:t xml:space="preserve"> </w:t>
      </w:r>
      <w:r w:rsidR="008028A4" w:rsidRPr="004F1C91">
        <w:rPr>
          <w:rFonts w:ascii="Ancizar Sans Light" w:hAnsi="Ancizar Sans Light"/>
          <w:iCs/>
          <w:szCs w:val="24"/>
          <w:lang w:val="es-ES"/>
        </w:rPr>
        <w:t xml:space="preserve">distribuyen entre las sedes andinas y de presencia nacional. </w:t>
      </w:r>
    </w:p>
    <w:p w14:paraId="1647CA21" w14:textId="6683B5A1" w:rsidR="00DD48E2" w:rsidRPr="004F1C91" w:rsidRDefault="00E64B57" w:rsidP="004F7030">
      <w:pPr>
        <w:spacing w:line="276" w:lineRule="auto"/>
        <w:jc w:val="both"/>
        <w:rPr>
          <w:rFonts w:ascii="Ancizar Sans Light" w:hAnsi="Ancizar Sans Light"/>
          <w:iCs/>
          <w:szCs w:val="24"/>
          <w:lang w:val="es-ES"/>
        </w:rPr>
      </w:pPr>
      <w:r w:rsidRPr="004F1C91">
        <w:rPr>
          <w:rFonts w:ascii="Ancizar Sans Light" w:hAnsi="Ancizar Sans Light"/>
          <w:iCs/>
          <w:szCs w:val="24"/>
          <w:lang w:val="es-ES"/>
        </w:rPr>
        <w:t xml:space="preserve">En esta distribución se utiliza una tasa de asignación en términos porcentuales que contempla la participación de cada agrupación en los costos incurridos por el Nivel Nacional y </w:t>
      </w:r>
      <w:proofErr w:type="spellStart"/>
      <w:r w:rsidRPr="004F1C91">
        <w:rPr>
          <w:rFonts w:ascii="Ancizar Sans Light" w:hAnsi="Ancizar Sans Light"/>
          <w:iCs/>
          <w:szCs w:val="24"/>
          <w:lang w:val="es-ES"/>
        </w:rPr>
        <w:t>Unimedios</w:t>
      </w:r>
      <w:proofErr w:type="spellEnd"/>
      <w:r w:rsidRPr="004F1C91">
        <w:rPr>
          <w:rFonts w:ascii="Ancizar Sans Light" w:hAnsi="Ancizar Sans Light"/>
          <w:iCs/>
          <w:szCs w:val="24"/>
          <w:lang w:val="es-ES"/>
        </w:rPr>
        <w:t xml:space="preserve"> de tal </w:t>
      </w:r>
      <w:r w:rsidRPr="004F1C91">
        <w:rPr>
          <w:rFonts w:ascii="Ancizar Sans Light" w:hAnsi="Ancizar Sans Light"/>
          <w:iCs/>
          <w:szCs w:val="24"/>
          <w:lang w:val="es-ES"/>
        </w:rPr>
        <w:lastRenderedPageBreak/>
        <w:t xml:space="preserve">manera que se distribuyan la totalidad de los costos de </w:t>
      </w:r>
      <w:r w:rsidR="00721994" w:rsidRPr="004F1C91">
        <w:rPr>
          <w:rFonts w:ascii="Ancizar Sans Light" w:hAnsi="Ancizar Sans Light"/>
          <w:iCs/>
          <w:szCs w:val="24"/>
          <w:lang w:val="es-ES"/>
        </w:rPr>
        <w:t xml:space="preserve">dichas unidades de gestión </w:t>
      </w:r>
      <w:proofErr w:type="gramStart"/>
      <w:r w:rsidR="00721994" w:rsidRPr="004F1C91">
        <w:rPr>
          <w:rFonts w:ascii="Ancizar Sans Light" w:hAnsi="Ancizar Sans Light"/>
          <w:iCs/>
          <w:szCs w:val="24"/>
          <w:lang w:val="es-ES"/>
        </w:rPr>
        <w:t xml:space="preserve">de </w:t>
      </w:r>
      <w:r w:rsidRPr="004F1C91">
        <w:rPr>
          <w:rFonts w:ascii="Ancizar Sans Light" w:hAnsi="Ancizar Sans Light"/>
          <w:iCs/>
          <w:szCs w:val="24"/>
          <w:lang w:val="es-ES"/>
        </w:rPr>
        <w:t>acuerdo al</w:t>
      </w:r>
      <w:proofErr w:type="gramEnd"/>
      <w:r w:rsidRPr="004F1C91">
        <w:rPr>
          <w:rFonts w:ascii="Ancizar Sans Light" w:hAnsi="Ancizar Sans Light"/>
          <w:iCs/>
          <w:szCs w:val="24"/>
          <w:lang w:val="es-ES"/>
        </w:rPr>
        <w:t xml:space="preserve"> concepto y naturaleza.</w:t>
      </w:r>
    </w:p>
    <w:p w14:paraId="5C0B9E0A" w14:textId="005B0432" w:rsidR="00DD48E2" w:rsidRDefault="00D139AD" w:rsidP="003403A5">
      <w:pPr>
        <w:pStyle w:val="Prrafodelista"/>
        <w:numPr>
          <w:ilvl w:val="3"/>
          <w:numId w:val="12"/>
        </w:numPr>
        <w:spacing w:after="0" w:line="276" w:lineRule="auto"/>
        <w:contextualSpacing w:val="0"/>
        <w:rPr>
          <w:rFonts w:ascii="Ancizar Sans Light" w:hAnsi="Ancizar Sans Light" w:cs="Arial"/>
          <w:b/>
          <w:color w:val="0F6277"/>
        </w:rPr>
      </w:pPr>
      <w:r>
        <w:rPr>
          <w:rFonts w:ascii="Ancizar Sans Light" w:hAnsi="Ancizar Sans Light" w:cs="Arial"/>
          <w:b/>
          <w:color w:val="0F6277"/>
        </w:rPr>
        <w:t>PTA por programa</w:t>
      </w:r>
    </w:p>
    <w:p w14:paraId="3EBCA497" w14:textId="5EAAE0D6" w:rsidR="00D139AD" w:rsidRDefault="00D139AD" w:rsidP="00D139AD">
      <w:pPr>
        <w:spacing w:after="0" w:line="276" w:lineRule="auto"/>
        <w:rPr>
          <w:rFonts w:ascii="Ancizar Sans Light" w:hAnsi="Ancizar Sans Light" w:cs="Arial"/>
          <w:b/>
          <w:color w:val="0F6277"/>
        </w:rPr>
      </w:pPr>
    </w:p>
    <w:p w14:paraId="5C80486F" w14:textId="6F8D457F" w:rsidR="00D139AD" w:rsidRPr="004F1C91" w:rsidRDefault="00D139AD" w:rsidP="004B569E">
      <w:pPr>
        <w:spacing w:after="0"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Este inductor se usa a nivel de costos por programa y contempla la </w:t>
      </w:r>
      <w:r w:rsidR="009C7FCA" w:rsidRPr="004F1C91">
        <w:rPr>
          <w:rFonts w:ascii="Ancizar Sans Light" w:hAnsi="Ancizar Sans Light" w:cs="Arial"/>
          <w:szCs w:val="24"/>
          <w:lang w:val="es-ES"/>
        </w:rPr>
        <w:t xml:space="preserve">participación porcentual </w:t>
      </w:r>
      <w:r w:rsidRPr="004F1C91">
        <w:rPr>
          <w:rFonts w:ascii="Ancizar Sans Light" w:hAnsi="Ancizar Sans Light" w:cs="Arial"/>
          <w:szCs w:val="24"/>
          <w:lang w:val="es-ES"/>
        </w:rPr>
        <w:t>de</w:t>
      </w:r>
      <w:r w:rsidR="009C7FCA" w:rsidRPr="004F1C91">
        <w:rPr>
          <w:rFonts w:ascii="Ancizar Sans Light" w:hAnsi="Ancizar Sans Light" w:cs="Arial"/>
          <w:szCs w:val="24"/>
          <w:lang w:val="es-ES"/>
        </w:rPr>
        <w:t xml:space="preserve"> los</w:t>
      </w:r>
      <w:r w:rsidRPr="004F1C91">
        <w:rPr>
          <w:rFonts w:ascii="Ancizar Sans Light" w:hAnsi="Ancizar Sans Light" w:cs="Arial"/>
          <w:szCs w:val="24"/>
          <w:lang w:val="es-ES"/>
        </w:rPr>
        <w:t xml:space="preserve"> costos</w:t>
      </w:r>
      <w:r w:rsidR="009C7FCA" w:rsidRPr="004F1C91">
        <w:rPr>
          <w:rFonts w:ascii="Ancizar Sans Light" w:hAnsi="Ancizar Sans Light" w:cs="Arial"/>
          <w:szCs w:val="24"/>
          <w:lang w:val="es-ES"/>
        </w:rPr>
        <w:t xml:space="preserve"> del programa </w:t>
      </w:r>
      <w:r w:rsidRPr="004F1C91">
        <w:rPr>
          <w:rFonts w:ascii="Ancizar Sans Light" w:hAnsi="Ancizar Sans Light" w:cs="Arial"/>
          <w:szCs w:val="24"/>
          <w:lang w:val="es-ES"/>
        </w:rPr>
        <w:t xml:space="preserve">de </w:t>
      </w:r>
      <w:r w:rsidR="009C7FCA" w:rsidRPr="004F1C91">
        <w:rPr>
          <w:rFonts w:ascii="Ancizar Sans Light" w:hAnsi="Ancizar Sans Light" w:cs="Arial"/>
          <w:szCs w:val="24"/>
          <w:lang w:val="es-ES"/>
        </w:rPr>
        <w:t>T</w:t>
      </w:r>
      <w:r w:rsidRPr="004F1C91">
        <w:rPr>
          <w:rFonts w:ascii="Ancizar Sans Light" w:hAnsi="Ancizar Sans Light" w:cs="Arial"/>
          <w:szCs w:val="24"/>
          <w:lang w:val="es-ES"/>
        </w:rPr>
        <w:t>rabajo Académico</w:t>
      </w:r>
      <w:r w:rsidR="009C7FCA" w:rsidRPr="004F1C91">
        <w:rPr>
          <w:rFonts w:ascii="Ancizar Sans Light" w:hAnsi="Ancizar Sans Light" w:cs="Arial"/>
          <w:szCs w:val="24"/>
          <w:lang w:val="es-ES"/>
        </w:rPr>
        <w:t xml:space="preserve"> correspondiente a cada programa curricular</w:t>
      </w:r>
      <w:r w:rsidRPr="004F1C91">
        <w:rPr>
          <w:rFonts w:ascii="Ancizar Sans Light" w:hAnsi="Ancizar Sans Light" w:cs="Arial"/>
          <w:szCs w:val="24"/>
          <w:lang w:val="es-ES"/>
        </w:rPr>
        <w:t xml:space="preserve"> para asignar los costos de la agrupación “Impuestos, tasas y contribuciones”.</w:t>
      </w:r>
    </w:p>
    <w:p w14:paraId="37F5C466" w14:textId="01EBDA08" w:rsidR="001B1E54" w:rsidRPr="004F1C91" w:rsidRDefault="001B1E54" w:rsidP="00D139AD">
      <w:pPr>
        <w:spacing w:after="0" w:line="276" w:lineRule="auto"/>
        <w:rPr>
          <w:rFonts w:ascii="Ancizar Sans Light" w:hAnsi="Ancizar Sans Light" w:cs="Arial"/>
          <w:szCs w:val="24"/>
          <w:lang w:val="es-ES"/>
        </w:rPr>
      </w:pPr>
    </w:p>
    <w:p w14:paraId="30AA6CF6" w14:textId="613DA10F" w:rsidR="001B1E54" w:rsidRDefault="004B569E" w:rsidP="003403A5">
      <w:pPr>
        <w:pStyle w:val="Prrafodelista"/>
        <w:numPr>
          <w:ilvl w:val="3"/>
          <w:numId w:val="12"/>
        </w:numPr>
        <w:spacing w:after="0" w:line="276" w:lineRule="auto"/>
        <w:contextualSpacing w:val="0"/>
        <w:rPr>
          <w:rFonts w:ascii="Ancizar Sans Light" w:hAnsi="Ancizar Sans Light" w:cs="Arial"/>
          <w:b/>
          <w:color w:val="0F6277"/>
        </w:rPr>
      </w:pPr>
      <w:r>
        <w:rPr>
          <w:rFonts w:ascii="Ancizar Sans Light" w:hAnsi="Ancizar Sans Light" w:cs="Arial"/>
          <w:b/>
          <w:color w:val="0F6277"/>
        </w:rPr>
        <w:t>Porcentaje</w:t>
      </w:r>
      <w:r w:rsidR="001B1E54">
        <w:rPr>
          <w:rFonts w:ascii="Ancizar Sans Light" w:hAnsi="Ancizar Sans Light" w:cs="Arial"/>
          <w:b/>
          <w:color w:val="0F6277"/>
        </w:rPr>
        <w:t xml:space="preserve"> de uso de laboratorios </w:t>
      </w:r>
    </w:p>
    <w:p w14:paraId="38D0B92A" w14:textId="0D5DCE3F" w:rsidR="00262C14" w:rsidRDefault="00262C14" w:rsidP="004B569E">
      <w:pPr>
        <w:spacing w:after="0" w:line="276" w:lineRule="auto"/>
        <w:jc w:val="both"/>
        <w:rPr>
          <w:rFonts w:ascii="Ancizar Sans Light" w:hAnsi="Ancizar Sans Light" w:cs="Arial"/>
          <w:szCs w:val="24"/>
        </w:rPr>
      </w:pPr>
    </w:p>
    <w:p w14:paraId="475B6E4F" w14:textId="0A14BCFC" w:rsidR="00262C14" w:rsidRPr="004F1C91" w:rsidRDefault="00262C14" w:rsidP="004B569E">
      <w:pPr>
        <w:spacing w:after="0"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La información correspondiente al uso de laboratorios es suministrada por cada una de las facultades; </w:t>
      </w:r>
      <w:r w:rsidR="00A72AE4" w:rsidRPr="004F1C91">
        <w:rPr>
          <w:rFonts w:ascii="Ancizar Sans Light" w:hAnsi="Ancizar Sans Light" w:cs="Arial"/>
          <w:szCs w:val="24"/>
          <w:lang w:val="es-ES"/>
        </w:rPr>
        <w:t>é</w:t>
      </w:r>
      <w:r w:rsidRPr="004F1C91">
        <w:rPr>
          <w:rFonts w:ascii="Ancizar Sans Light" w:hAnsi="Ancizar Sans Light" w:cs="Arial"/>
          <w:szCs w:val="24"/>
          <w:lang w:val="es-ES"/>
        </w:rPr>
        <w:t xml:space="preserve">sta detalla la facultad, el nivel de formación, el programa (pregrado y posgrado) y los porcentajes de uso </w:t>
      </w:r>
      <w:r w:rsidR="00A72AE4" w:rsidRPr="004F1C91">
        <w:rPr>
          <w:rFonts w:ascii="Ancizar Sans Light" w:hAnsi="Ancizar Sans Light" w:cs="Arial"/>
          <w:szCs w:val="24"/>
          <w:lang w:val="es-ES"/>
        </w:rPr>
        <w:t xml:space="preserve">de </w:t>
      </w:r>
      <w:r w:rsidRPr="004F1C91">
        <w:rPr>
          <w:rFonts w:ascii="Ancizar Sans Light" w:hAnsi="Ancizar Sans Light" w:cs="Arial"/>
          <w:szCs w:val="24"/>
          <w:lang w:val="es-ES"/>
        </w:rPr>
        <w:t xml:space="preserve">los laboratorios. Con dicha información se asignan los costos de la agrupación “materiales, suministros e insumos” dentro de </w:t>
      </w:r>
      <w:r w:rsidR="00A72AE4" w:rsidRPr="004F1C91">
        <w:rPr>
          <w:rFonts w:ascii="Ancizar Sans Light" w:hAnsi="Ancizar Sans Light" w:cs="Arial"/>
          <w:szCs w:val="24"/>
          <w:lang w:val="es-ES"/>
        </w:rPr>
        <w:t>cada uno de los programas de pr</w:t>
      </w:r>
      <w:r w:rsidRPr="004F1C91">
        <w:rPr>
          <w:rFonts w:ascii="Ancizar Sans Light" w:hAnsi="Ancizar Sans Light" w:cs="Arial"/>
          <w:szCs w:val="24"/>
          <w:lang w:val="es-ES"/>
        </w:rPr>
        <w:t>egrado y posgrado</w:t>
      </w:r>
      <w:r w:rsidR="00A72AE4" w:rsidRPr="004F1C91">
        <w:rPr>
          <w:rFonts w:ascii="Ancizar Sans Light" w:hAnsi="Ancizar Sans Light" w:cs="Arial"/>
          <w:szCs w:val="24"/>
          <w:lang w:val="es-ES"/>
        </w:rPr>
        <w:t>.</w:t>
      </w:r>
    </w:p>
    <w:p w14:paraId="0D0259EF" w14:textId="476C27AA" w:rsidR="00DD48E2" w:rsidRPr="004F1C91" w:rsidRDefault="00DD48E2" w:rsidP="004F7030">
      <w:pPr>
        <w:spacing w:line="276" w:lineRule="auto"/>
        <w:jc w:val="both"/>
        <w:rPr>
          <w:rFonts w:ascii="Ancizar Sans Light" w:hAnsi="Ancizar Sans Light"/>
          <w:iCs/>
          <w:szCs w:val="24"/>
          <w:lang w:val="es-ES"/>
        </w:rPr>
      </w:pPr>
    </w:p>
    <w:p w14:paraId="39518795" w14:textId="12B39F76" w:rsidR="004B569E" w:rsidRDefault="00912C83" w:rsidP="003403A5">
      <w:pPr>
        <w:pStyle w:val="Prrafodelista"/>
        <w:numPr>
          <w:ilvl w:val="3"/>
          <w:numId w:val="12"/>
        </w:numPr>
        <w:spacing w:after="0" w:line="276" w:lineRule="auto"/>
        <w:contextualSpacing w:val="0"/>
        <w:rPr>
          <w:rFonts w:ascii="Ancizar Sans Light" w:hAnsi="Ancizar Sans Light" w:cs="Arial"/>
          <w:b/>
          <w:color w:val="0F6277"/>
        </w:rPr>
      </w:pPr>
      <w:r>
        <w:rPr>
          <w:rFonts w:ascii="Ancizar Sans Light" w:hAnsi="Ancizar Sans Light" w:cs="Arial"/>
          <w:b/>
          <w:color w:val="0F6277"/>
        </w:rPr>
        <w:t>Numero de</w:t>
      </w:r>
      <w:r w:rsidR="0084343B">
        <w:rPr>
          <w:rFonts w:ascii="Ancizar Sans Light" w:hAnsi="Ancizar Sans Light" w:cs="Arial"/>
          <w:b/>
          <w:color w:val="0F6277"/>
        </w:rPr>
        <w:t xml:space="preserve"> contratistas</w:t>
      </w:r>
    </w:p>
    <w:p w14:paraId="543EF417" w14:textId="04FB7D68" w:rsidR="0084343B" w:rsidRDefault="0084343B" w:rsidP="0084343B">
      <w:pPr>
        <w:spacing w:after="0" w:line="276" w:lineRule="auto"/>
        <w:rPr>
          <w:rFonts w:ascii="Ancizar Sans Light" w:hAnsi="Ancizar Sans Light" w:cs="Arial"/>
          <w:b/>
          <w:color w:val="0F6277"/>
        </w:rPr>
      </w:pPr>
    </w:p>
    <w:p w14:paraId="3F06AB10" w14:textId="0430559A" w:rsidR="0084343B" w:rsidRPr="004F1C91" w:rsidRDefault="0084343B" w:rsidP="0084343B">
      <w:pPr>
        <w:spacing w:after="0"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Este inductor se encuentra designado a la agrupación </w:t>
      </w:r>
      <w:r w:rsidR="00912C83" w:rsidRPr="004F1C91">
        <w:rPr>
          <w:rFonts w:ascii="Ancizar Sans Light" w:hAnsi="Ancizar Sans Light" w:cs="Arial"/>
          <w:szCs w:val="24"/>
          <w:lang w:val="es-ES"/>
        </w:rPr>
        <w:t>“</w:t>
      </w:r>
      <w:r w:rsidRPr="004F1C91">
        <w:rPr>
          <w:rFonts w:ascii="Ancizar Sans Light" w:hAnsi="Ancizar Sans Light" w:cs="Arial"/>
          <w:szCs w:val="24"/>
          <w:lang w:val="es-ES"/>
        </w:rPr>
        <w:t>servicios contratados</w:t>
      </w:r>
      <w:r w:rsidR="00912C83" w:rsidRPr="004F1C91">
        <w:rPr>
          <w:rFonts w:ascii="Ancizar Sans Light" w:hAnsi="Ancizar Sans Light" w:cs="Arial"/>
          <w:szCs w:val="24"/>
          <w:lang w:val="es-ES"/>
        </w:rPr>
        <w:t>”</w:t>
      </w:r>
      <w:r w:rsidRPr="004F1C91">
        <w:rPr>
          <w:rFonts w:ascii="Ancizar Sans Light" w:hAnsi="Ancizar Sans Light" w:cs="Arial"/>
          <w:szCs w:val="24"/>
          <w:lang w:val="es-ES"/>
        </w:rPr>
        <w:t xml:space="preserve"> a nivel de costos por programa y </w:t>
      </w:r>
      <w:r w:rsidR="00E45EE7" w:rsidRPr="004F1C91">
        <w:rPr>
          <w:rFonts w:ascii="Ancizar Sans Light" w:hAnsi="Ancizar Sans Light" w:cs="Arial"/>
          <w:szCs w:val="24"/>
          <w:lang w:val="es-ES"/>
        </w:rPr>
        <w:t xml:space="preserve">permite determinar </w:t>
      </w:r>
      <w:r w:rsidRPr="004F1C91">
        <w:rPr>
          <w:rFonts w:ascii="Ancizar Sans Light" w:hAnsi="Ancizar Sans Light" w:cs="Arial"/>
          <w:szCs w:val="24"/>
          <w:lang w:val="es-ES"/>
        </w:rPr>
        <w:t>la dedicación y apoyo de los trabajadores al interior de las facultades</w:t>
      </w:r>
      <w:r w:rsidR="00E45EE7" w:rsidRPr="004F1C91">
        <w:rPr>
          <w:rFonts w:ascii="Ancizar Sans Light" w:hAnsi="Ancizar Sans Light" w:cs="Arial"/>
          <w:szCs w:val="24"/>
          <w:lang w:val="es-ES"/>
        </w:rPr>
        <w:t xml:space="preserve"> en actividades de misionales</w:t>
      </w:r>
      <w:r w:rsidR="001503DC" w:rsidRPr="004F1C91">
        <w:rPr>
          <w:rFonts w:ascii="Ancizar Sans Light" w:hAnsi="Ancizar Sans Light" w:cs="Arial"/>
          <w:szCs w:val="24"/>
          <w:lang w:val="es-ES"/>
        </w:rPr>
        <w:t xml:space="preserve"> de pregrado y posgrado</w:t>
      </w:r>
      <w:r w:rsidR="00E45EE7" w:rsidRPr="004F1C91">
        <w:rPr>
          <w:rFonts w:ascii="Ancizar Sans Light" w:hAnsi="Ancizar Sans Light" w:cs="Arial"/>
          <w:szCs w:val="24"/>
          <w:lang w:val="es-ES"/>
        </w:rPr>
        <w:t>.</w:t>
      </w:r>
      <w:r w:rsidR="001503DC" w:rsidRPr="004F1C91">
        <w:rPr>
          <w:rFonts w:ascii="Ancizar Sans Light" w:hAnsi="Ancizar Sans Light" w:cs="Arial"/>
          <w:szCs w:val="24"/>
          <w:lang w:val="es-ES"/>
        </w:rPr>
        <w:t xml:space="preserve"> </w:t>
      </w:r>
    </w:p>
    <w:p w14:paraId="271054E5" w14:textId="17AD5AF7" w:rsidR="004B569E" w:rsidRPr="004F1C91" w:rsidRDefault="004B569E" w:rsidP="004F7030">
      <w:pPr>
        <w:spacing w:line="276" w:lineRule="auto"/>
        <w:jc w:val="both"/>
        <w:rPr>
          <w:rFonts w:ascii="Ancizar Sans Light" w:hAnsi="Ancizar Sans Light"/>
          <w:iCs/>
          <w:szCs w:val="24"/>
          <w:lang w:val="es-ES"/>
        </w:rPr>
      </w:pPr>
    </w:p>
    <w:p w14:paraId="70CC4C02" w14:textId="0E67C2D5" w:rsidR="00AD0906" w:rsidRPr="004F1C91" w:rsidRDefault="00357D3D" w:rsidP="004F7030">
      <w:pPr>
        <w:spacing w:line="276" w:lineRule="auto"/>
        <w:jc w:val="both"/>
        <w:rPr>
          <w:rFonts w:ascii="Ancizar Sans Light" w:hAnsi="Ancizar Sans Light"/>
          <w:iCs/>
          <w:szCs w:val="24"/>
          <w:lang w:val="es-ES"/>
        </w:rPr>
      </w:pPr>
      <w:r w:rsidRPr="004F1C91">
        <w:rPr>
          <w:rFonts w:ascii="Ancizar Sans Light" w:hAnsi="Ancizar Sans Light"/>
          <w:iCs/>
          <w:szCs w:val="24"/>
          <w:lang w:val="es-ES"/>
        </w:rPr>
        <w:t>Promedio PTA y número de estudiantes, Promedio: Laboratorios &amp;</w:t>
      </w:r>
      <w:r w:rsidR="00FF3404" w:rsidRPr="004F1C91">
        <w:rPr>
          <w:rFonts w:ascii="Ancizar Sans Light" w:hAnsi="Ancizar Sans Light"/>
          <w:iCs/>
          <w:szCs w:val="24"/>
          <w:lang w:val="es-ES"/>
        </w:rPr>
        <w:t xml:space="preserve"> número de estudiantes por</w:t>
      </w:r>
      <w:r w:rsidR="00A8357F" w:rsidRPr="004F1C91">
        <w:rPr>
          <w:rFonts w:ascii="Ancizar Sans Light" w:hAnsi="Ancizar Sans Light"/>
          <w:iCs/>
          <w:szCs w:val="24"/>
          <w:lang w:val="es-ES"/>
        </w:rPr>
        <w:t xml:space="preserve"> prog</w:t>
      </w:r>
      <w:r w:rsidR="00DA0D5D" w:rsidRPr="004F1C91">
        <w:rPr>
          <w:rFonts w:ascii="Ancizar Sans Light" w:hAnsi="Ancizar Sans Light"/>
          <w:iCs/>
          <w:szCs w:val="24"/>
          <w:lang w:val="es-ES"/>
        </w:rPr>
        <w:t>rama.</w:t>
      </w:r>
    </w:p>
    <w:p w14:paraId="6FEDF878" w14:textId="15B8D48B" w:rsidR="004B00EF" w:rsidRPr="00CC508D" w:rsidRDefault="00787AD8" w:rsidP="004F7030">
      <w:pPr>
        <w:pStyle w:val="Ttulo1"/>
        <w:numPr>
          <w:ilvl w:val="0"/>
          <w:numId w:val="3"/>
        </w:numPr>
        <w:spacing w:line="276" w:lineRule="auto"/>
        <w:rPr>
          <w:rFonts w:ascii="Ancizar Sans Light" w:hAnsi="Ancizar Sans Light"/>
          <w:sz w:val="24"/>
          <w:szCs w:val="24"/>
        </w:rPr>
      </w:pPr>
      <w:bookmarkStart w:id="88" w:name="_Toc146287077"/>
      <w:r w:rsidRPr="00CC508D">
        <w:rPr>
          <w:rFonts w:ascii="Ancizar Sans Light" w:hAnsi="Ancizar Sans Light"/>
          <w:sz w:val="24"/>
          <w:szCs w:val="24"/>
        </w:rPr>
        <w:t>MEMORANDO DE DISTRIBUCIÓN DE COSTOS</w:t>
      </w:r>
      <w:bookmarkEnd w:id="88"/>
    </w:p>
    <w:p w14:paraId="449C2CDB" w14:textId="7F1FFB19" w:rsidR="00A84F58" w:rsidRDefault="00A84F58" w:rsidP="004F7030">
      <w:pPr>
        <w:spacing w:line="276" w:lineRule="auto"/>
        <w:rPr>
          <w:rFonts w:ascii="Ancizar Sans Light" w:hAnsi="Ancizar Sans Light"/>
          <w:iCs/>
          <w:szCs w:val="24"/>
        </w:rPr>
      </w:pPr>
    </w:p>
    <w:p w14:paraId="58B9B731" w14:textId="1D09F573" w:rsidR="00CC3160" w:rsidRPr="004F1C91" w:rsidRDefault="00CC3160" w:rsidP="004F7030">
      <w:pPr>
        <w:spacing w:line="276" w:lineRule="auto"/>
        <w:jc w:val="both"/>
        <w:rPr>
          <w:rFonts w:ascii="Ancizar Sans Light" w:hAnsi="Ancizar Sans Light" w:cs="Arial"/>
          <w:i/>
          <w:szCs w:val="24"/>
          <w:lang w:val="es-ES"/>
        </w:rPr>
      </w:pPr>
      <w:r w:rsidRPr="004F1C91">
        <w:rPr>
          <w:rFonts w:ascii="Ancizar Sans Light" w:hAnsi="Ancizar Sans Light" w:cs="Arial"/>
          <w:szCs w:val="24"/>
          <w:lang w:val="es-ES"/>
        </w:rPr>
        <w:t>Para el cierre contable de cada vigencia, se elabora el memorando de distribución de costos, el cual tiene como fin realizar la reclasificación de los gastos y/o costos por concepto de Internet, Intangibles, suscripciones y afiliaciones, seguros y cuota de fiscalización registrados en su totalidad en el Nivel Nacional cuyos beneficiarios o usuarios son todas las</w:t>
      </w:r>
      <w:r w:rsidR="006679DD" w:rsidRPr="004F1C91">
        <w:rPr>
          <w:rFonts w:ascii="Ancizar Sans Light" w:hAnsi="Ancizar Sans Light" w:cs="Arial"/>
          <w:szCs w:val="24"/>
          <w:lang w:val="es-ES"/>
        </w:rPr>
        <w:t xml:space="preserve"> sedes y/o unidades especiales, </w:t>
      </w:r>
      <w:r w:rsidRPr="004F1C91">
        <w:rPr>
          <w:rFonts w:ascii="Ancizar Sans Light" w:hAnsi="Ancizar Sans Light" w:cs="Arial"/>
          <w:szCs w:val="24"/>
          <w:lang w:val="es-ES"/>
        </w:rPr>
        <w:t>los cuales se distribuirán con base en los inductores determinados a la fecha</w:t>
      </w:r>
      <w:r w:rsidRPr="004F1C91">
        <w:rPr>
          <w:rFonts w:ascii="Ancizar Sans Light" w:hAnsi="Ancizar Sans Light" w:cs="Arial"/>
          <w:i/>
          <w:szCs w:val="24"/>
          <w:lang w:val="es-ES"/>
        </w:rPr>
        <w:t>.</w:t>
      </w:r>
    </w:p>
    <w:p w14:paraId="67B5C8E3" w14:textId="77777777" w:rsidR="00CC3160" w:rsidRPr="004F1C91" w:rsidRDefault="00CC3160"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El mencionado memorando lo emite el Área Gestión Estratégica Contable de acuerdo con las distribuciones realizadas por el Sistema de costos de la Universidad, para su elaboración se requiere solicitar información a otras áreas, como la siguiente:</w:t>
      </w:r>
    </w:p>
    <w:p w14:paraId="43E8907F" w14:textId="11EBC35A" w:rsidR="00CC3160" w:rsidRPr="009D33B1" w:rsidRDefault="00CC3160" w:rsidP="003403A5">
      <w:pPr>
        <w:pStyle w:val="Prrafodelista"/>
        <w:numPr>
          <w:ilvl w:val="0"/>
          <w:numId w:val="14"/>
        </w:numPr>
        <w:spacing w:after="0" w:line="276" w:lineRule="auto"/>
        <w:contextualSpacing w:val="0"/>
        <w:rPr>
          <w:rFonts w:ascii="Ancizar Sans Light" w:hAnsi="Ancizar Sans Light" w:cs="Arial"/>
          <w:b/>
          <w:u w:val="single"/>
          <w:lang w:val="es-MX"/>
        </w:rPr>
      </w:pPr>
      <w:r w:rsidRPr="009D33B1">
        <w:rPr>
          <w:rFonts w:ascii="Ancizar Sans Light" w:hAnsi="Ancizar Sans Light" w:cs="Arial"/>
          <w:lang w:val="es-MX"/>
        </w:rPr>
        <w:t>A la Dirección Nacional de Planeación y Estadística se solicita la información correspondiente al número de estudiantes</w:t>
      </w:r>
      <w:r w:rsidR="00491F37" w:rsidRPr="009D33B1">
        <w:rPr>
          <w:rFonts w:ascii="Ancizar Sans Light" w:hAnsi="Ancizar Sans Light" w:cs="Arial"/>
          <w:lang w:val="es-MX"/>
        </w:rPr>
        <w:t xml:space="preserve"> de</w:t>
      </w:r>
      <w:r w:rsidRPr="009D33B1">
        <w:rPr>
          <w:rFonts w:ascii="Ancizar Sans Light" w:hAnsi="Ancizar Sans Light" w:cs="Arial"/>
          <w:lang w:val="es-MX"/>
        </w:rPr>
        <w:t xml:space="preserve"> pregrado y posgrado.</w:t>
      </w:r>
    </w:p>
    <w:p w14:paraId="4BFC1E6B" w14:textId="77777777" w:rsidR="00CC3160" w:rsidRPr="009D33B1" w:rsidRDefault="00CC3160" w:rsidP="004F7030">
      <w:pPr>
        <w:pStyle w:val="Prrafodelista"/>
        <w:spacing w:after="0" w:line="276" w:lineRule="auto"/>
        <w:contextualSpacing w:val="0"/>
        <w:rPr>
          <w:rFonts w:ascii="Ancizar Sans Light" w:hAnsi="Ancizar Sans Light" w:cs="Arial"/>
          <w:b/>
          <w:u w:val="single"/>
          <w:lang w:val="es-MX"/>
        </w:rPr>
      </w:pPr>
    </w:p>
    <w:p w14:paraId="2227D740" w14:textId="488250D9" w:rsidR="00CC3160" w:rsidRPr="004F1C91" w:rsidRDefault="00CC3160" w:rsidP="003403A5">
      <w:pPr>
        <w:pStyle w:val="Prrafodelista"/>
        <w:numPr>
          <w:ilvl w:val="0"/>
          <w:numId w:val="14"/>
        </w:numPr>
        <w:spacing w:after="0" w:line="276" w:lineRule="auto"/>
        <w:contextualSpacing w:val="0"/>
        <w:rPr>
          <w:rFonts w:ascii="Ancizar Sans Light" w:hAnsi="Ancizar Sans Light" w:cs="Arial"/>
          <w:b/>
          <w:u w:val="single"/>
          <w:lang w:val="es-ES"/>
        </w:rPr>
      </w:pPr>
      <w:r w:rsidRPr="004F1C91">
        <w:rPr>
          <w:rFonts w:ascii="Ancizar Sans Light" w:hAnsi="Ancizar Sans Light" w:cs="Arial"/>
          <w:lang w:val="es-ES"/>
        </w:rPr>
        <w:t>A la Dirección Nacional de Estrategia Digital</w:t>
      </w:r>
      <w:r w:rsidR="00F804C3" w:rsidRPr="004F1C91">
        <w:rPr>
          <w:rFonts w:ascii="Ancizar Sans Light" w:hAnsi="Ancizar Sans Light" w:cs="Arial"/>
          <w:lang w:val="es-ES"/>
        </w:rPr>
        <w:t xml:space="preserve"> - DNED</w:t>
      </w:r>
      <w:r w:rsidRPr="004F1C91">
        <w:rPr>
          <w:rFonts w:ascii="Ancizar Sans Light" w:hAnsi="Ancizar Sans Light" w:cs="Arial"/>
          <w:lang w:val="es-ES"/>
        </w:rPr>
        <w:t>, se solicita información relativa a los costos de la RED WAN y canales de internet y demás costos susceptibles de ser asignados a las diferentes sedes de la Universidad.</w:t>
      </w:r>
    </w:p>
    <w:p w14:paraId="6D7966B3" w14:textId="77777777" w:rsidR="00CC3160" w:rsidRPr="004F1C91" w:rsidRDefault="00CC3160" w:rsidP="004F7030">
      <w:pPr>
        <w:spacing w:after="0" w:line="276" w:lineRule="auto"/>
        <w:rPr>
          <w:rFonts w:ascii="Ancizar Sans Light" w:hAnsi="Ancizar Sans Light" w:cs="Arial"/>
          <w:lang w:val="es-ES"/>
        </w:rPr>
      </w:pPr>
    </w:p>
    <w:p w14:paraId="31F791D4" w14:textId="214D7AF5" w:rsidR="00A677BC" w:rsidRPr="00AC44D8" w:rsidRDefault="00CC3160" w:rsidP="00AC44D8">
      <w:pPr>
        <w:spacing w:after="0" w:line="276" w:lineRule="auto"/>
        <w:jc w:val="both"/>
        <w:rPr>
          <w:rFonts w:ascii="Ancizar Sans Light" w:hAnsi="Ancizar Sans Light" w:cs="Arial"/>
          <w:lang w:val="es-ES"/>
        </w:rPr>
      </w:pPr>
      <w:r w:rsidRPr="004F1C91">
        <w:rPr>
          <w:rFonts w:ascii="Ancizar Sans Light" w:hAnsi="Ancizar Sans Light" w:cs="Arial"/>
          <w:lang w:val="es-ES"/>
        </w:rPr>
        <w:lastRenderedPageBreak/>
        <w:t xml:space="preserve">De acuerdo con la información remitida y con base en los inductores previamente establecidos se realizan las distribuciones de costos </w:t>
      </w:r>
      <w:r w:rsidR="008B6F82" w:rsidRPr="004F1C91">
        <w:rPr>
          <w:rFonts w:ascii="Ancizar Sans Light" w:hAnsi="Ancizar Sans Light" w:cs="Arial"/>
          <w:lang w:val="es-ES"/>
        </w:rPr>
        <w:t xml:space="preserve">reconocidos en el Nivel Nacional </w:t>
      </w:r>
      <w:r w:rsidRPr="004F1C91">
        <w:rPr>
          <w:rFonts w:ascii="Ancizar Sans Light" w:hAnsi="Ancizar Sans Light" w:cs="Arial"/>
          <w:lang w:val="es-ES"/>
        </w:rPr>
        <w:t>entre las diferentes sedes</w:t>
      </w:r>
      <w:r w:rsidR="008B6F82" w:rsidRPr="004F1C91">
        <w:rPr>
          <w:rFonts w:ascii="Ancizar Sans Light" w:hAnsi="Ancizar Sans Light" w:cs="Arial"/>
          <w:lang w:val="es-ES"/>
        </w:rPr>
        <w:t>, unidades especiales</w:t>
      </w:r>
      <w:r w:rsidR="00A130DF" w:rsidRPr="004F1C91">
        <w:rPr>
          <w:rFonts w:ascii="Ancizar Sans Light" w:hAnsi="Ancizar Sans Light" w:cs="Arial"/>
          <w:lang w:val="es-ES"/>
        </w:rPr>
        <w:t xml:space="preserve">, </w:t>
      </w:r>
      <w:r w:rsidRPr="004F1C91">
        <w:rPr>
          <w:rFonts w:ascii="Ancizar Sans Light" w:hAnsi="Ancizar Sans Light" w:cs="Arial"/>
          <w:lang w:val="es-ES"/>
        </w:rPr>
        <w:t xml:space="preserve">y el nivel nacional. </w:t>
      </w:r>
    </w:p>
    <w:p w14:paraId="0443C087" w14:textId="6A0736FC" w:rsidR="00341A8B" w:rsidRPr="00CC508D" w:rsidRDefault="00341A8B" w:rsidP="00341A8B">
      <w:pPr>
        <w:pStyle w:val="Ttulo1"/>
        <w:numPr>
          <w:ilvl w:val="0"/>
          <w:numId w:val="3"/>
        </w:numPr>
        <w:spacing w:line="276" w:lineRule="auto"/>
        <w:rPr>
          <w:rFonts w:ascii="Ancizar Sans Light" w:hAnsi="Ancizar Sans Light"/>
          <w:sz w:val="24"/>
          <w:szCs w:val="24"/>
        </w:rPr>
      </w:pPr>
      <w:bookmarkStart w:id="89" w:name="_Toc146287078"/>
      <w:r>
        <w:rPr>
          <w:rFonts w:ascii="Ancizar Sans Light" w:hAnsi="Ancizar Sans Light"/>
          <w:sz w:val="24"/>
          <w:szCs w:val="24"/>
        </w:rPr>
        <w:t>COSTOS A NIVEL DE SEDE</w:t>
      </w:r>
      <w:bookmarkEnd w:id="89"/>
    </w:p>
    <w:p w14:paraId="26BE019C" w14:textId="1D1A59CB" w:rsidR="005004CD" w:rsidRPr="00341A8B" w:rsidRDefault="005004CD" w:rsidP="00341A8B">
      <w:pPr>
        <w:rPr>
          <w:rFonts w:ascii="Ancizar Sans Light" w:hAnsi="Ancizar Sans Light"/>
          <w:iCs/>
          <w:szCs w:val="24"/>
          <w:lang w:val="es-ES"/>
        </w:rPr>
      </w:pPr>
    </w:p>
    <w:p w14:paraId="0AB46C3D" w14:textId="3F18A470" w:rsidR="00EC321C" w:rsidRPr="004F1C91" w:rsidRDefault="00AF5DB8"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En el presente</w:t>
      </w:r>
      <w:r w:rsidR="00BE61AB" w:rsidRPr="004F1C91">
        <w:rPr>
          <w:rFonts w:ascii="Ancizar Sans Light" w:hAnsi="Ancizar Sans Light" w:cs="Arial"/>
          <w:szCs w:val="24"/>
          <w:lang w:val="es-ES"/>
        </w:rPr>
        <w:t xml:space="preserve"> numeral</w:t>
      </w:r>
      <w:r w:rsidRPr="004F1C91">
        <w:rPr>
          <w:rFonts w:ascii="Ancizar Sans Light" w:hAnsi="Ancizar Sans Light" w:cs="Arial"/>
          <w:szCs w:val="24"/>
          <w:lang w:val="es-ES"/>
        </w:rPr>
        <w:t xml:space="preserve"> se ex</w:t>
      </w:r>
      <w:r w:rsidR="00101A7E" w:rsidRPr="004F1C91">
        <w:rPr>
          <w:rFonts w:ascii="Ancizar Sans Light" w:hAnsi="Ancizar Sans Light" w:cs="Arial"/>
          <w:szCs w:val="24"/>
          <w:lang w:val="es-ES"/>
        </w:rPr>
        <w:t>ponen</w:t>
      </w:r>
      <w:r w:rsidRPr="004F1C91">
        <w:rPr>
          <w:rFonts w:ascii="Ancizar Sans Light" w:hAnsi="Ancizar Sans Light" w:cs="Arial"/>
          <w:szCs w:val="24"/>
          <w:lang w:val="es-ES"/>
        </w:rPr>
        <w:t xml:space="preserve"> los pasos que se </w:t>
      </w:r>
      <w:r w:rsidR="00A27251" w:rsidRPr="004F1C91">
        <w:rPr>
          <w:rFonts w:ascii="Ancizar Sans Light" w:hAnsi="Ancizar Sans Light" w:cs="Arial"/>
          <w:szCs w:val="24"/>
          <w:lang w:val="es-ES"/>
        </w:rPr>
        <w:t>realizan</w:t>
      </w:r>
      <w:r w:rsidR="00A84482" w:rsidRPr="004F1C91">
        <w:rPr>
          <w:rFonts w:ascii="Ancizar Sans Light" w:hAnsi="Ancizar Sans Light" w:cs="Arial"/>
          <w:szCs w:val="24"/>
          <w:lang w:val="es-ES"/>
        </w:rPr>
        <w:t xml:space="preserve"> en la aplicación de</w:t>
      </w:r>
      <w:r w:rsidR="00101A7E" w:rsidRPr="004F1C91">
        <w:rPr>
          <w:rFonts w:ascii="Ancizar Sans Light" w:hAnsi="Ancizar Sans Light" w:cs="Arial"/>
          <w:szCs w:val="24"/>
          <w:lang w:val="es-ES"/>
        </w:rPr>
        <w:t>l modelo</w:t>
      </w:r>
      <w:r w:rsidRPr="004F1C91">
        <w:rPr>
          <w:rFonts w:ascii="Ancizar Sans Light" w:hAnsi="Ancizar Sans Light" w:cs="Arial"/>
          <w:szCs w:val="24"/>
          <w:lang w:val="es-ES"/>
        </w:rPr>
        <w:t xml:space="preserve"> para obtener</w:t>
      </w:r>
      <w:r w:rsidR="00101A7E" w:rsidRPr="004F1C91">
        <w:rPr>
          <w:rFonts w:ascii="Ancizar Sans Light" w:hAnsi="Ancizar Sans Light" w:cs="Arial"/>
          <w:szCs w:val="24"/>
          <w:lang w:val="es-ES"/>
        </w:rPr>
        <w:t xml:space="preserve"> el costeo</w:t>
      </w:r>
      <w:r w:rsidRPr="004F1C91">
        <w:rPr>
          <w:rFonts w:ascii="Ancizar Sans Light" w:hAnsi="Ancizar Sans Light" w:cs="Arial"/>
          <w:szCs w:val="24"/>
          <w:lang w:val="es-ES"/>
        </w:rPr>
        <w:t xml:space="preserve"> a nivel de sede puntualizando la estructura general de la universidad y las relaciones existentes entre </w:t>
      </w:r>
      <w:r w:rsidR="00166DD3" w:rsidRPr="004F1C91">
        <w:rPr>
          <w:rFonts w:ascii="Ancizar Sans Light" w:hAnsi="Ancizar Sans Light" w:cs="Arial"/>
          <w:szCs w:val="24"/>
          <w:lang w:val="es-ES"/>
        </w:rPr>
        <w:t xml:space="preserve">las diferentes </w:t>
      </w:r>
      <w:r w:rsidRPr="004F1C91">
        <w:rPr>
          <w:rFonts w:ascii="Ancizar Sans Light" w:hAnsi="Ancizar Sans Light" w:cs="Arial"/>
          <w:szCs w:val="24"/>
          <w:lang w:val="es-ES"/>
        </w:rPr>
        <w:t xml:space="preserve">unidades </w:t>
      </w:r>
      <w:r w:rsidR="00166DD3" w:rsidRPr="004F1C91">
        <w:rPr>
          <w:rFonts w:ascii="Ancizar Sans Light" w:hAnsi="Ancizar Sans Light" w:cs="Arial"/>
          <w:szCs w:val="24"/>
          <w:lang w:val="es-ES"/>
        </w:rPr>
        <w:t xml:space="preserve">de gestión de la Universidad </w:t>
      </w:r>
      <w:r w:rsidRPr="004F1C91">
        <w:rPr>
          <w:rFonts w:ascii="Ancizar Sans Light" w:hAnsi="Ancizar Sans Light" w:cs="Arial"/>
          <w:szCs w:val="24"/>
          <w:lang w:val="es-ES"/>
        </w:rPr>
        <w:t>para d</w:t>
      </w:r>
      <w:r w:rsidR="00AA122C" w:rsidRPr="004F1C91">
        <w:rPr>
          <w:rFonts w:ascii="Ancizar Sans Light" w:hAnsi="Ancizar Sans Light" w:cs="Arial"/>
          <w:szCs w:val="24"/>
          <w:lang w:val="es-ES"/>
        </w:rPr>
        <w:t>istribuir</w:t>
      </w:r>
      <w:r w:rsidRPr="004F1C91">
        <w:rPr>
          <w:rFonts w:ascii="Ancizar Sans Light" w:hAnsi="Ancizar Sans Light" w:cs="Arial"/>
          <w:szCs w:val="24"/>
          <w:lang w:val="es-ES"/>
        </w:rPr>
        <w:t xml:space="preserve"> los costos atribuibles a las actividades </w:t>
      </w:r>
      <w:r w:rsidR="00203F55" w:rsidRPr="004F1C91">
        <w:rPr>
          <w:rFonts w:ascii="Ancizar Sans Light" w:hAnsi="Ancizar Sans Light" w:cs="Arial"/>
          <w:szCs w:val="24"/>
          <w:lang w:val="es-ES"/>
        </w:rPr>
        <w:t>misionales</w:t>
      </w:r>
      <w:r w:rsidR="00AA122C" w:rsidRPr="004F1C91">
        <w:rPr>
          <w:rFonts w:ascii="Ancizar Sans Light" w:hAnsi="Ancizar Sans Light" w:cs="Arial"/>
          <w:szCs w:val="24"/>
          <w:lang w:val="es-ES"/>
        </w:rPr>
        <w:t xml:space="preserve"> de pregrado, posgrado, i</w:t>
      </w:r>
      <w:r w:rsidR="00ED1E58" w:rsidRPr="004F1C91">
        <w:rPr>
          <w:rFonts w:ascii="Ancizar Sans Light" w:hAnsi="Ancizar Sans Light" w:cs="Arial"/>
          <w:szCs w:val="24"/>
          <w:lang w:val="es-ES"/>
        </w:rPr>
        <w:t>nvestigación y extensión</w:t>
      </w:r>
      <w:r w:rsidR="00203F55" w:rsidRPr="004F1C91">
        <w:rPr>
          <w:rFonts w:ascii="Ancizar Sans Light" w:hAnsi="Ancizar Sans Light" w:cs="Arial"/>
          <w:szCs w:val="24"/>
          <w:lang w:val="es-ES"/>
        </w:rPr>
        <w:t>, recurriendo</w:t>
      </w:r>
      <w:r w:rsidRPr="004F1C91">
        <w:rPr>
          <w:rFonts w:ascii="Ancizar Sans Light" w:hAnsi="Ancizar Sans Light" w:cs="Arial"/>
          <w:szCs w:val="24"/>
          <w:lang w:val="es-ES"/>
        </w:rPr>
        <w:t xml:space="preserve"> a inductores para </w:t>
      </w:r>
      <w:r w:rsidR="00101A7E" w:rsidRPr="004F1C91">
        <w:rPr>
          <w:rFonts w:ascii="Ancizar Sans Light" w:hAnsi="Ancizar Sans Light" w:cs="Arial"/>
          <w:szCs w:val="24"/>
          <w:lang w:val="es-ES"/>
        </w:rPr>
        <w:t>distribuir</w:t>
      </w:r>
      <w:r w:rsidRPr="004F1C91">
        <w:rPr>
          <w:rFonts w:ascii="Ancizar Sans Light" w:hAnsi="Ancizar Sans Light" w:cs="Arial"/>
          <w:szCs w:val="24"/>
          <w:lang w:val="es-ES"/>
        </w:rPr>
        <w:t xml:space="preserve"> los costos</w:t>
      </w:r>
      <w:r w:rsidR="0049775A">
        <w:rPr>
          <w:rFonts w:ascii="Ancizar Sans Light" w:hAnsi="Ancizar Sans Light" w:cs="Arial"/>
          <w:szCs w:val="24"/>
          <w:lang w:val="es-ES"/>
        </w:rPr>
        <w:t xml:space="preserve"> del Nivel Nacional, </w:t>
      </w:r>
      <w:proofErr w:type="spellStart"/>
      <w:r w:rsidR="00AA122C" w:rsidRPr="004F1C91">
        <w:rPr>
          <w:rFonts w:ascii="Ancizar Sans Light" w:hAnsi="Ancizar Sans Light" w:cs="Arial"/>
          <w:szCs w:val="24"/>
          <w:lang w:val="es-ES"/>
        </w:rPr>
        <w:t>Unimedios</w:t>
      </w:r>
      <w:proofErr w:type="spellEnd"/>
      <w:r w:rsidR="00AA122C" w:rsidRPr="004F1C91">
        <w:rPr>
          <w:rFonts w:ascii="Ancizar Sans Light" w:hAnsi="Ancizar Sans Light" w:cs="Arial"/>
          <w:szCs w:val="24"/>
          <w:lang w:val="es-ES"/>
        </w:rPr>
        <w:t xml:space="preserve">, Otros Costos y Gastos y Redistribución de los costos de Pregrado </w:t>
      </w:r>
      <w:r w:rsidRPr="004F1C91">
        <w:rPr>
          <w:rFonts w:ascii="Ancizar Sans Light" w:hAnsi="Ancizar Sans Light" w:cs="Arial"/>
          <w:szCs w:val="24"/>
          <w:lang w:val="es-ES"/>
        </w:rPr>
        <w:t>.</w:t>
      </w:r>
    </w:p>
    <w:p w14:paraId="5BB4D418" w14:textId="77777777" w:rsidR="00EC321C" w:rsidRPr="004F1C91" w:rsidRDefault="00EC321C" w:rsidP="004F7030">
      <w:pPr>
        <w:pStyle w:val="Ttulo2"/>
        <w:numPr>
          <w:ilvl w:val="1"/>
          <w:numId w:val="3"/>
        </w:numPr>
        <w:spacing w:after="240" w:line="276" w:lineRule="auto"/>
        <w:rPr>
          <w:rFonts w:ascii="Ancizar Sans Light" w:hAnsi="Ancizar Sans Light"/>
          <w:color w:val="0F6277"/>
          <w:sz w:val="24"/>
          <w:szCs w:val="24"/>
          <w:lang w:val="es-ES"/>
        </w:rPr>
      </w:pPr>
      <w:bookmarkStart w:id="90" w:name="_Toc472672453"/>
      <w:bookmarkStart w:id="91" w:name="_Toc12609069"/>
      <w:bookmarkStart w:id="92" w:name="_Toc140232480"/>
      <w:bookmarkStart w:id="93" w:name="_Toc146287079"/>
      <w:r w:rsidRPr="004F1C91">
        <w:rPr>
          <w:rFonts w:ascii="Ancizar Sans Light" w:hAnsi="Ancizar Sans Light"/>
          <w:color w:val="0F6277"/>
          <w:sz w:val="24"/>
          <w:szCs w:val="24"/>
          <w:lang w:val="es-ES"/>
        </w:rPr>
        <w:t>Generación de balances en Sistema de Gestión Financiera – QUIPU</w:t>
      </w:r>
      <w:bookmarkEnd w:id="90"/>
      <w:bookmarkEnd w:id="91"/>
      <w:bookmarkEnd w:id="92"/>
      <w:bookmarkEnd w:id="93"/>
    </w:p>
    <w:p w14:paraId="10662807" w14:textId="161C8246" w:rsidR="00EC321C" w:rsidRPr="00914BD1" w:rsidRDefault="0040624B" w:rsidP="004F7030">
      <w:pPr>
        <w:spacing w:after="240" w:line="276" w:lineRule="auto"/>
        <w:jc w:val="both"/>
        <w:rPr>
          <w:rFonts w:ascii="Ancizar Sans Light" w:hAnsi="Ancizar Sans Light" w:cs="Arial"/>
          <w:szCs w:val="24"/>
          <w:lang w:val="es-ES"/>
        </w:rPr>
      </w:pPr>
      <w:r>
        <w:rPr>
          <w:rFonts w:ascii="Ancizar Sans Light" w:hAnsi="Ancizar Sans Light" w:cs="Arial"/>
          <w:szCs w:val="24"/>
          <w:lang w:val="es-ES"/>
        </w:rPr>
        <w:t xml:space="preserve">Como ya fue mencionado, </w:t>
      </w:r>
      <w:r w:rsidR="0084589C">
        <w:rPr>
          <w:rFonts w:ascii="Ancizar Sans Light" w:hAnsi="Ancizar Sans Light" w:cs="Arial"/>
          <w:szCs w:val="24"/>
          <w:lang w:val="es-ES"/>
        </w:rPr>
        <w:t>el sistema de costos de</w:t>
      </w:r>
      <w:r>
        <w:rPr>
          <w:rFonts w:ascii="Ancizar Sans Light" w:hAnsi="Ancizar Sans Light" w:cs="Arial"/>
          <w:szCs w:val="24"/>
          <w:lang w:val="es-ES"/>
        </w:rPr>
        <w:t xml:space="preserve"> la Uni</w:t>
      </w:r>
      <w:r w:rsidR="0084589C">
        <w:rPr>
          <w:rFonts w:ascii="Ancizar Sans Light" w:hAnsi="Ancizar Sans Light" w:cs="Arial"/>
          <w:szCs w:val="24"/>
          <w:lang w:val="es-ES"/>
        </w:rPr>
        <w:t>ver</w:t>
      </w:r>
      <w:r>
        <w:rPr>
          <w:rFonts w:ascii="Ancizar Sans Light" w:hAnsi="Ancizar Sans Light" w:cs="Arial"/>
          <w:szCs w:val="24"/>
          <w:lang w:val="es-ES"/>
        </w:rPr>
        <w:t>s</w:t>
      </w:r>
      <w:r w:rsidR="0084589C">
        <w:rPr>
          <w:rFonts w:ascii="Ancizar Sans Light" w:hAnsi="Ancizar Sans Light" w:cs="Arial"/>
          <w:szCs w:val="24"/>
          <w:lang w:val="es-ES"/>
        </w:rPr>
        <w:t>idad tiene como fuente primaria de la información los saldos de los estados financieros individuales de la Universidad al cierre de cada vigencia, específicamente de las cuentas 5</w:t>
      </w:r>
      <w:r w:rsidR="008F506F">
        <w:rPr>
          <w:rFonts w:ascii="Ancizar Sans Light" w:hAnsi="Ancizar Sans Light" w:cs="Arial"/>
          <w:szCs w:val="24"/>
          <w:lang w:val="es-ES"/>
        </w:rPr>
        <w:t xml:space="preserve"> -</w:t>
      </w:r>
      <w:r w:rsidR="0084589C">
        <w:rPr>
          <w:rFonts w:ascii="Ancizar Sans Light" w:hAnsi="Ancizar Sans Light" w:cs="Arial"/>
          <w:szCs w:val="24"/>
          <w:lang w:val="es-ES"/>
        </w:rPr>
        <w:t xml:space="preserve"> gastos, </w:t>
      </w:r>
      <w:r w:rsidR="008F506F">
        <w:rPr>
          <w:rFonts w:ascii="Ancizar Sans Light" w:hAnsi="Ancizar Sans Light" w:cs="Arial"/>
          <w:szCs w:val="24"/>
          <w:lang w:val="es-ES"/>
        </w:rPr>
        <w:t>6 -</w:t>
      </w:r>
      <w:r w:rsidR="0084589C">
        <w:rPr>
          <w:rFonts w:ascii="Ancizar Sans Light" w:hAnsi="Ancizar Sans Light" w:cs="Arial"/>
          <w:szCs w:val="24"/>
          <w:lang w:val="es-ES"/>
        </w:rPr>
        <w:t xml:space="preserve"> Costo de ventas y 7- costos de transformación; razón por la cual </w:t>
      </w:r>
      <w:r w:rsidR="008F506F">
        <w:rPr>
          <w:rFonts w:ascii="Ancizar Sans Light" w:hAnsi="Ancizar Sans Light" w:cs="Arial"/>
          <w:szCs w:val="24"/>
          <w:lang w:val="es-ES"/>
        </w:rPr>
        <w:t>u</w:t>
      </w:r>
      <w:r w:rsidR="00EC321C" w:rsidRPr="009115D8">
        <w:rPr>
          <w:rFonts w:ascii="Ancizar Sans Light" w:hAnsi="Ancizar Sans Light" w:cs="Arial"/>
          <w:szCs w:val="24"/>
          <w:lang w:val="es-ES"/>
        </w:rPr>
        <w:t>na de las primeras actividades a realizar en el proceso de aplicación del mode</w:t>
      </w:r>
      <w:r w:rsidR="00B300CF">
        <w:rPr>
          <w:rFonts w:ascii="Ancizar Sans Light" w:hAnsi="Ancizar Sans Light" w:cs="Arial"/>
          <w:szCs w:val="24"/>
          <w:lang w:val="es-ES"/>
        </w:rPr>
        <w:t>lo consiste en generar los</w:t>
      </w:r>
      <w:r w:rsidR="00EC321C">
        <w:rPr>
          <w:rFonts w:ascii="Ancizar Sans Light" w:hAnsi="Ancizar Sans Light" w:cs="Arial"/>
          <w:szCs w:val="24"/>
          <w:lang w:val="es-ES"/>
        </w:rPr>
        <w:t xml:space="preserve"> balances</w:t>
      </w:r>
      <w:r w:rsidR="00B300CF">
        <w:rPr>
          <w:rFonts w:ascii="Ancizar Sans Light" w:hAnsi="Ancizar Sans Light" w:cs="Arial"/>
          <w:szCs w:val="24"/>
          <w:lang w:val="es-ES"/>
        </w:rPr>
        <w:t xml:space="preserve"> con movimientos por cuenta para cada una de las </w:t>
      </w:r>
      <w:r w:rsidR="008F506F">
        <w:rPr>
          <w:rFonts w:ascii="Ancizar Sans Light" w:hAnsi="Ancizar Sans Light" w:cs="Arial"/>
          <w:szCs w:val="24"/>
          <w:lang w:val="es-ES"/>
        </w:rPr>
        <w:t>“</w:t>
      </w:r>
      <w:r w:rsidR="00B300CF">
        <w:rPr>
          <w:rFonts w:ascii="Ancizar Sans Light" w:hAnsi="Ancizar Sans Light" w:cs="Arial"/>
          <w:szCs w:val="24"/>
          <w:lang w:val="es-ES"/>
        </w:rPr>
        <w:t>empresas</w:t>
      </w:r>
      <w:r w:rsidR="008F506F">
        <w:rPr>
          <w:rFonts w:ascii="Ancizar Sans Light" w:hAnsi="Ancizar Sans Light" w:cs="Arial"/>
          <w:szCs w:val="24"/>
          <w:lang w:val="es-ES"/>
        </w:rPr>
        <w:t xml:space="preserve">” que constituyen la estructura financiera de la Universidad, </w:t>
      </w:r>
      <w:r w:rsidR="00B300CF">
        <w:rPr>
          <w:rFonts w:ascii="Ancizar Sans Light" w:hAnsi="Ancizar Sans Light" w:cs="Arial"/>
          <w:szCs w:val="24"/>
          <w:lang w:val="es-ES"/>
        </w:rPr>
        <w:t>mediante consulta en el</w:t>
      </w:r>
      <w:r w:rsidR="00B300CF" w:rsidRPr="004F1C91">
        <w:rPr>
          <w:rFonts w:ascii="Ancizar Sans Light" w:hAnsi="Ancizar Sans Light" w:cs="Arial"/>
          <w:szCs w:val="24"/>
          <w:lang w:val="es-ES"/>
        </w:rPr>
        <w:t xml:space="preserve"> S</w:t>
      </w:r>
      <w:r w:rsidR="00EC321C">
        <w:rPr>
          <w:rFonts w:ascii="Ancizar Sans Light" w:hAnsi="Ancizar Sans Light" w:cs="Arial"/>
          <w:szCs w:val="24"/>
          <w:lang w:val="es-ES"/>
        </w:rPr>
        <w:t xml:space="preserve">GF </w:t>
      </w:r>
      <w:r w:rsidR="00BE61AB">
        <w:rPr>
          <w:rFonts w:ascii="Ancizar Sans Light" w:hAnsi="Ancizar Sans Light" w:cs="Arial"/>
          <w:szCs w:val="24"/>
          <w:lang w:val="es-ES"/>
        </w:rPr>
        <w:t xml:space="preserve">- </w:t>
      </w:r>
      <w:r w:rsidR="00B300CF">
        <w:rPr>
          <w:rFonts w:ascii="Ancizar Sans Light" w:hAnsi="Ancizar Sans Light" w:cs="Arial"/>
          <w:szCs w:val="24"/>
          <w:lang w:val="es-ES"/>
        </w:rPr>
        <w:t>QUIPU</w:t>
      </w:r>
      <w:r w:rsidR="00EC321C" w:rsidRPr="004F1C91">
        <w:rPr>
          <w:rFonts w:ascii="Ancizar Sans Light" w:hAnsi="Ancizar Sans Light" w:cs="Arial"/>
          <w:szCs w:val="24"/>
          <w:lang w:val="es-ES"/>
        </w:rPr>
        <w:t>. E</w:t>
      </w:r>
      <w:r w:rsidR="004701FC" w:rsidRPr="009115D8">
        <w:rPr>
          <w:rFonts w:ascii="Ancizar Sans Light" w:hAnsi="Ancizar Sans Light" w:cs="Arial"/>
          <w:szCs w:val="24"/>
          <w:lang w:val="es-ES"/>
        </w:rPr>
        <w:t>sta</w:t>
      </w:r>
      <w:r w:rsidR="00EC321C" w:rsidRPr="009115D8">
        <w:rPr>
          <w:rFonts w:ascii="Ancizar Sans Light" w:hAnsi="Ancizar Sans Light" w:cs="Arial"/>
          <w:szCs w:val="24"/>
          <w:lang w:val="es-ES"/>
        </w:rPr>
        <w:t xml:space="preserve"> actividad se realiza una vez finalizado el cierre contable de la vigencia</w:t>
      </w:r>
      <w:r w:rsidR="00EC321C">
        <w:rPr>
          <w:rFonts w:ascii="Ancizar Sans Light" w:hAnsi="Ancizar Sans Light" w:cs="Arial"/>
          <w:szCs w:val="24"/>
          <w:lang w:val="es-ES"/>
        </w:rPr>
        <w:t>.</w:t>
      </w:r>
    </w:p>
    <w:p w14:paraId="3A1A49E5" w14:textId="256D9204" w:rsidR="00EC321C" w:rsidRPr="00593E9A" w:rsidRDefault="007E1E0F" w:rsidP="004F7030">
      <w:pPr>
        <w:pStyle w:val="Ttulo2"/>
        <w:numPr>
          <w:ilvl w:val="1"/>
          <w:numId w:val="3"/>
        </w:numPr>
        <w:spacing w:after="240" w:line="276" w:lineRule="auto"/>
        <w:rPr>
          <w:rFonts w:ascii="Ancizar Sans Light" w:hAnsi="Ancizar Sans Light"/>
          <w:color w:val="0F6277"/>
        </w:rPr>
      </w:pPr>
      <w:bookmarkStart w:id="94" w:name="_Toc472672455"/>
      <w:bookmarkStart w:id="95" w:name="_Toc12609071"/>
      <w:bookmarkStart w:id="96" w:name="_Toc140232481"/>
      <w:bookmarkStart w:id="97" w:name="_Toc146287080"/>
      <w:r>
        <w:rPr>
          <w:rFonts w:ascii="Ancizar Sans Light" w:hAnsi="Ancizar Sans Light"/>
          <w:color w:val="0F6277"/>
          <w:sz w:val="24"/>
        </w:rPr>
        <w:t>Depuración información contable</w:t>
      </w:r>
      <w:bookmarkEnd w:id="94"/>
      <w:bookmarkEnd w:id="95"/>
      <w:bookmarkEnd w:id="96"/>
      <w:bookmarkEnd w:id="97"/>
    </w:p>
    <w:p w14:paraId="1D919642" w14:textId="1F503CCB" w:rsidR="00EC321C" w:rsidRPr="004F1C91" w:rsidRDefault="00EC321C"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El propósito de esta actividad es aplicar a la información contable una serie de filtros, con el fin de excluir las partidas que no hacen parte del modelo y de información que se duplica entre las cuentas de clase 6 y 7 (traslado de costos), para así obtener el universo de datos que conformaran la base del modelo de costos y con los que se trabajará en adelante. </w:t>
      </w:r>
    </w:p>
    <w:p w14:paraId="3919A753" w14:textId="769332D7" w:rsidR="006D35D8" w:rsidRPr="004F1C91" w:rsidRDefault="006D35D8"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A continuación, se mencionan las partidas a excluir:</w:t>
      </w:r>
    </w:p>
    <w:p w14:paraId="3D504D4E" w14:textId="044CE8E1" w:rsidR="006D35D8" w:rsidRPr="00D41AA1" w:rsidRDefault="006D35D8" w:rsidP="003403A5">
      <w:pPr>
        <w:pStyle w:val="Prrafodelista"/>
        <w:numPr>
          <w:ilvl w:val="0"/>
          <w:numId w:val="19"/>
        </w:numPr>
        <w:jc w:val="both"/>
        <w:rPr>
          <w:lang w:val="es-MX"/>
        </w:rPr>
      </w:pPr>
      <w:r w:rsidRPr="00D41AA1">
        <w:rPr>
          <w:rFonts w:ascii="Ancizar Sans Light" w:hAnsi="Ancizar Sans Light" w:cs="Arial"/>
          <w:lang w:val="es-MX"/>
        </w:rPr>
        <w:t xml:space="preserve">En primer lugar, se deben excluir las clases 1, 2, 3, 4, 8 y 9 ya que por su naturaleza comprenden </w:t>
      </w:r>
      <w:r w:rsidR="00AA481A" w:rsidRPr="00D41AA1">
        <w:rPr>
          <w:rFonts w:ascii="Ancizar Sans Light" w:hAnsi="Ancizar Sans Light" w:cs="Arial"/>
          <w:lang w:val="es-MX"/>
        </w:rPr>
        <w:t>conceptos</w:t>
      </w:r>
      <w:r w:rsidRPr="00D41AA1">
        <w:rPr>
          <w:rFonts w:ascii="Ancizar Sans Light" w:hAnsi="Ancizar Sans Light" w:cs="Arial"/>
          <w:lang w:val="es-MX"/>
        </w:rPr>
        <w:t xml:space="preserve"> que no deben ser incluidos</w:t>
      </w:r>
      <w:r w:rsidR="00AA481A" w:rsidRPr="00D41AA1">
        <w:rPr>
          <w:rFonts w:ascii="Ancizar Sans Light" w:hAnsi="Ancizar Sans Light" w:cs="Arial"/>
          <w:lang w:val="es-MX"/>
        </w:rPr>
        <w:t xml:space="preserve"> en el modelo</w:t>
      </w:r>
      <w:r w:rsidRPr="00D41AA1">
        <w:rPr>
          <w:rFonts w:ascii="Ancizar Sans Light" w:hAnsi="Ancizar Sans Light" w:cs="Arial"/>
          <w:lang w:val="es-MX"/>
        </w:rPr>
        <w:t>.</w:t>
      </w:r>
    </w:p>
    <w:p w14:paraId="219FAF93" w14:textId="7C54820D" w:rsidR="006D35D8" w:rsidRPr="00D41AA1" w:rsidRDefault="006D35D8" w:rsidP="003403A5">
      <w:pPr>
        <w:pStyle w:val="Prrafodelista"/>
        <w:numPr>
          <w:ilvl w:val="0"/>
          <w:numId w:val="19"/>
        </w:numPr>
        <w:jc w:val="both"/>
        <w:rPr>
          <w:lang w:val="es-ES"/>
        </w:rPr>
      </w:pPr>
      <w:r w:rsidRPr="00D41AA1">
        <w:rPr>
          <w:rFonts w:ascii="Ancizar Sans Light" w:hAnsi="Ancizar Sans Light" w:cs="Arial"/>
          <w:lang w:val="es-ES"/>
        </w:rPr>
        <w:t>Se excluye el grupo 58 - Otros Gastos.</w:t>
      </w:r>
    </w:p>
    <w:p w14:paraId="0E7362D7" w14:textId="4AEF4A0E" w:rsidR="006D35D8" w:rsidRPr="00D41AA1" w:rsidRDefault="006D35D8" w:rsidP="003403A5">
      <w:pPr>
        <w:pStyle w:val="Prrafodelista"/>
        <w:numPr>
          <w:ilvl w:val="0"/>
          <w:numId w:val="19"/>
        </w:numPr>
        <w:jc w:val="both"/>
        <w:rPr>
          <w:lang w:val="es-ES"/>
        </w:rPr>
      </w:pPr>
      <w:r w:rsidRPr="00D41AA1">
        <w:rPr>
          <w:rFonts w:ascii="Ancizar Sans Light" w:hAnsi="Ancizar Sans Light" w:cs="Arial"/>
          <w:lang w:val="es-ES"/>
        </w:rPr>
        <w:t>Se excluyen los traslados de costos de los grupos 72 – 73 – 79.</w:t>
      </w:r>
    </w:p>
    <w:p w14:paraId="483EAD52" w14:textId="7B79DC32" w:rsidR="006D35D8" w:rsidRPr="00D41AA1" w:rsidRDefault="006D35D8" w:rsidP="003403A5">
      <w:pPr>
        <w:pStyle w:val="Prrafodelista"/>
        <w:numPr>
          <w:ilvl w:val="0"/>
          <w:numId w:val="19"/>
        </w:numPr>
        <w:jc w:val="both"/>
        <w:rPr>
          <w:lang w:val="es-MX"/>
        </w:rPr>
      </w:pPr>
      <w:r w:rsidRPr="00D41AA1">
        <w:rPr>
          <w:rFonts w:ascii="Ancizar Sans Light" w:hAnsi="Ancizar Sans Light" w:cs="Arial"/>
          <w:lang w:val="es-MX"/>
        </w:rPr>
        <w:t>Se excluye la cuenta 63 - Costo de venta de servicios</w:t>
      </w:r>
      <w:r w:rsidR="0009245B" w:rsidRPr="00D41AA1">
        <w:rPr>
          <w:rFonts w:ascii="Ancizar Sans Light" w:hAnsi="Ancizar Sans Light" w:cs="Arial"/>
          <w:lang w:val="es-MX"/>
        </w:rPr>
        <w:t>, dado que se trabaja con las cuentas de clase 7 - Costos de transformación</w:t>
      </w:r>
      <w:r w:rsidRPr="00D41AA1">
        <w:rPr>
          <w:rFonts w:ascii="Ancizar Sans Light" w:hAnsi="Ancizar Sans Light" w:cs="Arial"/>
          <w:lang w:val="es-MX"/>
        </w:rPr>
        <w:t>.</w:t>
      </w:r>
    </w:p>
    <w:p w14:paraId="3B2F681A" w14:textId="7F60C5E1" w:rsidR="00E31C27" w:rsidRPr="00D41AA1" w:rsidRDefault="006D35D8" w:rsidP="003403A5">
      <w:pPr>
        <w:pStyle w:val="Prrafodelista"/>
        <w:numPr>
          <w:ilvl w:val="0"/>
          <w:numId w:val="19"/>
        </w:numPr>
        <w:jc w:val="both"/>
        <w:rPr>
          <w:lang w:val="es-ES"/>
        </w:rPr>
      </w:pPr>
      <w:r w:rsidRPr="00D41AA1">
        <w:rPr>
          <w:rFonts w:ascii="Ancizar Sans Light" w:hAnsi="Ancizar Sans Light" w:cs="Arial"/>
          <w:lang w:val="es-ES"/>
        </w:rPr>
        <w:t>Se excluye el traslado de costos de la cuenta 7116 lo correspondiente a Impresos y publicaciones de la empresa</w:t>
      </w:r>
      <w:r w:rsidR="00E31C27" w:rsidRPr="00D41AA1">
        <w:rPr>
          <w:rFonts w:ascii="Ancizar Sans Light" w:hAnsi="Ancizar Sans Light" w:cs="Arial"/>
          <w:lang w:val="es-ES"/>
        </w:rPr>
        <w:t xml:space="preserve"> 1004 (Editorial UN).</w:t>
      </w:r>
    </w:p>
    <w:p w14:paraId="6B8760C4" w14:textId="6FEC9910" w:rsidR="00EC321C" w:rsidRPr="004F1C91" w:rsidRDefault="00EC321C"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Las exclusiones que se realizan deben ser controladas con el fin de que se tenga perfecta claridad de las diferencias que se van generando a lo largo del desarrollo del ejercicio, y evitar prescindir de información que se requiere para el modelo (conciliación entre balance consolidado SGF – QUIPU y las cifras del modelo). </w:t>
      </w:r>
    </w:p>
    <w:p w14:paraId="67EBE3AD" w14:textId="623A12D9" w:rsidR="00EC321C" w:rsidRPr="004F1C91" w:rsidRDefault="00EC321C" w:rsidP="004F7030">
      <w:pPr>
        <w:pStyle w:val="Ttulo2"/>
        <w:numPr>
          <w:ilvl w:val="1"/>
          <w:numId w:val="3"/>
        </w:numPr>
        <w:spacing w:after="240" w:line="276" w:lineRule="auto"/>
        <w:rPr>
          <w:rFonts w:ascii="Ancizar Sans Light" w:hAnsi="Ancizar Sans Light"/>
          <w:color w:val="0F6277"/>
          <w:sz w:val="24"/>
          <w:lang w:val="es-ES"/>
        </w:rPr>
      </w:pPr>
      <w:bookmarkStart w:id="98" w:name="_Toc12609073"/>
      <w:bookmarkStart w:id="99" w:name="_Toc140232482"/>
      <w:bookmarkStart w:id="100" w:name="_Toc146287081"/>
      <w:r w:rsidRPr="004F1C91">
        <w:rPr>
          <w:rFonts w:ascii="Ancizar Sans Light" w:hAnsi="Ancizar Sans Light"/>
          <w:color w:val="0F6277"/>
          <w:sz w:val="24"/>
          <w:lang w:val="es-ES"/>
        </w:rPr>
        <w:lastRenderedPageBreak/>
        <w:t>Identificación proyectos Admisiones y Fondo Pensional</w:t>
      </w:r>
      <w:bookmarkEnd w:id="98"/>
      <w:bookmarkEnd w:id="99"/>
      <w:r w:rsidR="00981D5E" w:rsidRPr="004F1C91">
        <w:rPr>
          <w:rFonts w:ascii="Ancizar Sans Light" w:hAnsi="Ancizar Sans Light"/>
          <w:color w:val="0F6277"/>
          <w:sz w:val="24"/>
          <w:lang w:val="es-ES"/>
        </w:rPr>
        <w:t xml:space="preserve"> reconocidos en el Nivel Nacional</w:t>
      </w:r>
      <w:bookmarkEnd w:id="100"/>
      <w:r w:rsidR="00981D5E" w:rsidRPr="004F1C91">
        <w:rPr>
          <w:rFonts w:ascii="Ancizar Sans Light" w:hAnsi="Ancizar Sans Light"/>
          <w:color w:val="0F6277"/>
          <w:sz w:val="24"/>
          <w:lang w:val="es-ES"/>
        </w:rPr>
        <w:t xml:space="preserve"> </w:t>
      </w:r>
    </w:p>
    <w:p w14:paraId="474A7642" w14:textId="1B5C5319"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Dentro de l</w:t>
      </w:r>
      <w:r w:rsidR="00981D5E" w:rsidRPr="004F1C91">
        <w:rPr>
          <w:rFonts w:ascii="Ancizar Sans Light" w:hAnsi="Ancizar Sans Light" w:cs="Arial"/>
          <w:szCs w:val="24"/>
          <w:lang w:val="es-ES"/>
        </w:rPr>
        <w:t xml:space="preserve">a información contable de cierre de vigencia correspondiente a la unidad de gestión </w:t>
      </w:r>
      <w:r w:rsidR="007739D4" w:rsidRPr="004F1C91">
        <w:rPr>
          <w:rFonts w:ascii="Ancizar Sans Light" w:hAnsi="Ancizar Sans Light" w:cs="Arial"/>
          <w:szCs w:val="24"/>
          <w:lang w:val="es-ES"/>
        </w:rPr>
        <w:t>Nivel Nacional</w:t>
      </w:r>
      <w:r w:rsidRPr="004F1C91">
        <w:rPr>
          <w:rFonts w:ascii="Ancizar Sans Light" w:hAnsi="Ancizar Sans Light" w:cs="Arial"/>
          <w:szCs w:val="24"/>
          <w:lang w:val="es-ES"/>
        </w:rPr>
        <w:t xml:space="preserve"> se encuentran incluidos dos centros </w:t>
      </w:r>
      <w:r w:rsidR="00981D5E" w:rsidRPr="004F1C91">
        <w:rPr>
          <w:rFonts w:ascii="Ancizar Sans Light" w:hAnsi="Ancizar Sans Light" w:cs="Arial"/>
          <w:szCs w:val="24"/>
          <w:lang w:val="es-ES"/>
        </w:rPr>
        <w:t xml:space="preserve">de costos </w:t>
      </w:r>
      <w:r w:rsidRPr="004F1C91">
        <w:rPr>
          <w:rFonts w:ascii="Ancizar Sans Light" w:hAnsi="Ancizar Sans Light" w:cs="Arial"/>
          <w:szCs w:val="24"/>
          <w:lang w:val="es-ES"/>
        </w:rPr>
        <w:t>o dependencias que ejecutan proyectos independientes del objeto misional</w:t>
      </w:r>
      <w:r w:rsidR="00981D5E" w:rsidRPr="004F1C91">
        <w:rPr>
          <w:rFonts w:ascii="Ancizar Sans Light" w:hAnsi="Ancizar Sans Light" w:cs="Arial"/>
          <w:szCs w:val="24"/>
          <w:lang w:val="es-ES"/>
        </w:rPr>
        <w:t xml:space="preserve"> de la Universidad</w:t>
      </w:r>
      <w:r w:rsidR="00882A59" w:rsidRPr="004F1C91">
        <w:rPr>
          <w:rFonts w:ascii="Ancizar Sans Light" w:hAnsi="Ancizar Sans Light" w:cs="Arial"/>
          <w:szCs w:val="24"/>
          <w:lang w:val="es-ES"/>
        </w:rPr>
        <w:t xml:space="preserve"> como lo son </w:t>
      </w:r>
      <w:r w:rsidR="00EC53EB" w:rsidRPr="004F1C91">
        <w:rPr>
          <w:rFonts w:ascii="Ancizar Sans Light" w:hAnsi="Ancizar Sans Light" w:cs="Arial"/>
          <w:szCs w:val="24"/>
          <w:lang w:val="es-ES"/>
        </w:rPr>
        <w:t>A</w:t>
      </w:r>
      <w:r w:rsidRPr="004F1C91">
        <w:rPr>
          <w:rFonts w:ascii="Ancizar Sans Light" w:hAnsi="Ancizar Sans Light" w:cs="Arial"/>
          <w:szCs w:val="24"/>
          <w:lang w:val="es-ES"/>
        </w:rPr>
        <w:t xml:space="preserve">dmisiones y Fondo Pensional. </w:t>
      </w:r>
    </w:p>
    <w:p w14:paraId="0EA7ADF4" w14:textId="4093B935" w:rsidR="00914BD1" w:rsidRDefault="00914BD1" w:rsidP="004F7030">
      <w:pPr>
        <w:spacing w:line="276" w:lineRule="auto"/>
        <w:jc w:val="both"/>
        <w:rPr>
          <w:rFonts w:ascii="Ancizar Sans Light" w:hAnsi="Ancizar Sans Light" w:cs="Arial"/>
          <w:szCs w:val="24"/>
        </w:rPr>
      </w:pPr>
      <w:r w:rsidRPr="004F1C91">
        <w:rPr>
          <w:rFonts w:ascii="Ancizar Sans Light" w:hAnsi="Ancizar Sans Light" w:cs="Arial"/>
          <w:szCs w:val="24"/>
          <w:lang w:val="es-ES"/>
        </w:rPr>
        <w:t xml:space="preserve">En primer lugar, </w:t>
      </w:r>
      <w:r w:rsidR="00A91D1F" w:rsidRPr="004F1C91">
        <w:rPr>
          <w:rFonts w:ascii="Ancizar Sans Light" w:hAnsi="Ancizar Sans Light" w:cs="Arial"/>
          <w:szCs w:val="24"/>
          <w:lang w:val="es-ES"/>
        </w:rPr>
        <w:t xml:space="preserve">la dependencia de Admisiones </w:t>
      </w:r>
      <w:r w:rsidRPr="004F1C91">
        <w:rPr>
          <w:rFonts w:ascii="Ancizar Sans Light" w:hAnsi="Ancizar Sans Light" w:cs="Arial"/>
          <w:szCs w:val="24"/>
          <w:lang w:val="es-ES"/>
        </w:rPr>
        <w:t>“tiene como misión evaluar y seleccionar a los aspirantes a ingresar a la Universidad, con principios de equidad, transparencia y mérito académico, mediante el diseño y aplicación de pruebas objetivas, acordes con el estado del arte en evaluación; así como analizar y difundir los resultados con el propósito de contribuir al enriquecimiento del capital académico del país</w:t>
      </w:r>
      <w:r w:rsidR="007344AD" w:rsidRPr="004F1C91">
        <w:rPr>
          <w:rFonts w:ascii="Ancizar Sans Light" w:hAnsi="Ancizar Sans Light" w:cs="Arial"/>
          <w:szCs w:val="24"/>
          <w:lang w:val="es-ES"/>
        </w:rPr>
        <w:t>”</w:t>
      </w:r>
      <w:r w:rsidRPr="004F1C91">
        <w:rPr>
          <w:rFonts w:ascii="Ancizar Sans Light" w:hAnsi="Ancizar Sans Light" w:cs="Arial"/>
          <w:szCs w:val="24"/>
          <w:lang w:val="es-ES"/>
        </w:rPr>
        <w:t>.</w:t>
      </w:r>
      <w:sdt>
        <w:sdtPr>
          <w:rPr>
            <w:rFonts w:ascii="Ancizar Sans Light" w:hAnsi="Ancizar Sans Light" w:cs="Arial"/>
            <w:szCs w:val="24"/>
          </w:rPr>
          <w:id w:val="2042468078"/>
          <w:citation/>
        </w:sdtPr>
        <w:sdtContent>
          <w:r w:rsidR="007344AD">
            <w:rPr>
              <w:rFonts w:ascii="Ancizar Sans Light" w:hAnsi="Ancizar Sans Light" w:cs="Arial"/>
              <w:szCs w:val="24"/>
            </w:rPr>
            <w:fldChar w:fldCharType="begin"/>
          </w:r>
          <w:r w:rsidR="007344AD">
            <w:rPr>
              <w:rFonts w:ascii="Ancizar Sans Light" w:hAnsi="Ancizar Sans Light" w:cs="Arial"/>
              <w:szCs w:val="24"/>
              <w:lang w:val="es-ES"/>
            </w:rPr>
            <w:instrText xml:space="preserve"> CITATION Adm \l 3082 </w:instrText>
          </w:r>
          <w:r w:rsidR="007344AD">
            <w:rPr>
              <w:rFonts w:ascii="Ancizar Sans Light" w:hAnsi="Ancizar Sans Light" w:cs="Arial"/>
              <w:szCs w:val="24"/>
            </w:rPr>
            <w:fldChar w:fldCharType="separate"/>
          </w:r>
          <w:r w:rsidR="00EB54AB">
            <w:rPr>
              <w:rFonts w:ascii="Ancizar Sans Light" w:hAnsi="Ancizar Sans Light" w:cs="Arial"/>
              <w:noProof/>
              <w:szCs w:val="24"/>
              <w:lang w:val="es-ES"/>
            </w:rPr>
            <w:t xml:space="preserve"> </w:t>
          </w:r>
          <w:r w:rsidR="00EB54AB" w:rsidRPr="00EB54AB">
            <w:rPr>
              <w:rFonts w:ascii="Ancizar Sans Light" w:hAnsi="Ancizar Sans Light" w:cs="Arial"/>
              <w:noProof/>
              <w:szCs w:val="24"/>
              <w:lang w:val="es-ES"/>
            </w:rPr>
            <w:t>(Admisiones Universidad Nacional de Colombia, 2023)</w:t>
          </w:r>
          <w:r w:rsidR="007344AD">
            <w:rPr>
              <w:rFonts w:ascii="Ancizar Sans Light" w:hAnsi="Ancizar Sans Light" w:cs="Arial"/>
              <w:szCs w:val="24"/>
            </w:rPr>
            <w:fldChar w:fldCharType="end"/>
          </w:r>
        </w:sdtContent>
      </w:sdt>
    </w:p>
    <w:p w14:paraId="51C9134D" w14:textId="06E7F5E8" w:rsidR="00914BD1" w:rsidRPr="00C02EF8" w:rsidRDefault="00914BD1" w:rsidP="004F7030">
      <w:pPr>
        <w:spacing w:line="276" w:lineRule="auto"/>
        <w:jc w:val="both"/>
        <w:rPr>
          <w:rFonts w:ascii="Ancizar Sans Light" w:hAnsi="Ancizar Sans Light" w:cs="Arial"/>
          <w:szCs w:val="24"/>
          <w:lang w:val="es-MX"/>
        </w:rPr>
      </w:pPr>
      <w:r w:rsidRPr="004F1C91">
        <w:rPr>
          <w:rFonts w:ascii="Ancizar Sans Light" w:hAnsi="Ancizar Sans Light" w:cs="Arial"/>
          <w:szCs w:val="24"/>
          <w:lang w:val="es-ES"/>
        </w:rPr>
        <w:t xml:space="preserve">Del mismo modo, </w:t>
      </w:r>
      <w:r w:rsidR="00A91D1F" w:rsidRPr="004F1C91">
        <w:rPr>
          <w:rFonts w:ascii="Ancizar Sans Light" w:hAnsi="Ancizar Sans Light" w:cs="Arial"/>
          <w:szCs w:val="24"/>
          <w:lang w:val="es-ES"/>
        </w:rPr>
        <w:t>la Universidad</w:t>
      </w:r>
      <w:r w:rsidR="00D0729D" w:rsidRPr="004F1C91">
        <w:rPr>
          <w:rFonts w:ascii="Ancizar Sans Light" w:hAnsi="Ancizar Sans Light" w:cs="Arial"/>
          <w:szCs w:val="24"/>
          <w:lang w:val="es-ES"/>
        </w:rPr>
        <w:t xml:space="preserve"> </w:t>
      </w:r>
      <w:r w:rsidRPr="004F1C91">
        <w:rPr>
          <w:rFonts w:ascii="Ancizar Sans Light" w:hAnsi="Ancizar Sans Light" w:cs="Arial"/>
          <w:szCs w:val="24"/>
          <w:lang w:val="es-ES"/>
        </w:rPr>
        <w:t xml:space="preserve">mediante Acuerdo 009 de 2010 del Consejo Superior </w:t>
      </w:r>
      <w:proofErr w:type="gramStart"/>
      <w:r w:rsidRPr="004F1C91">
        <w:rPr>
          <w:rFonts w:ascii="Ancizar Sans Light" w:hAnsi="Ancizar Sans Light" w:cs="Arial"/>
          <w:szCs w:val="24"/>
          <w:lang w:val="es-ES"/>
        </w:rPr>
        <w:t>Universitario  liquidó</w:t>
      </w:r>
      <w:proofErr w:type="gramEnd"/>
      <w:r w:rsidRPr="004F1C91">
        <w:rPr>
          <w:rFonts w:ascii="Ancizar Sans Light" w:hAnsi="Ancizar Sans Light" w:cs="Arial"/>
          <w:szCs w:val="24"/>
          <w:lang w:val="es-ES"/>
        </w:rPr>
        <w:t xml:space="preserve"> la Caja de Previsión Social a partir del 30 de junio de 2010, y constituyo el Fondo Pensional U.N. como una cuenta especial sin personería jurídica, adscrito a la Rectoría, con organización propia y administración de sus recursos de manera independiente cuyo objeto es el reconocimiento y pago de obligaciones pensionales</w:t>
      </w:r>
      <w:r w:rsidR="00A91D1F" w:rsidRPr="004F1C91">
        <w:rPr>
          <w:rFonts w:ascii="Ancizar Sans Light" w:hAnsi="Ancizar Sans Light" w:cs="Arial"/>
          <w:szCs w:val="24"/>
          <w:lang w:val="es-ES"/>
        </w:rPr>
        <w:t>.”</w:t>
      </w:r>
      <w:sdt>
        <w:sdtPr>
          <w:rPr>
            <w:rFonts w:ascii="Ancizar Sans Light" w:hAnsi="Ancizar Sans Light" w:cs="Arial"/>
            <w:szCs w:val="24"/>
          </w:rPr>
          <w:id w:val="-768849568"/>
          <w:citation/>
        </w:sdtPr>
        <w:sdtContent>
          <w:r w:rsidR="00DA31DC">
            <w:rPr>
              <w:rFonts w:ascii="Ancizar Sans Light" w:hAnsi="Ancizar Sans Light" w:cs="Arial"/>
              <w:szCs w:val="24"/>
            </w:rPr>
            <w:fldChar w:fldCharType="begin"/>
          </w:r>
          <w:r w:rsidR="00DA31DC">
            <w:rPr>
              <w:rFonts w:ascii="Ancizar Sans Light" w:hAnsi="Ancizar Sans Light" w:cs="Arial"/>
              <w:szCs w:val="24"/>
              <w:lang w:val="es-ES"/>
            </w:rPr>
            <w:instrText xml:space="preserve"> CITATION Uni23 \l 3082 </w:instrText>
          </w:r>
          <w:r w:rsidR="00DA31DC">
            <w:rPr>
              <w:rFonts w:ascii="Ancizar Sans Light" w:hAnsi="Ancizar Sans Light" w:cs="Arial"/>
              <w:szCs w:val="24"/>
            </w:rPr>
            <w:fldChar w:fldCharType="separate"/>
          </w:r>
          <w:r w:rsidR="00EB54AB">
            <w:rPr>
              <w:rFonts w:ascii="Ancizar Sans Light" w:hAnsi="Ancizar Sans Light" w:cs="Arial"/>
              <w:noProof/>
              <w:szCs w:val="24"/>
              <w:lang w:val="es-ES"/>
            </w:rPr>
            <w:t xml:space="preserve"> </w:t>
          </w:r>
          <w:r w:rsidR="00EB54AB" w:rsidRPr="00EB54AB">
            <w:rPr>
              <w:rFonts w:ascii="Ancizar Sans Light" w:hAnsi="Ancizar Sans Light" w:cs="Arial"/>
              <w:noProof/>
              <w:szCs w:val="24"/>
              <w:lang w:val="es-ES"/>
            </w:rPr>
            <w:t>(Universidad Nacional de Colombia, 2023)</w:t>
          </w:r>
          <w:r w:rsidR="00DA31DC">
            <w:rPr>
              <w:rFonts w:ascii="Ancizar Sans Light" w:hAnsi="Ancizar Sans Light" w:cs="Arial"/>
              <w:szCs w:val="24"/>
            </w:rPr>
            <w:fldChar w:fldCharType="end"/>
          </w:r>
        </w:sdtContent>
      </w:sdt>
      <w:r w:rsidR="00FB1BF0">
        <w:rPr>
          <w:rFonts w:ascii="Ancizar Sans Light" w:hAnsi="Ancizar Sans Light" w:cs="Arial"/>
          <w:szCs w:val="24"/>
        </w:rPr>
        <w:t xml:space="preserve">. </w:t>
      </w:r>
      <w:r w:rsidR="00FB1BF0" w:rsidRPr="00C02EF8">
        <w:rPr>
          <w:rFonts w:ascii="Ancizar Sans Light" w:hAnsi="Ancizar Sans Light" w:cs="Arial"/>
          <w:szCs w:val="24"/>
          <w:lang w:val="es-MX"/>
        </w:rPr>
        <w:t>Los pagos de personal</w:t>
      </w:r>
      <w:r w:rsidR="00C02EF8" w:rsidRPr="00C02EF8">
        <w:rPr>
          <w:rFonts w:ascii="Ancizar Sans Light" w:hAnsi="Ancizar Sans Light" w:cs="Arial"/>
          <w:szCs w:val="24"/>
          <w:lang w:val="es-MX"/>
        </w:rPr>
        <w:t xml:space="preserve"> del Fondo pensional son asumidos</w:t>
      </w:r>
      <w:r w:rsidR="00FB1BF0" w:rsidRPr="00C02EF8">
        <w:rPr>
          <w:rFonts w:ascii="Ancizar Sans Light" w:hAnsi="Ancizar Sans Light" w:cs="Arial"/>
          <w:szCs w:val="24"/>
          <w:lang w:val="es-MX"/>
        </w:rPr>
        <w:t xml:space="preserve"> por el Nivel Nacional de la Universidad, dado que según la normativa los recursos del Fondo Pensional tienen destinación específica y no pueden ser utilizados para pagar </w:t>
      </w:r>
      <w:r w:rsidR="00DD36ED" w:rsidRPr="00C02EF8">
        <w:rPr>
          <w:rFonts w:ascii="Ancizar Sans Light" w:hAnsi="Ancizar Sans Light" w:cs="Arial"/>
          <w:szCs w:val="24"/>
          <w:lang w:val="es-MX"/>
        </w:rPr>
        <w:t>nóminas</w:t>
      </w:r>
      <w:r w:rsidR="00E0474F" w:rsidRPr="00C02EF8">
        <w:rPr>
          <w:rFonts w:ascii="Ancizar Sans Light" w:hAnsi="Ancizar Sans Light" w:cs="Arial"/>
          <w:szCs w:val="24"/>
          <w:lang w:val="es-MX"/>
        </w:rPr>
        <w:t xml:space="preserve"> de administración del Fondo.</w:t>
      </w:r>
    </w:p>
    <w:p w14:paraId="29F64A83" w14:textId="29947871"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Los costos de los proyectos ejecutados</w:t>
      </w:r>
      <w:r w:rsidR="00DD36ED" w:rsidRPr="004F1C91">
        <w:rPr>
          <w:rFonts w:ascii="Ancizar Sans Light" w:hAnsi="Ancizar Sans Light" w:cs="Arial"/>
          <w:szCs w:val="24"/>
          <w:lang w:val="es-ES"/>
        </w:rPr>
        <w:t xml:space="preserve"> por el Ni</w:t>
      </w:r>
      <w:r w:rsidR="007739D4" w:rsidRPr="004F1C91">
        <w:rPr>
          <w:rFonts w:ascii="Ancizar Sans Light" w:hAnsi="Ancizar Sans Light" w:cs="Arial"/>
          <w:szCs w:val="24"/>
          <w:lang w:val="es-ES"/>
        </w:rPr>
        <w:t>vel Nacional correspondientes a</w:t>
      </w:r>
      <w:r w:rsidRPr="004F1C91">
        <w:rPr>
          <w:rFonts w:ascii="Ancizar Sans Light" w:hAnsi="Ancizar Sans Light" w:cs="Arial"/>
          <w:szCs w:val="24"/>
          <w:lang w:val="es-ES"/>
        </w:rPr>
        <w:t xml:space="preserve"> las mencionadas dependencias deben excluirse del modelo, ya que por su naturaleza no deben cargarse al costo a distribuir dentro de los cuatro objetos de costo determinados para el modelo.</w:t>
      </w:r>
    </w:p>
    <w:p w14:paraId="68955FC0" w14:textId="6F38368C"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Para generar esta información, se solicita al Área de </w:t>
      </w:r>
      <w:r w:rsidR="00DC2398" w:rsidRPr="004F1C91">
        <w:rPr>
          <w:rFonts w:ascii="Ancizar Sans Light" w:hAnsi="Ancizar Sans Light" w:cs="Arial"/>
          <w:szCs w:val="24"/>
          <w:lang w:val="es-ES"/>
        </w:rPr>
        <w:t>Gestión Operativa de la Gerencia Nacional Financiera y Administrativa</w:t>
      </w:r>
      <w:r w:rsidRPr="004F1C91">
        <w:rPr>
          <w:rFonts w:ascii="Ancizar Sans Light" w:hAnsi="Ancizar Sans Light" w:cs="Arial"/>
          <w:szCs w:val="24"/>
          <w:lang w:val="es-ES"/>
        </w:rPr>
        <w:t xml:space="preserve"> los códigos, el valor y el detalle de los proyectos vigentes en el año correspondientes a las dependencias de Admisiones y Fondo Pensional</w:t>
      </w:r>
      <w:r w:rsidR="00D00385" w:rsidRPr="004F1C91">
        <w:rPr>
          <w:rFonts w:ascii="Ancizar Sans Light" w:hAnsi="Ancizar Sans Light" w:cs="Arial"/>
          <w:szCs w:val="24"/>
          <w:lang w:val="es-ES"/>
        </w:rPr>
        <w:t>, valores que son restados del total de los costos a distr</w:t>
      </w:r>
      <w:r w:rsidR="00E0474F" w:rsidRPr="004F1C91">
        <w:rPr>
          <w:rFonts w:ascii="Ancizar Sans Light" w:hAnsi="Ancizar Sans Light" w:cs="Arial"/>
          <w:szCs w:val="24"/>
          <w:lang w:val="es-ES"/>
        </w:rPr>
        <w:t>ibuir en aplicación del modelo.</w:t>
      </w:r>
    </w:p>
    <w:p w14:paraId="588077B6" w14:textId="107FE554" w:rsidR="00914BD1" w:rsidRPr="004F1C91" w:rsidRDefault="00914BD1" w:rsidP="004F7030">
      <w:pPr>
        <w:pStyle w:val="Ttulo2"/>
        <w:numPr>
          <w:ilvl w:val="1"/>
          <w:numId w:val="3"/>
        </w:numPr>
        <w:spacing w:after="240" w:line="276" w:lineRule="auto"/>
        <w:rPr>
          <w:rFonts w:ascii="Ancizar Sans Light" w:hAnsi="Ancizar Sans Light"/>
          <w:color w:val="0F6277"/>
          <w:sz w:val="24"/>
          <w:lang w:val="es-ES"/>
        </w:rPr>
      </w:pPr>
      <w:bookmarkStart w:id="101" w:name="_Toc472672458"/>
      <w:bookmarkStart w:id="102" w:name="_Toc146287082"/>
      <w:bookmarkStart w:id="103" w:name="_Toc12609074"/>
      <w:bookmarkStart w:id="104" w:name="_Toc140232483"/>
      <w:r w:rsidRPr="004F1C91">
        <w:rPr>
          <w:rFonts w:ascii="Ancizar Sans Light" w:hAnsi="Ancizar Sans Light"/>
          <w:color w:val="0F6277"/>
          <w:sz w:val="24"/>
          <w:lang w:val="es-ES"/>
        </w:rPr>
        <w:t>A</w:t>
      </w:r>
      <w:bookmarkEnd w:id="101"/>
      <w:r w:rsidRPr="004F1C91">
        <w:rPr>
          <w:rFonts w:ascii="Ancizar Sans Light" w:hAnsi="Ancizar Sans Light"/>
          <w:color w:val="0F6277"/>
          <w:sz w:val="24"/>
          <w:lang w:val="es-ES"/>
        </w:rPr>
        <w:t xml:space="preserve">nálisis y prorrateo </w:t>
      </w:r>
      <w:r w:rsidR="009B1712" w:rsidRPr="004F1C91">
        <w:rPr>
          <w:rFonts w:ascii="Ancizar Sans Light" w:hAnsi="Ancizar Sans Light"/>
          <w:color w:val="0F6277"/>
          <w:sz w:val="24"/>
          <w:lang w:val="es-ES"/>
        </w:rPr>
        <w:t xml:space="preserve">de </w:t>
      </w:r>
      <w:r w:rsidRPr="004F1C91">
        <w:rPr>
          <w:rFonts w:ascii="Ancizar Sans Light" w:hAnsi="Ancizar Sans Light"/>
          <w:color w:val="0F6277"/>
          <w:sz w:val="24"/>
          <w:lang w:val="es-ES"/>
        </w:rPr>
        <w:t xml:space="preserve">costos de </w:t>
      </w:r>
      <w:r w:rsidR="00E64652" w:rsidRPr="004F1C91">
        <w:rPr>
          <w:rFonts w:ascii="Ancizar Sans Light" w:hAnsi="Ancizar Sans Light"/>
          <w:color w:val="0F6277"/>
          <w:sz w:val="24"/>
          <w:lang w:val="es-ES"/>
        </w:rPr>
        <w:t>la nómina de docentes</w:t>
      </w:r>
      <w:bookmarkEnd w:id="102"/>
      <w:r w:rsidR="00E64652" w:rsidRPr="004F1C91">
        <w:rPr>
          <w:rFonts w:ascii="Ancizar Sans Light" w:hAnsi="Ancizar Sans Light"/>
          <w:color w:val="0F6277"/>
          <w:sz w:val="24"/>
          <w:lang w:val="es-ES"/>
        </w:rPr>
        <w:t xml:space="preserve"> </w:t>
      </w:r>
      <w:bookmarkEnd w:id="103"/>
      <w:bookmarkEnd w:id="104"/>
    </w:p>
    <w:p w14:paraId="537D673E" w14:textId="77777777"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Para la ejecución del modelo es imprescindible contar con la información de los Programas de Trabajo Académico – PTA, remitida por la Dirección Nacional de Personal Académico y Administrativo. El acuerdo 027 de 2012 del consejo académico define Programa de Trabajo Académico como </w:t>
      </w:r>
      <w:r w:rsidRPr="004F1C91">
        <w:rPr>
          <w:rFonts w:ascii="Ancizar Sans Light" w:hAnsi="Ancizar Sans Light" w:cs="Arial"/>
          <w:i/>
          <w:szCs w:val="24"/>
          <w:lang w:val="es-ES"/>
        </w:rPr>
        <w:t>“… el instrumento a través del cual los profesores vinculados a la Universidad Nacional de Colombia registran el plan de actividades que realizarán durante la vigencia de dicho programa”</w:t>
      </w:r>
      <w:r w:rsidRPr="004F1C91">
        <w:rPr>
          <w:rFonts w:ascii="Ancizar Sans Light" w:hAnsi="Ancizar Sans Light" w:cs="Arial"/>
          <w:szCs w:val="24"/>
          <w:lang w:val="es-ES"/>
        </w:rPr>
        <w:t xml:space="preserve">, el mismo documento, señala que para los docentes no pertenecientes a la carrera profesoral universitaria la Vicerrectoría Académica diseñará el formato para su diligenciamiento (Resolución Vicerrectoría Académica 022 de 2014). </w:t>
      </w:r>
    </w:p>
    <w:p w14:paraId="0CEEA578" w14:textId="47DE2A00"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El mencionado acuerdo señala que para el diligenciamiento se debe indicar el porcentaje de tiempo que dedican los docentes a cada actividad durante el año conformado por tres períodos </w:t>
      </w:r>
      <w:r w:rsidR="005058EE" w:rsidRPr="004F1C91">
        <w:rPr>
          <w:rFonts w:ascii="Ancizar Sans Light" w:hAnsi="Ancizar Sans Light" w:cs="Arial"/>
          <w:szCs w:val="24"/>
          <w:lang w:val="es-ES"/>
        </w:rPr>
        <w:t xml:space="preserve">para docentes de planta </w:t>
      </w:r>
      <w:r w:rsidRPr="004F1C91">
        <w:rPr>
          <w:rFonts w:ascii="Ancizar Sans Light" w:hAnsi="Ancizar Sans Light" w:cs="Arial"/>
          <w:szCs w:val="24"/>
          <w:lang w:val="es-ES"/>
        </w:rPr>
        <w:t>(dos semestrales y uno intersemestral)</w:t>
      </w:r>
      <w:r w:rsidR="005058EE" w:rsidRPr="004F1C91">
        <w:rPr>
          <w:rFonts w:ascii="Ancizar Sans Light" w:hAnsi="Ancizar Sans Light" w:cs="Arial"/>
          <w:szCs w:val="24"/>
          <w:lang w:val="es-ES"/>
        </w:rPr>
        <w:t xml:space="preserve"> y dos para los docentes ocasionales y especiales (dos semestrales)</w:t>
      </w:r>
      <w:r w:rsidRPr="004F1C91">
        <w:rPr>
          <w:rFonts w:ascii="Ancizar Sans Light" w:hAnsi="Ancizar Sans Light" w:cs="Arial"/>
          <w:szCs w:val="24"/>
          <w:lang w:val="es-ES"/>
        </w:rPr>
        <w:t xml:space="preserve">. </w:t>
      </w:r>
    </w:p>
    <w:p w14:paraId="58C1235B" w14:textId="77777777" w:rsidR="0049775A" w:rsidRDefault="00914BD1" w:rsidP="0049775A">
      <w:pPr>
        <w:spacing w:line="276" w:lineRule="auto"/>
        <w:rPr>
          <w:rFonts w:ascii="Ancizar Sans Light" w:hAnsi="Ancizar Sans Light" w:cs="Arial"/>
          <w:szCs w:val="24"/>
          <w:lang w:val="es-ES"/>
        </w:rPr>
      </w:pPr>
      <w:r w:rsidRPr="004F1C91">
        <w:rPr>
          <w:rFonts w:ascii="Ancizar Sans Light" w:hAnsi="Ancizar Sans Light" w:cs="Arial"/>
          <w:szCs w:val="24"/>
          <w:lang w:val="es-ES"/>
        </w:rPr>
        <w:t xml:space="preserve">La siguiente ilustración, resume las actividades que conforman el Programa de Trabajo Académico de </w:t>
      </w:r>
      <w:bookmarkStart w:id="105" w:name="_Toc12608864"/>
      <w:r w:rsidR="0049775A">
        <w:rPr>
          <w:rFonts w:ascii="Ancizar Sans Light" w:hAnsi="Ancizar Sans Light" w:cs="Arial"/>
          <w:szCs w:val="24"/>
          <w:lang w:val="es-ES"/>
        </w:rPr>
        <w:t>los docentes de la Universidad.</w:t>
      </w:r>
    </w:p>
    <w:p w14:paraId="496E1C3B" w14:textId="2EB16A55" w:rsidR="00914BD1" w:rsidRPr="0049775A" w:rsidRDefault="00914BD1" w:rsidP="0049775A">
      <w:pPr>
        <w:spacing w:line="276" w:lineRule="auto"/>
        <w:jc w:val="center"/>
        <w:rPr>
          <w:rFonts w:ascii="Ancizar Sans Light" w:hAnsi="Ancizar Sans Light" w:cs="Arial"/>
          <w:i/>
          <w:sz w:val="18"/>
          <w:szCs w:val="24"/>
          <w:lang w:val="es-ES"/>
        </w:rPr>
      </w:pPr>
      <w:bookmarkStart w:id="106" w:name="_Toc146250972"/>
      <w:r w:rsidRPr="0049775A">
        <w:rPr>
          <w:rFonts w:ascii="Ancizar Sans Light" w:hAnsi="Ancizar Sans Light"/>
          <w:i/>
          <w:lang w:val="es-ES"/>
        </w:rPr>
        <w:t xml:space="preserve">Ilustración </w:t>
      </w:r>
      <w:r w:rsidRPr="0049775A">
        <w:rPr>
          <w:rFonts w:ascii="Ancizar Sans Light" w:hAnsi="Ancizar Sans Light"/>
          <w:i/>
        </w:rPr>
        <w:fldChar w:fldCharType="begin"/>
      </w:r>
      <w:r w:rsidRPr="0049775A">
        <w:rPr>
          <w:rFonts w:ascii="Ancizar Sans Light" w:hAnsi="Ancizar Sans Light"/>
          <w:i/>
          <w:lang w:val="es-ES"/>
        </w:rPr>
        <w:instrText xml:space="preserve"> SEQ Ilustración \* ARABIC </w:instrText>
      </w:r>
      <w:r w:rsidRPr="0049775A">
        <w:rPr>
          <w:rFonts w:ascii="Ancizar Sans Light" w:hAnsi="Ancizar Sans Light"/>
          <w:i/>
        </w:rPr>
        <w:fldChar w:fldCharType="separate"/>
      </w:r>
      <w:r w:rsidRPr="0049775A">
        <w:rPr>
          <w:rFonts w:ascii="Ancizar Sans Light" w:hAnsi="Ancizar Sans Light"/>
          <w:i/>
          <w:noProof/>
          <w:lang w:val="es-ES"/>
        </w:rPr>
        <w:t>4</w:t>
      </w:r>
      <w:r w:rsidRPr="0049775A">
        <w:rPr>
          <w:rFonts w:ascii="Ancizar Sans Light" w:hAnsi="Ancizar Sans Light"/>
          <w:i/>
        </w:rPr>
        <w:fldChar w:fldCharType="end"/>
      </w:r>
      <w:r w:rsidRPr="0049775A">
        <w:rPr>
          <w:rFonts w:ascii="Ancizar Sans Light" w:hAnsi="Ancizar Sans Light"/>
          <w:i/>
          <w:lang w:val="es-ES"/>
        </w:rPr>
        <w:t>. Programa de Trabajo Académico de la Universidad Nacional</w:t>
      </w:r>
      <w:bookmarkEnd w:id="105"/>
      <w:bookmarkEnd w:id="106"/>
    </w:p>
    <w:p w14:paraId="5A42A9CE" w14:textId="77777777" w:rsidR="0049775A" w:rsidRDefault="004C77F6" w:rsidP="0049775A">
      <w:pPr>
        <w:jc w:val="center"/>
        <w:rPr>
          <w:rFonts w:ascii="Ancizar Sans Light" w:hAnsi="Ancizar Sans Light"/>
          <w:sz w:val="16"/>
          <w:lang w:val="es-ES"/>
        </w:rPr>
      </w:pPr>
      <w:r>
        <w:rPr>
          <w:noProof/>
          <w:lang w:val="en-US"/>
        </w:rPr>
        <w:lastRenderedPageBreak/>
        <w:drawing>
          <wp:inline distT="0" distB="0" distL="0" distR="0" wp14:anchorId="2DC7DA66" wp14:editId="4E1044CD">
            <wp:extent cx="3355450" cy="2916891"/>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36136" cy="2987031"/>
                    </a:xfrm>
                    <a:prstGeom prst="rect">
                      <a:avLst/>
                    </a:prstGeom>
                  </pic:spPr>
                </pic:pic>
              </a:graphicData>
            </a:graphic>
          </wp:inline>
        </w:drawing>
      </w:r>
    </w:p>
    <w:p w14:paraId="62C62EB5" w14:textId="77777777" w:rsidR="0049775A" w:rsidRDefault="0049775A" w:rsidP="0049775A">
      <w:pPr>
        <w:jc w:val="center"/>
        <w:rPr>
          <w:rFonts w:ascii="Ancizar Sans Light" w:hAnsi="Ancizar Sans Light"/>
          <w:sz w:val="16"/>
          <w:lang w:val="es-ES"/>
        </w:rPr>
      </w:pPr>
    </w:p>
    <w:p w14:paraId="038EF361" w14:textId="6EC429AB" w:rsidR="00914BD1" w:rsidRDefault="00914BD1" w:rsidP="0049775A">
      <w:pPr>
        <w:rPr>
          <w:rFonts w:ascii="Ancizar Sans Light" w:hAnsi="Ancizar Sans Light"/>
          <w:i/>
        </w:rPr>
      </w:pPr>
      <w:r w:rsidRPr="004F1C91">
        <w:rPr>
          <w:rFonts w:ascii="Ancizar Sans Light" w:hAnsi="Ancizar Sans Light"/>
          <w:sz w:val="16"/>
          <w:lang w:val="es-ES"/>
        </w:rPr>
        <w:t xml:space="preserve">Fuente: Elaboración propia con base </w:t>
      </w:r>
      <w:proofErr w:type="gramStart"/>
      <w:r w:rsidRPr="004F1C91">
        <w:rPr>
          <w:rFonts w:ascii="Ancizar Sans Light" w:hAnsi="Ancizar Sans Light"/>
          <w:sz w:val="16"/>
          <w:lang w:val="es-ES"/>
        </w:rPr>
        <w:t>en  Instructivo</w:t>
      </w:r>
      <w:proofErr w:type="gramEnd"/>
      <w:r w:rsidRPr="004F1C91">
        <w:rPr>
          <w:rFonts w:ascii="Ancizar Sans Light" w:hAnsi="Ancizar Sans Light"/>
          <w:sz w:val="16"/>
          <w:lang w:val="es-ES"/>
        </w:rPr>
        <w:t xml:space="preserve"> para el manejo del programa Académico e informa anual de Actividades </w:t>
      </w:r>
      <w:sdt>
        <w:sdtPr>
          <w:rPr>
            <w:rFonts w:ascii="Ancizar Sans Light" w:hAnsi="Ancizar Sans Light"/>
            <w:i/>
          </w:rPr>
          <w:id w:val="7603865"/>
          <w:citation/>
        </w:sdtPr>
        <w:sdtContent>
          <w:r w:rsidRPr="00BB5035">
            <w:rPr>
              <w:rFonts w:ascii="Ancizar Sans Light" w:hAnsi="Ancizar Sans Light"/>
              <w:i/>
            </w:rPr>
            <w:fldChar w:fldCharType="begin"/>
          </w:r>
          <w:r w:rsidRPr="004F1C91">
            <w:rPr>
              <w:rFonts w:ascii="Ancizar Sans Light" w:hAnsi="Ancizar Sans Light"/>
              <w:lang w:val="es-ES"/>
            </w:rPr>
            <w:instrText xml:space="preserve">CITATION Unisf \l 3082 </w:instrText>
          </w:r>
          <w:r w:rsidRPr="00BB5035">
            <w:rPr>
              <w:rFonts w:ascii="Ancizar Sans Light" w:hAnsi="Ancizar Sans Light"/>
              <w:i/>
            </w:rPr>
            <w:fldChar w:fldCharType="separate"/>
          </w:r>
          <w:r w:rsidR="00EB54AB" w:rsidRPr="00EB54AB">
            <w:rPr>
              <w:rFonts w:ascii="Ancizar Sans Light" w:hAnsi="Ancizar Sans Light"/>
              <w:noProof/>
              <w:lang w:val="es-ES"/>
            </w:rPr>
            <w:t>(Universidad Nacional de Colombia, 2011)</w:t>
          </w:r>
          <w:r w:rsidRPr="00BB5035">
            <w:rPr>
              <w:rFonts w:ascii="Ancizar Sans Light" w:hAnsi="Ancizar Sans Light"/>
              <w:i/>
            </w:rPr>
            <w:fldChar w:fldCharType="end"/>
          </w:r>
        </w:sdtContent>
      </w:sdt>
    </w:p>
    <w:p w14:paraId="5DF40512" w14:textId="77777777" w:rsidR="000B5CD3" w:rsidRPr="0049775A" w:rsidRDefault="000B5CD3" w:rsidP="0049775A"/>
    <w:p w14:paraId="1E1B6FC9" w14:textId="4AC5291F" w:rsidR="00914BD1" w:rsidRPr="004F1C91" w:rsidRDefault="00914BD1" w:rsidP="004F7030">
      <w:pPr>
        <w:spacing w:line="276" w:lineRule="auto"/>
        <w:jc w:val="both"/>
        <w:rPr>
          <w:rFonts w:ascii="Ancizar Sans Light" w:hAnsi="Ancizar Sans Light" w:cs="Arial"/>
          <w:lang w:val="es-ES"/>
        </w:rPr>
      </w:pPr>
      <w:r w:rsidRPr="004F1C91">
        <w:rPr>
          <w:rFonts w:ascii="Ancizar Sans Light" w:hAnsi="Ancizar Sans Light" w:cs="Arial"/>
          <w:szCs w:val="24"/>
          <w:lang w:val="es-ES"/>
        </w:rPr>
        <w:t>Es necesario conciliar la información reportada por la Dirección Nacional de Personal Académico</w:t>
      </w:r>
      <w:r w:rsidR="004E3D02" w:rsidRPr="004F1C91">
        <w:rPr>
          <w:rFonts w:ascii="Ancizar Sans Light" w:hAnsi="Ancizar Sans Light" w:cs="Arial"/>
          <w:szCs w:val="24"/>
          <w:lang w:val="es-ES"/>
        </w:rPr>
        <w:t xml:space="preserve"> y Administrativo</w:t>
      </w:r>
      <w:r w:rsidRPr="004F1C91">
        <w:rPr>
          <w:rFonts w:ascii="Ancizar Sans Light" w:hAnsi="Ancizar Sans Light" w:cs="Arial"/>
          <w:szCs w:val="24"/>
          <w:lang w:val="es-ES"/>
        </w:rPr>
        <w:t xml:space="preserve"> y los saldos generados a través del SGF QUIPU, para ello se </w:t>
      </w:r>
      <w:r w:rsidR="00726DE3" w:rsidRPr="004F1C91">
        <w:rPr>
          <w:rFonts w:ascii="Ancizar Sans Light" w:hAnsi="Ancizar Sans Light" w:cs="Arial"/>
          <w:szCs w:val="24"/>
          <w:lang w:val="es-ES"/>
        </w:rPr>
        <w:t>comparan</w:t>
      </w:r>
      <w:r w:rsidRPr="004F1C91">
        <w:rPr>
          <w:rFonts w:ascii="Ancizar Sans Light" w:hAnsi="Ancizar Sans Light" w:cs="Arial"/>
          <w:szCs w:val="24"/>
          <w:lang w:val="es-ES"/>
        </w:rPr>
        <w:t xml:space="preserve"> </w:t>
      </w:r>
      <w:r w:rsidR="00886EFB" w:rsidRPr="004F1C91">
        <w:rPr>
          <w:rFonts w:ascii="Ancizar Sans Light" w:hAnsi="Ancizar Sans Light" w:cs="Arial"/>
          <w:szCs w:val="24"/>
          <w:lang w:val="es-ES"/>
        </w:rPr>
        <w:t xml:space="preserve">los valores reportados en </w:t>
      </w:r>
      <w:r w:rsidR="00726DE3" w:rsidRPr="004F1C91">
        <w:rPr>
          <w:rFonts w:ascii="Ancizar Sans Light" w:hAnsi="Ancizar Sans Light" w:cs="Arial"/>
          <w:szCs w:val="24"/>
          <w:lang w:val="es-ES"/>
        </w:rPr>
        <w:t xml:space="preserve">el PTA con </w:t>
      </w:r>
      <w:r w:rsidRPr="004F1C91">
        <w:rPr>
          <w:rFonts w:ascii="Ancizar Sans Light" w:hAnsi="Ancizar Sans Light" w:cs="Arial"/>
          <w:szCs w:val="24"/>
          <w:lang w:val="es-ES"/>
        </w:rPr>
        <w:t xml:space="preserve">los saldos </w:t>
      </w:r>
      <w:r w:rsidR="00BD1C4F" w:rsidRPr="004F1C91">
        <w:rPr>
          <w:rFonts w:ascii="Ancizar Sans Light" w:hAnsi="Ancizar Sans Light" w:cs="Arial"/>
          <w:szCs w:val="24"/>
          <w:lang w:val="es-ES"/>
        </w:rPr>
        <w:t xml:space="preserve">contables </w:t>
      </w:r>
      <w:r w:rsidRPr="004F1C91">
        <w:rPr>
          <w:rFonts w:ascii="Ancizar Sans Light" w:hAnsi="Ancizar Sans Light" w:cs="Arial"/>
          <w:szCs w:val="24"/>
          <w:lang w:val="es-ES"/>
        </w:rPr>
        <w:t xml:space="preserve">correspondientes a los </w:t>
      </w:r>
      <w:r w:rsidR="007739D4" w:rsidRPr="004F1C91">
        <w:rPr>
          <w:rFonts w:ascii="Ancizar Sans Light" w:hAnsi="Ancizar Sans Light" w:cs="Arial"/>
          <w:szCs w:val="24"/>
          <w:lang w:val="es-ES"/>
        </w:rPr>
        <w:t>costos</w:t>
      </w:r>
      <w:r w:rsidRPr="004F1C91">
        <w:rPr>
          <w:rFonts w:ascii="Ancizar Sans Light" w:hAnsi="Ancizar Sans Light" w:cs="Arial"/>
          <w:szCs w:val="24"/>
          <w:lang w:val="es-ES"/>
        </w:rPr>
        <w:t xml:space="preserve"> de personal </w:t>
      </w:r>
      <w:r w:rsidR="00BD1C4F" w:rsidRPr="004F1C91">
        <w:rPr>
          <w:rFonts w:ascii="Ancizar Sans Light" w:hAnsi="Ancizar Sans Light" w:cs="Arial"/>
          <w:szCs w:val="24"/>
          <w:lang w:val="es-ES"/>
        </w:rPr>
        <w:t xml:space="preserve">docente </w:t>
      </w:r>
      <w:r w:rsidRPr="004F1C91">
        <w:rPr>
          <w:rFonts w:ascii="Ancizar Sans Light" w:hAnsi="Ancizar Sans Light" w:cs="Arial"/>
          <w:szCs w:val="24"/>
          <w:lang w:val="es-ES"/>
        </w:rPr>
        <w:t>de la respectiva vigencia</w:t>
      </w:r>
      <w:r w:rsidR="00886EFB" w:rsidRPr="004F1C91">
        <w:rPr>
          <w:rFonts w:ascii="Ancizar Sans Light" w:hAnsi="Ancizar Sans Light" w:cs="Arial"/>
          <w:szCs w:val="24"/>
          <w:lang w:val="es-ES"/>
        </w:rPr>
        <w:t>,</w:t>
      </w:r>
      <w:r w:rsidRPr="004F1C91">
        <w:rPr>
          <w:rFonts w:ascii="Ancizar Sans Light" w:hAnsi="Ancizar Sans Light" w:cs="Arial"/>
          <w:szCs w:val="24"/>
          <w:lang w:val="es-ES"/>
        </w:rPr>
        <w:t xml:space="preserve"> </w:t>
      </w:r>
      <w:r w:rsidRPr="004F1C91">
        <w:rPr>
          <w:rFonts w:ascii="Ancizar Sans Light" w:hAnsi="Ancizar Sans Light" w:cs="Arial"/>
          <w:lang w:val="es-ES"/>
        </w:rPr>
        <w:t xml:space="preserve">discriminando los </w:t>
      </w:r>
      <w:r w:rsidR="007739D4" w:rsidRPr="004F1C91">
        <w:rPr>
          <w:rFonts w:ascii="Ancizar Sans Light" w:hAnsi="Ancizar Sans Light" w:cs="Arial"/>
          <w:lang w:val="es-ES"/>
        </w:rPr>
        <w:t>costos del personal</w:t>
      </w:r>
      <w:r w:rsidRPr="004F1C91">
        <w:rPr>
          <w:rFonts w:ascii="Ancizar Sans Light" w:hAnsi="Ancizar Sans Light" w:cs="Arial"/>
          <w:lang w:val="es-ES"/>
        </w:rPr>
        <w:t xml:space="preserve"> </w:t>
      </w:r>
      <w:r w:rsidR="00886EFB" w:rsidRPr="004F1C91">
        <w:rPr>
          <w:rFonts w:ascii="Ancizar Sans Light" w:hAnsi="Ancizar Sans Light" w:cs="Arial"/>
          <w:lang w:val="es-ES"/>
        </w:rPr>
        <w:t xml:space="preserve">docente </w:t>
      </w:r>
      <w:r w:rsidRPr="004F1C91">
        <w:rPr>
          <w:rFonts w:ascii="Ancizar Sans Light" w:hAnsi="Ancizar Sans Light" w:cs="Arial"/>
          <w:lang w:val="es-ES"/>
        </w:rPr>
        <w:t xml:space="preserve">por objeto de costos (Pregrado, Posgrado, Investigación, y Extensión), así como por sede (sedes andinas y sedes de presencia nacional).  </w:t>
      </w:r>
    </w:p>
    <w:p w14:paraId="1D9C378E" w14:textId="7AB02D53" w:rsidR="00914BD1" w:rsidRDefault="00914BD1" w:rsidP="005D4D29">
      <w:pPr>
        <w:spacing w:line="276" w:lineRule="auto"/>
        <w:jc w:val="both"/>
        <w:rPr>
          <w:rFonts w:ascii="Ancizar Sans Light" w:hAnsi="Ancizar Sans Light" w:cs="Arial"/>
          <w:lang w:val="es-ES"/>
        </w:rPr>
      </w:pPr>
      <w:r w:rsidRPr="004F1C91">
        <w:rPr>
          <w:rFonts w:ascii="Ancizar Sans Light" w:hAnsi="Ancizar Sans Light" w:cs="Arial"/>
          <w:lang w:val="es-ES"/>
        </w:rPr>
        <w:t xml:space="preserve">La información recibida de </w:t>
      </w:r>
      <w:r w:rsidR="004E3D02" w:rsidRPr="004F1C91">
        <w:rPr>
          <w:rFonts w:ascii="Ancizar Sans Light" w:hAnsi="Ancizar Sans Light" w:cs="Arial"/>
          <w:szCs w:val="24"/>
          <w:lang w:val="es-ES"/>
        </w:rPr>
        <w:t>Dirección Nacional de Personal Académico y Administrativo</w:t>
      </w:r>
      <w:r w:rsidRPr="004F1C91">
        <w:rPr>
          <w:rFonts w:ascii="Ancizar Sans Light" w:hAnsi="Ancizar Sans Light" w:cs="Arial"/>
          <w:lang w:val="es-ES"/>
        </w:rPr>
        <w:t xml:space="preserve"> se encuentra</w:t>
      </w:r>
      <w:r w:rsidR="00B1568B" w:rsidRPr="004F1C91">
        <w:rPr>
          <w:rFonts w:ascii="Ancizar Sans Light" w:hAnsi="Ancizar Sans Light" w:cs="Arial"/>
          <w:lang w:val="es-ES"/>
        </w:rPr>
        <w:t xml:space="preserve"> clasificada de la siguiente manera</w:t>
      </w:r>
      <w:r w:rsidRPr="004F1C91">
        <w:rPr>
          <w:rFonts w:ascii="Ancizar Sans Light" w:hAnsi="Ancizar Sans Light" w:cs="Arial"/>
          <w:lang w:val="es-ES"/>
        </w:rPr>
        <w:t>:</w:t>
      </w:r>
    </w:p>
    <w:p w14:paraId="53C7B1AD" w14:textId="78018144" w:rsidR="00410685" w:rsidRPr="00410685" w:rsidRDefault="00410685" w:rsidP="003403A5">
      <w:pPr>
        <w:pStyle w:val="Prrafodelista"/>
        <w:numPr>
          <w:ilvl w:val="0"/>
          <w:numId w:val="32"/>
        </w:numPr>
        <w:spacing w:line="276" w:lineRule="auto"/>
        <w:jc w:val="both"/>
        <w:rPr>
          <w:rFonts w:ascii="Ancizar Sans Light" w:hAnsi="Ancizar Sans Light" w:cs="Arial"/>
          <w:lang w:val="es-ES"/>
        </w:rPr>
      </w:pPr>
      <w:r w:rsidRPr="00410685">
        <w:rPr>
          <w:rFonts w:ascii="Ancizar Sans Light" w:hAnsi="Ancizar Sans Light" w:cs="Arial"/>
          <w:lang w:val="es-ES"/>
        </w:rPr>
        <w:t>Programa de Trabajo Académico - Aprobado</w:t>
      </w:r>
    </w:p>
    <w:p w14:paraId="0D0C0BA5" w14:textId="6A34CC9C" w:rsidR="00914BD1" w:rsidRPr="00506934" w:rsidRDefault="00914BD1" w:rsidP="003403A5">
      <w:pPr>
        <w:pStyle w:val="Prrafodelista"/>
        <w:numPr>
          <w:ilvl w:val="0"/>
          <w:numId w:val="16"/>
        </w:numPr>
        <w:spacing w:line="276" w:lineRule="auto"/>
        <w:jc w:val="both"/>
        <w:rPr>
          <w:rFonts w:ascii="Ancizar Sans Light" w:hAnsi="Ancizar Sans Light" w:cs="Arial"/>
          <w:lang w:val="es-MX"/>
        </w:rPr>
      </w:pPr>
      <w:r w:rsidRPr="00506934">
        <w:rPr>
          <w:rFonts w:ascii="Ancizar Sans Light" w:hAnsi="Ancizar Sans Light" w:cs="Arial"/>
          <w:lang w:val="es-MX"/>
        </w:rPr>
        <w:t>Informa</w:t>
      </w:r>
      <w:r w:rsidR="00B1568B" w:rsidRPr="00506934">
        <w:rPr>
          <w:rFonts w:ascii="Ancizar Sans Light" w:hAnsi="Ancizar Sans Light" w:cs="Arial"/>
          <w:lang w:val="es-MX"/>
        </w:rPr>
        <w:t>ción con estatus</w:t>
      </w:r>
      <w:r w:rsidRPr="00506934">
        <w:rPr>
          <w:rFonts w:ascii="Ancizar Sans Light" w:hAnsi="Ancizar Sans Light" w:cs="Arial"/>
          <w:lang w:val="es-MX"/>
        </w:rPr>
        <w:t xml:space="preserve"> aprobada y debidamente identificada dentro de la</w:t>
      </w:r>
      <w:r w:rsidR="00E9387B" w:rsidRPr="00506934">
        <w:rPr>
          <w:rFonts w:ascii="Ancizar Sans Light" w:hAnsi="Ancizar Sans Light" w:cs="Arial"/>
          <w:lang w:val="es-MX"/>
        </w:rPr>
        <w:t>s cuatro actividades misionales la cual</w:t>
      </w:r>
      <w:r w:rsidR="00D94B47" w:rsidRPr="00506934">
        <w:rPr>
          <w:rFonts w:ascii="Ancizar Sans Light" w:hAnsi="Ancizar Sans Light" w:cs="Arial"/>
          <w:lang w:val="es-MX"/>
        </w:rPr>
        <w:t xml:space="preserve"> no requiere distribución a través de inductores.</w:t>
      </w:r>
    </w:p>
    <w:p w14:paraId="00261D32" w14:textId="77777777" w:rsidR="00DF1919" w:rsidRPr="00506934" w:rsidRDefault="00DF1919" w:rsidP="00E9387B">
      <w:pPr>
        <w:pStyle w:val="Prrafodelista"/>
        <w:spacing w:line="276" w:lineRule="auto"/>
        <w:jc w:val="both"/>
        <w:rPr>
          <w:rFonts w:ascii="Ancizar Sans Light" w:hAnsi="Ancizar Sans Light" w:cs="Arial"/>
          <w:lang w:val="es-MX"/>
        </w:rPr>
      </w:pPr>
    </w:p>
    <w:p w14:paraId="46AFF746" w14:textId="2A410CDA" w:rsidR="004E3D02" w:rsidRPr="00506934" w:rsidRDefault="00032903" w:rsidP="003403A5">
      <w:pPr>
        <w:pStyle w:val="Prrafodelista"/>
        <w:numPr>
          <w:ilvl w:val="0"/>
          <w:numId w:val="16"/>
        </w:numPr>
        <w:spacing w:line="276" w:lineRule="auto"/>
        <w:jc w:val="both"/>
        <w:rPr>
          <w:rFonts w:ascii="Ancizar Sans Light" w:hAnsi="Ancizar Sans Light" w:cs="Arial"/>
          <w:lang w:val="es-MX"/>
        </w:rPr>
      </w:pPr>
      <w:r w:rsidRPr="00506934">
        <w:rPr>
          <w:rFonts w:ascii="Ancizar Sans Light" w:hAnsi="Ancizar Sans Light" w:cs="Arial"/>
          <w:lang w:val="es-MX"/>
        </w:rPr>
        <w:t>I</w:t>
      </w:r>
      <w:r w:rsidR="004E3D02" w:rsidRPr="00506934">
        <w:rPr>
          <w:rFonts w:ascii="Ancizar Sans Light" w:hAnsi="Ancizar Sans Light" w:cs="Arial"/>
          <w:lang w:val="es-MX"/>
        </w:rPr>
        <w:t>nformación</w:t>
      </w:r>
      <w:r w:rsidR="00E9387B" w:rsidRPr="00506934">
        <w:rPr>
          <w:rFonts w:ascii="Ancizar Sans Light" w:hAnsi="Ancizar Sans Light" w:cs="Arial"/>
          <w:lang w:val="es-MX"/>
        </w:rPr>
        <w:t xml:space="preserve"> aprobada</w:t>
      </w:r>
      <w:r w:rsidR="004E3D02" w:rsidRPr="00506934">
        <w:rPr>
          <w:rFonts w:ascii="Ancizar Sans Light" w:hAnsi="Ancizar Sans Light" w:cs="Arial"/>
          <w:lang w:val="es-MX"/>
        </w:rPr>
        <w:t xml:space="preserve"> con estatus “sin información” en las actividades denominadas “Actividad docente presencial”, “Otras actividades docentes” y “Proyectos de investigación, </w:t>
      </w:r>
      <w:r w:rsidRPr="00506934">
        <w:rPr>
          <w:rFonts w:ascii="Ancizar Sans Light" w:hAnsi="Ancizar Sans Light" w:cs="Arial"/>
          <w:lang w:val="es-MX"/>
        </w:rPr>
        <w:t xml:space="preserve">Creación y </w:t>
      </w:r>
      <w:r w:rsidR="004E3D02" w:rsidRPr="00506934">
        <w:rPr>
          <w:rFonts w:ascii="Ancizar Sans Light" w:hAnsi="Ancizar Sans Light" w:cs="Arial"/>
          <w:lang w:val="es-MX"/>
        </w:rPr>
        <w:t>extensión”</w:t>
      </w:r>
      <w:r w:rsidRPr="00506934">
        <w:rPr>
          <w:rFonts w:ascii="Ancizar Sans Light" w:hAnsi="Ancizar Sans Light" w:cs="Arial"/>
          <w:lang w:val="es-MX"/>
        </w:rPr>
        <w:t xml:space="preserve">, se presentan </w:t>
      </w:r>
      <w:r w:rsidR="004E3D02" w:rsidRPr="00506934">
        <w:rPr>
          <w:rFonts w:ascii="Ancizar Sans Light" w:hAnsi="Ancizar Sans Light" w:cs="Arial"/>
          <w:lang w:val="es-MX"/>
        </w:rPr>
        <w:t>cuando los docentes no identifican una asociación misional específica de la actividad adelantada</w:t>
      </w:r>
      <w:r w:rsidRPr="00506934">
        <w:rPr>
          <w:rFonts w:ascii="Ancizar Sans Light" w:hAnsi="Ancizar Sans Light" w:cs="Arial"/>
          <w:lang w:val="es-MX"/>
        </w:rPr>
        <w:t xml:space="preserve">, </w:t>
      </w:r>
      <w:r w:rsidR="004E3D02" w:rsidRPr="00506934">
        <w:rPr>
          <w:rFonts w:ascii="Ancizar Sans Light" w:hAnsi="Ancizar Sans Light" w:cs="Arial"/>
          <w:lang w:val="es-MX"/>
        </w:rPr>
        <w:t>para la cual se hace necesario realizar una distribución del saldo entre el peso de</w:t>
      </w:r>
      <w:r w:rsidR="0079450E" w:rsidRPr="00506934">
        <w:rPr>
          <w:rFonts w:ascii="Ancizar Sans Light" w:hAnsi="Ancizar Sans Light" w:cs="Arial"/>
          <w:lang w:val="es-MX"/>
        </w:rPr>
        <w:t xml:space="preserve"> las</w:t>
      </w:r>
      <w:r w:rsidR="004E3D02" w:rsidRPr="00506934">
        <w:rPr>
          <w:rFonts w:ascii="Ancizar Sans Light" w:hAnsi="Ancizar Sans Light" w:cs="Arial"/>
          <w:lang w:val="es-MX"/>
        </w:rPr>
        <w:t xml:space="preserve"> </w:t>
      </w:r>
      <w:r w:rsidR="000959F5" w:rsidRPr="00506934">
        <w:rPr>
          <w:rFonts w:ascii="Ancizar Sans Light" w:hAnsi="Ancizar Sans Light" w:cs="Arial"/>
          <w:lang w:val="es-MX"/>
        </w:rPr>
        <w:t>actividades misionales</w:t>
      </w:r>
      <w:r w:rsidR="004E3D02" w:rsidRPr="00506934">
        <w:rPr>
          <w:rFonts w:ascii="Ancizar Sans Light" w:hAnsi="Ancizar Sans Light" w:cs="Arial"/>
          <w:lang w:val="es-MX"/>
        </w:rPr>
        <w:t xml:space="preserve"> </w:t>
      </w:r>
      <w:r w:rsidR="000959F5" w:rsidRPr="00506934">
        <w:rPr>
          <w:rFonts w:ascii="Ancizar Sans Light" w:hAnsi="Ancizar Sans Light" w:cs="Arial"/>
          <w:lang w:val="es-MX"/>
        </w:rPr>
        <w:t>que s</w:t>
      </w:r>
      <w:r w:rsidR="0079450E" w:rsidRPr="00506934">
        <w:rPr>
          <w:rFonts w:ascii="Ancizar Sans Light" w:hAnsi="Ancizar Sans Light" w:cs="Arial"/>
          <w:lang w:val="es-MX"/>
        </w:rPr>
        <w:t>í</w:t>
      </w:r>
      <w:r w:rsidR="000959F5" w:rsidRPr="00506934">
        <w:rPr>
          <w:rFonts w:ascii="Ancizar Sans Light" w:hAnsi="Ancizar Sans Light" w:cs="Arial"/>
          <w:lang w:val="es-MX"/>
        </w:rPr>
        <w:t xml:space="preserve"> </w:t>
      </w:r>
      <w:r w:rsidR="0079450E" w:rsidRPr="00506934">
        <w:rPr>
          <w:rFonts w:ascii="Ancizar Sans Light" w:hAnsi="Ancizar Sans Light" w:cs="Arial"/>
          <w:lang w:val="es-MX"/>
        </w:rPr>
        <w:t>están identificadas</w:t>
      </w:r>
      <w:r w:rsidR="004E3D02" w:rsidRPr="00506934">
        <w:rPr>
          <w:rFonts w:ascii="Ancizar Sans Light" w:hAnsi="Ancizar Sans Light" w:cs="Arial"/>
          <w:lang w:val="es-MX"/>
        </w:rPr>
        <w:t>.</w:t>
      </w:r>
    </w:p>
    <w:p w14:paraId="402BC2BB" w14:textId="0797B92D" w:rsidR="00410685" w:rsidRDefault="00410685" w:rsidP="00410685">
      <w:pPr>
        <w:spacing w:line="276" w:lineRule="auto"/>
        <w:jc w:val="both"/>
        <w:rPr>
          <w:rFonts w:ascii="Ancizar Sans Light" w:hAnsi="Ancizar Sans Light" w:cs="Arial"/>
          <w:lang w:val="es-MX"/>
        </w:rPr>
      </w:pPr>
    </w:p>
    <w:p w14:paraId="29962A1B" w14:textId="6F830496" w:rsidR="00410685" w:rsidRDefault="00410685" w:rsidP="003403A5">
      <w:pPr>
        <w:pStyle w:val="Prrafodelista"/>
        <w:numPr>
          <w:ilvl w:val="0"/>
          <w:numId w:val="32"/>
        </w:numPr>
        <w:spacing w:line="276" w:lineRule="auto"/>
        <w:jc w:val="both"/>
        <w:rPr>
          <w:rFonts w:ascii="Ancizar Sans Light" w:hAnsi="Ancizar Sans Light" w:cs="Arial"/>
          <w:lang w:val="es-MX"/>
        </w:rPr>
      </w:pPr>
      <w:r>
        <w:rPr>
          <w:rFonts w:ascii="Ancizar Sans Light" w:hAnsi="Ancizar Sans Light" w:cs="Arial"/>
          <w:lang w:val="es-MX"/>
        </w:rPr>
        <w:t>Programa de Trabajo Académico – No Aprobado</w:t>
      </w:r>
    </w:p>
    <w:p w14:paraId="1053E0C3" w14:textId="77777777" w:rsidR="00410685" w:rsidRPr="00410685" w:rsidRDefault="00410685" w:rsidP="00410685">
      <w:pPr>
        <w:spacing w:line="276" w:lineRule="auto"/>
        <w:ind w:left="360"/>
        <w:jc w:val="both"/>
        <w:rPr>
          <w:rFonts w:ascii="Ancizar Sans Light" w:hAnsi="Ancizar Sans Light" w:cs="Arial"/>
          <w:lang w:val="es-MX"/>
        </w:rPr>
      </w:pPr>
    </w:p>
    <w:p w14:paraId="10D4B348" w14:textId="4DEA1E38" w:rsidR="0079450E" w:rsidRPr="00410685" w:rsidRDefault="00914BD1" w:rsidP="003403A5">
      <w:pPr>
        <w:pStyle w:val="Prrafodelista"/>
        <w:numPr>
          <w:ilvl w:val="1"/>
          <w:numId w:val="32"/>
        </w:numPr>
        <w:spacing w:line="276" w:lineRule="auto"/>
        <w:ind w:left="1134"/>
        <w:jc w:val="both"/>
        <w:rPr>
          <w:rFonts w:ascii="Ancizar Sans Light" w:hAnsi="Ancizar Sans Light" w:cs="Arial"/>
          <w:lang w:val="es-MX"/>
        </w:rPr>
      </w:pPr>
      <w:r w:rsidRPr="00410685">
        <w:rPr>
          <w:rFonts w:ascii="Ancizar Sans Light" w:hAnsi="Ancizar Sans Light" w:cs="Arial"/>
          <w:lang w:val="es-MX"/>
        </w:rPr>
        <w:lastRenderedPageBreak/>
        <w:t xml:space="preserve">Adicionalmente, </w:t>
      </w:r>
      <w:r w:rsidR="00E9387B" w:rsidRPr="00410685">
        <w:rPr>
          <w:rFonts w:ascii="Ancizar Sans Light" w:hAnsi="Ancizar Sans Light" w:cs="Arial"/>
          <w:lang w:val="es-MX"/>
        </w:rPr>
        <w:t>existe información catalogada como “PTA en otros Estados” que recoge situaciones como</w:t>
      </w:r>
      <w:r w:rsidRPr="00410685">
        <w:rPr>
          <w:rFonts w:ascii="Ancizar Sans Light" w:hAnsi="Ancizar Sans Light" w:cs="Arial"/>
          <w:lang w:val="es-MX"/>
        </w:rPr>
        <w:t xml:space="preserve"> docentes (de planta, ocasionales y especiales) </w:t>
      </w:r>
      <w:r w:rsidR="00E9387B" w:rsidRPr="00410685">
        <w:rPr>
          <w:rFonts w:ascii="Ancizar Sans Light" w:hAnsi="Ancizar Sans Light" w:cs="Arial"/>
          <w:lang w:val="es-MX"/>
        </w:rPr>
        <w:t xml:space="preserve">que </w:t>
      </w:r>
      <w:r w:rsidRPr="00410685">
        <w:rPr>
          <w:rFonts w:ascii="Ancizar Sans Light" w:hAnsi="Ancizar Sans Light" w:cs="Arial"/>
          <w:lang w:val="es-MX"/>
        </w:rPr>
        <w:t xml:space="preserve">tienen sus Programas de Trabajo Académico en estados diferentes a aprobado, lo anterior puede presentarse por que el docente no diligenció el PTA, o porque el mismo no fue aprobado por su jefe en </w:t>
      </w:r>
      <w:r w:rsidR="00DF3527" w:rsidRPr="00410685">
        <w:rPr>
          <w:rFonts w:ascii="Ancizar Sans Light" w:hAnsi="Ancizar Sans Light" w:cs="Arial"/>
          <w:lang w:val="es-MX"/>
        </w:rPr>
        <w:t>la Unidad Académica Básica o</w:t>
      </w:r>
      <w:r w:rsidRPr="00410685">
        <w:rPr>
          <w:rFonts w:ascii="Ancizar Sans Light" w:hAnsi="Ancizar Sans Light" w:cs="Arial"/>
          <w:lang w:val="es-MX"/>
        </w:rPr>
        <w:t xml:space="preserve"> el decano de la facultad.</w:t>
      </w:r>
      <w:r w:rsidR="009B1834" w:rsidRPr="00410685">
        <w:rPr>
          <w:rFonts w:ascii="Ancizar Sans Light" w:hAnsi="Ancizar Sans Light" w:cs="Arial"/>
          <w:lang w:val="es-MX"/>
        </w:rPr>
        <w:t xml:space="preserve"> </w:t>
      </w:r>
      <w:r w:rsidR="00E9387B" w:rsidRPr="00410685">
        <w:rPr>
          <w:rFonts w:ascii="Ancizar Sans Light" w:hAnsi="Ancizar Sans Light" w:cs="Arial"/>
          <w:lang w:val="es-MX"/>
        </w:rPr>
        <w:br/>
      </w:r>
      <w:r w:rsidR="00E9387B" w:rsidRPr="00410685">
        <w:rPr>
          <w:rFonts w:ascii="Ancizar Sans Light" w:hAnsi="Ancizar Sans Light" w:cs="Arial"/>
          <w:lang w:val="es-MX"/>
        </w:rPr>
        <w:br/>
      </w:r>
      <w:r w:rsidR="00C856FB" w:rsidRPr="00410685">
        <w:rPr>
          <w:rFonts w:ascii="Ancizar Sans Light" w:hAnsi="Ancizar Sans Light" w:cs="Arial"/>
          <w:lang w:val="es-MX"/>
        </w:rPr>
        <w:t>Para la distr</w:t>
      </w:r>
      <w:r w:rsidR="007B0B14" w:rsidRPr="00410685">
        <w:rPr>
          <w:rFonts w:ascii="Ancizar Sans Light" w:hAnsi="Ancizar Sans Light" w:cs="Arial"/>
          <w:lang w:val="es-MX"/>
        </w:rPr>
        <w:t>ibución de la información denominada</w:t>
      </w:r>
      <w:r w:rsidR="00C856FB" w:rsidRPr="00410685">
        <w:rPr>
          <w:rFonts w:ascii="Ancizar Sans Light" w:hAnsi="Ancizar Sans Light" w:cs="Arial"/>
          <w:lang w:val="es-MX"/>
        </w:rPr>
        <w:t xml:space="preserve"> </w:t>
      </w:r>
      <w:r w:rsidR="00DA5EB7" w:rsidRPr="00410685">
        <w:rPr>
          <w:rFonts w:ascii="Ancizar Sans Light" w:hAnsi="Ancizar Sans Light" w:cs="Arial"/>
          <w:lang w:val="es-MX"/>
        </w:rPr>
        <w:t xml:space="preserve">“PTA en otros estados” se procede a efectuar un cálculo porcentual del costo correspondiente a </w:t>
      </w:r>
      <w:r w:rsidR="007B0B14" w:rsidRPr="00410685">
        <w:rPr>
          <w:rFonts w:ascii="Ancizar Sans Light" w:hAnsi="Ancizar Sans Light" w:cs="Arial"/>
          <w:lang w:val="es-MX"/>
        </w:rPr>
        <w:t xml:space="preserve">cada una de las siete actividades reportadas </w:t>
      </w:r>
      <w:r w:rsidR="00DA5EB7" w:rsidRPr="00410685">
        <w:rPr>
          <w:rFonts w:ascii="Ancizar Sans Light" w:hAnsi="Ancizar Sans Light" w:cs="Arial"/>
          <w:lang w:val="es-MX"/>
        </w:rPr>
        <w:t>e</w:t>
      </w:r>
      <w:r w:rsidR="007B0B14" w:rsidRPr="00410685">
        <w:rPr>
          <w:rFonts w:ascii="Ancizar Sans Light" w:hAnsi="Ancizar Sans Light" w:cs="Arial"/>
          <w:lang w:val="es-MX"/>
        </w:rPr>
        <w:t>n</w:t>
      </w:r>
      <w:r w:rsidR="00DA5EB7" w:rsidRPr="00410685">
        <w:rPr>
          <w:rFonts w:ascii="Ancizar Sans Light" w:hAnsi="Ancizar Sans Light" w:cs="Arial"/>
          <w:lang w:val="es-MX"/>
        </w:rPr>
        <w:t xml:space="preserve"> el PTA</w:t>
      </w:r>
      <w:r w:rsidR="0079450E" w:rsidRPr="00410685">
        <w:rPr>
          <w:rFonts w:ascii="Ancizar Sans Light" w:hAnsi="Ancizar Sans Light" w:cs="Arial"/>
          <w:lang w:val="es-MX"/>
        </w:rPr>
        <w:t xml:space="preserve">. </w:t>
      </w:r>
      <w:proofErr w:type="gramStart"/>
      <w:r w:rsidR="0079450E" w:rsidRPr="00410685">
        <w:rPr>
          <w:rFonts w:ascii="Ancizar Sans Light" w:hAnsi="Ancizar Sans Light" w:cs="Arial"/>
          <w:lang w:val="es-ES"/>
        </w:rPr>
        <w:t>De acuerdo a</w:t>
      </w:r>
      <w:proofErr w:type="gramEnd"/>
      <w:r w:rsidR="0079450E" w:rsidRPr="00410685">
        <w:rPr>
          <w:rFonts w:ascii="Ancizar Sans Light" w:hAnsi="Ancizar Sans Light" w:cs="Arial"/>
          <w:lang w:val="es-ES"/>
        </w:rPr>
        <w:t xml:space="preserve"> las participaciones calculadas de cada actividad en el PTA, se distribuye el valor de “PTA en otros estados”.</w:t>
      </w:r>
    </w:p>
    <w:p w14:paraId="1AD50686" w14:textId="77777777" w:rsidR="0079450E" w:rsidRPr="00506934" w:rsidRDefault="0079450E" w:rsidP="0079450E">
      <w:pPr>
        <w:pStyle w:val="Prrafodelista"/>
        <w:rPr>
          <w:rFonts w:ascii="Ancizar Sans Light" w:hAnsi="Ancizar Sans Light" w:cs="Arial"/>
          <w:lang w:val="es-ES"/>
        </w:rPr>
      </w:pPr>
    </w:p>
    <w:p w14:paraId="131DCBAE" w14:textId="72C0EE0F" w:rsidR="007864D4" w:rsidRPr="00506934" w:rsidRDefault="00DA5EB7" w:rsidP="0079450E">
      <w:pPr>
        <w:pStyle w:val="Prrafodelista"/>
        <w:spacing w:line="276" w:lineRule="auto"/>
        <w:rPr>
          <w:rFonts w:ascii="Ancizar Sans Light" w:hAnsi="Ancizar Sans Light" w:cs="Arial"/>
          <w:lang w:val="es-ES"/>
        </w:rPr>
      </w:pPr>
      <w:r w:rsidRPr="00506934">
        <w:rPr>
          <w:rFonts w:ascii="Ancizar Sans Light" w:hAnsi="Ancizar Sans Light" w:cs="Arial"/>
          <w:lang w:val="es-ES"/>
        </w:rPr>
        <w:t xml:space="preserve">De esta manera se obtiene la distribución total del costo informado por la Dirección Nacional de Personal Académico y administrativo dentro de </w:t>
      </w:r>
      <w:r w:rsidR="007C6D33" w:rsidRPr="00506934">
        <w:rPr>
          <w:rFonts w:ascii="Ancizar Sans Light" w:hAnsi="Ancizar Sans Light" w:cs="Arial"/>
          <w:lang w:val="es-ES"/>
        </w:rPr>
        <w:t>las actividades misionales</w:t>
      </w:r>
      <w:r w:rsidR="00F835C0" w:rsidRPr="00506934">
        <w:rPr>
          <w:rFonts w:ascii="Ancizar Sans Light" w:hAnsi="Ancizar Sans Light" w:cs="Arial"/>
          <w:lang w:val="es-ES"/>
        </w:rPr>
        <w:t>.</w:t>
      </w:r>
    </w:p>
    <w:p w14:paraId="7C0DC6DE" w14:textId="02D2CEC9" w:rsidR="00914BD1" w:rsidRPr="00506934" w:rsidRDefault="007864D4" w:rsidP="004F7030">
      <w:pPr>
        <w:pStyle w:val="Prrafodelista"/>
        <w:spacing w:line="276" w:lineRule="auto"/>
        <w:rPr>
          <w:rFonts w:ascii="Ancizar Sans Light" w:hAnsi="Ancizar Sans Light" w:cs="Arial"/>
          <w:lang w:val="es-ES"/>
        </w:rPr>
      </w:pPr>
      <w:r w:rsidRPr="00506934">
        <w:rPr>
          <w:rFonts w:ascii="Ancizar Sans Light" w:hAnsi="Ancizar Sans Light" w:cs="Arial"/>
          <w:lang w:val="es-ES"/>
        </w:rPr>
        <w:br/>
      </w:r>
      <w:r w:rsidR="00914BD1" w:rsidRPr="00506934">
        <w:rPr>
          <w:rFonts w:ascii="Ancizar Sans Light" w:hAnsi="Ancizar Sans Light" w:cs="Arial"/>
          <w:lang w:val="es-ES"/>
        </w:rPr>
        <w:t>Esta actividad se debe realizar por separado para docentes de planta y docentes ocasionales y espec</w:t>
      </w:r>
      <w:r w:rsidR="004E2A92" w:rsidRPr="00506934">
        <w:rPr>
          <w:rFonts w:ascii="Ancizar Sans Light" w:hAnsi="Ancizar Sans Light" w:cs="Arial"/>
          <w:lang w:val="es-ES"/>
        </w:rPr>
        <w:t xml:space="preserve">iales, toda vez que los últimos </w:t>
      </w:r>
      <w:r w:rsidR="00914BD1" w:rsidRPr="00506934">
        <w:rPr>
          <w:rFonts w:ascii="Ancizar Sans Light" w:hAnsi="Ancizar Sans Light" w:cs="Arial"/>
          <w:lang w:val="es-ES"/>
        </w:rPr>
        <w:t xml:space="preserve">deben reportar </w:t>
      </w:r>
      <w:r w:rsidR="004E2A92" w:rsidRPr="00506934">
        <w:rPr>
          <w:rFonts w:ascii="Ancizar Sans Light" w:hAnsi="Ancizar Sans Light" w:cs="Arial"/>
          <w:lang w:val="es-ES"/>
        </w:rPr>
        <w:t xml:space="preserve">únicamente </w:t>
      </w:r>
      <w:r w:rsidR="00914BD1" w:rsidRPr="00506934">
        <w:rPr>
          <w:rFonts w:ascii="Ancizar Sans Light" w:hAnsi="Ancizar Sans Light" w:cs="Arial"/>
          <w:lang w:val="es-ES"/>
        </w:rPr>
        <w:t xml:space="preserve">costos en actividades </w:t>
      </w:r>
      <w:r w:rsidR="004E2A92" w:rsidRPr="00506934">
        <w:rPr>
          <w:rFonts w:ascii="Ancizar Sans Light" w:hAnsi="Ancizar Sans Light" w:cs="Arial"/>
          <w:lang w:val="es-ES"/>
        </w:rPr>
        <w:t xml:space="preserve">de </w:t>
      </w:r>
      <w:r w:rsidR="006A58DC" w:rsidRPr="00506934">
        <w:rPr>
          <w:rFonts w:ascii="Ancizar Sans Light" w:hAnsi="Ancizar Sans Light" w:cs="Arial"/>
          <w:lang w:val="es-ES"/>
        </w:rPr>
        <w:t>formación de</w:t>
      </w:r>
      <w:r w:rsidR="004E2A92" w:rsidRPr="00506934">
        <w:rPr>
          <w:rFonts w:ascii="Ancizar Sans Light" w:hAnsi="Ancizar Sans Light" w:cs="Arial"/>
          <w:lang w:val="es-ES"/>
        </w:rPr>
        <w:t xml:space="preserve"> pregrado y posgrado</w:t>
      </w:r>
      <w:r w:rsidR="00914BD1" w:rsidRPr="00506934">
        <w:rPr>
          <w:rFonts w:ascii="Ancizar Sans Light" w:hAnsi="Ancizar Sans Light" w:cs="Arial"/>
          <w:lang w:val="es-ES"/>
        </w:rPr>
        <w:t>.</w:t>
      </w:r>
      <w:r w:rsidR="00914BD1" w:rsidRPr="00506934">
        <w:rPr>
          <w:rFonts w:ascii="Ancizar Sans Light" w:hAnsi="Ancizar Sans Light" w:cs="Arial"/>
          <w:lang w:val="es-ES"/>
        </w:rPr>
        <w:tab/>
      </w:r>
    </w:p>
    <w:p w14:paraId="267CD6A6" w14:textId="77777777" w:rsidR="00914BD1" w:rsidRPr="004F1C91" w:rsidRDefault="00914BD1" w:rsidP="003403A5">
      <w:pPr>
        <w:pStyle w:val="Ttulo3"/>
        <w:numPr>
          <w:ilvl w:val="0"/>
          <w:numId w:val="15"/>
        </w:numPr>
        <w:spacing w:before="400" w:after="200" w:line="276" w:lineRule="auto"/>
        <w:rPr>
          <w:rFonts w:ascii="Ancizar Sans Light" w:hAnsi="Ancizar Sans Light"/>
          <w:lang w:val="es-ES"/>
        </w:rPr>
      </w:pPr>
      <w:bookmarkStart w:id="107" w:name="_Toc472672461"/>
      <w:bookmarkStart w:id="108" w:name="_Toc534969460"/>
      <w:bookmarkStart w:id="109" w:name="_Toc12609077"/>
      <w:bookmarkStart w:id="110" w:name="_Toc140232485"/>
      <w:bookmarkStart w:id="111" w:name="_Toc146287083"/>
      <w:r w:rsidRPr="004F1C91">
        <w:rPr>
          <w:rFonts w:ascii="Ancizar Sans Light" w:hAnsi="Ancizar Sans Light"/>
          <w:lang w:val="es-ES"/>
        </w:rPr>
        <w:t>Distribución diferencia del PTA con contabilidad</w:t>
      </w:r>
      <w:bookmarkEnd w:id="107"/>
      <w:bookmarkEnd w:id="108"/>
      <w:bookmarkEnd w:id="109"/>
      <w:bookmarkEnd w:id="110"/>
      <w:bookmarkEnd w:id="111"/>
    </w:p>
    <w:p w14:paraId="68D14A71" w14:textId="711C7403" w:rsidR="00732B43"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Como se mencionó previamente, es nec</w:t>
      </w:r>
      <w:r w:rsidR="00C731C4" w:rsidRPr="004F1C91">
        <w:rPr>
          <w:rFonts w:ascii="Ancizar Sans Light" w:hAnsi="Ancizar Sans Light" w:cs="Arial"/>
          <w:szCs w:val="24"/>
          <w:lang w:val="es-ES"/>
        </w:rPr>
        <w:t xml:space="preserve">esario realizar la distribución </w:t>
      </w:r>
      <w:r w:rsidR="00732B43" w:rsidRPr="004F1C91">
        <w:rPr>
          <w:rFonts w:ascii="Ancizar Sans Light" w:hAnsi="Ancizar Sans Light" w:cs="Arial"/>
          <w:szCs w:val="24"/>
          <w:lang w:val="es-ES"/>
        </w:rPr>
        <w:t xml:space="preserve">de la diferencia </w:t>
      </w:r>
      <w:r w:rsidRPr="004F1C91">
        <w:rPr>
          <w:rFonts w:ascii="Ancizar Sans Light" w:hAnsi="Ancizar Sans Light" w:cs="Arial"/>
          <w:szCs w:val="24"/>
          <w:lang w:val="es-ES"/>
        </w:rPr>
        <w:t xml:space="preserve">presentada </w:t>
      </w:r>
      <w:r w:rsidR="00736200" w:rsidRPr="004F1C91">
        <w:rPr>
          <w:rFonts w:ascii="Ancizar Sans Light" w:hAnsi="Ancizar Sans Light" w:cs="Arial"/>
          <w:szCs w:val="24"/>
          <w:lang w:val="es-ES"/>
        </w:rPr>
        <w:t xml:space="preserve">entre los saldos contables </w:t>
      </w:r>
      <w:r w:rsidR="001065AA" w:rsidRPr="004F1C91">
        <w:rPr>
          <w:rFonts w:ascii="Ancizar Sans Light" w:hAnsi="Ancizar Sans Light" w:cs="Arial"/>
          <w:szCs w:val="24"/>
          <w:lang w:val="es-ES"/>
        </w:rPr>
        <w:t xml:space="preserve">de los costos de personal docente </w:t>
      </w:r>
      <w:r w:rsidR="00736200" w:rsidRPr="004F1C91">
        <w:rPr>
          <w:rFonts w:ascii="Ancizar Sans Light" w:hAnsi="Ancizar Sans Light" w:cs="Arial"/>
          <w:szCs w:val="24"/>
          <w:lang w:val="es-ES"/>
        </w:rPr>
        <w:t>y la información reportada en el PTA</w:t>
      </w:r>
      <w:r w:rsidR="00732B43" w:rsidRPr="004F1C91">
        <w:rPr>
          <w:rFonts w:ascii="Ancizar Sans Light" w:hAnsi="Ancizar Sans Light" w:cs="Arial"/>
          <w:szCs w:val="24"/>
          <w:lang w:val="es-ES"/>
        </w:rPr>
        <w:t xml:space="preserve">, ya que el modelo se desarrolla con </w:t>
      </w:r>
      <w:r w:rsidR="001065AA" w:rsidRPr="004F1C91">
        <w:rPr>
          <w:rFonts w:ascii="Ancizar Sans Light" w:hAnsi="Ancizar Sans Light" w:cs="Arial"/>
          <w:szCs w:val="24"/>
          <w:lang w:val="es-ES"/>
        </w:rPr>
        <w:t xml:space="preserve">base en </w:t>
      </w:r>
      <w:r w:rsidR="00732B43" w:rsidRPr="004F1C91">
        <w:rPr>
          <w:rFonts w:ascii="Ancizar Sans Light" w:hAnsi="Ancizar Sans Light" w:cs="Arial"/>
          <w:szCs w:val="24"/>
          <w:lang w:val="es-ES"/>
        </w:rPr>
        <w:t>la información contable arrojada por el SGF–QUIPU. Dicha diferencia se distribuye teniendo en cuenta el porcentaje de participación del costo correspondiente a las siete actividades establecidas en el PTA</w:t>
      </w:r>
      <w:bookmarkStart w:id="112" w:name="_Toc472672462"/>
      <w:bookmarkStart w:id="113" w:name="_Toc534969461"/>
      <w:bookmarkStart w:id="114" w:name="_Toc12609078"/>
      <w:bookmarkStart w:id="115" w:name="_Toc140232486"/>
      <w:r w:rsidR="00732B43" w:rsidRPr="004F1C91">
        <w:rPr>
          <w:rFonts w:ascii="Ancizar Sans Light" w:hAnsi="Ancizar Sans Light" w:cs="Arial"/>
          <w:szCs w:val="24"/>
          <w:lang w:val="es-ES"/>
        </w:rPr>
        <w:t>.</w:t>
      </w:r>
    </w:p>
    <w:p w14:paraId="1B4B6D4D" w14:textId="4DB30B9C" w:rsidR="00914BD1" w:rsidRPr="00732B43" w:rsidRDefault="00914BD1" w:rsidP="003403A5">
      <w:pPr>
        <w:pStyle w:val="Ttulo3"/>
        <w:numPr>
          <w:ilvl w:val="0"/>
          <w:numId w:val="15"/>
        </w:numPr>
        <w:spacing w:before="400" w:after="200" w:line="276" w:lineRule="auto"/>
        <w:rPr>
          <w:rFonts w:ascii="Ancizar Sans Light" w:hAnsi="Ancizar Sans Light"/>
        </w:rPr>
      </w:pPr>
      <w:bookmarkStart w:id="116" w:name="_Toc146287084"/>
      <w:r w:rsidRPr="009115D8">
        <w:rPr>
          <w:rFonts w:ascii="Ancizar Sans Light" w:hAnsi="Ancizar Sans Light"/>
        </w:rPr>
        <w:t>Distribución en actividades misionales</w:t>
      </w:r>
      <w:bookmarkEnd w:id="112"/>
      <w:bookmarkEnd w:id="113"/>
      <w:bookmarkEnd w:id="114"/>
      <w:bookmarkEnd w:id="115"/>
      <w:bookmarkEnd w:id="116"/>
    </w:p>
    <w:p w14:paraId="37ACD95F" w14:textId="71E3D41D" w:rsidR="00914BD1" w:rsidRPr="004F1C91" w:rsidRDefault="002B363E"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Tomando en cuenta</w:t>
      </w:r>
      <w:r w:rsidR="00914BD1" w:rsidRPr="004F1C91">
        <w:rPr>
          <w:rFonts w:ascii="Ancizar Sans Light" w:hAnsi="Ancizar Sans Light" w:cs="Arial"/>
          <w:szCs w:val="24"/>
          <w:lang w:val="es-ES"/>
        </w:rPr>
        <w:t xml:space="preserve"> que para el modelo de costos se han definido cuatro objetos de costos de acuerdo con las actividades misionales de la Universidad (Pregrado, Posgrado, Extensión e Investigación y creación artística), es </w:t>
      </w:r>
      <w:r w:rsidR="0070398F" w:rsidRPr="004F1C91">
        <w:rPr>
          <w:rFonts w:ascii="Ancizar Sans Light" w:hAnsi="Ancizar Sans Light" w:cs="Arial"/>
          <w:szCs w:val="24"/>
          <w:lang w:val="es-ES"/>
        </w:rPr>
        <w:t>necesario distribuir</w:t>
      </w:r>
      <w:r w:rsidR="00914BD1" w:rsidRPr="004F1C91">
        <w:rPr>
          <w:rFonts w:ascii="Ancizar Sans Light" w:hAnsi="Ancizar Sans Light" w:cs="Arial"/>
          <w:szCs w:val="24"/>
          <w:lang w:val="es-ES"/>
        </w:rPr>
        <w:t xml:space="preserve"> los costos de personal del PTA, en términos de estas actividades.</w:t>
      </w:r>
    </w:p>
    <w:p w14:paraId="7D1BE667" w14:textId="23F47125" w:rsidR="00914BD1" w:rsidRPr="004F1C91" w:rsidRDefault="00914BD1"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Para lo anterior, se </w:t>
      </w:r>
      <w:r w:rsidR="0070398F" w:rsidRPr="004F1C91">
        <w:rPr>
          <w:rFonts w:ascii="Ancizar Sans Light" w:hAnsi="Ancizar Sans Light" w:cs="Arial"/>
          <w:szCs w:val="24"/>
          <w:lang w:val="es-ES"/>
        </w:rPr>
        <w:t>distribuyen</w:t>
      </w:r>
      <w:r w:rsidRPr="004F1C91">
        <w:rPr>
          <w:rFonts w:ascii="Ancizar Sans Light" w:hAnsi="Ancizar Sans Light" w:cs="Arial"/>
          <w:szCs w:val="24"/>
          <w:lang w:val="es-ES"/>
        </w:rPr>
        <w:t xml:space="preserve"> los costos de: actividad </w:t>
      </w:r>
      <w:proofErr w:type="gramStart"/>
      <w:r w:rsidRPr="004F1C91">
        <w:rPr>
          <w:rFonts w:ascii="Ancizar Sans Light" w:hAnsi="Ancizar Sans Light" w:cs="Arial"/>
          <w:szCs w:val="24"/>
          <w:lang w:val="es-ES"/>
        </w:rPr>
        <w:t>académico administrativa</w:t>
      </w:r>
      <w:proofErr w:type="gramEnd"/>
      <w:r w:rsidRPr="004F1C91">
        <w:rPr>
          <w:rFonts w:ascii="Ancizar Sans Light" w:hAnsi="Ancizar Sans Light" w:cs="Arial"/>
          <w:szCs w:val="24"/>
          <w:lang w:val="es-ES"/>
        </w:rPr>
        <w:t>, formación y actualización, otros, situaciones especiales y otras actividades, entre las demás actividades de manera proporcional, dado que las primeras se derivan de las actividades misionales de la Universidad, de forma tal que finalmente el total del costo de personal este distribuido tan solo en las siguientes actividades por sede:</w:t>
      </w:r>
    </w:p>
    <w:p w14:paraId="3262F5E7" w14:textId="77777777" w:rsidR="00914BD1" w:rsidRPr="00506934" w:rsidRDefault="00914BD1" w:rsidP="003403A5">
      <w:pPr>
        <w:pStyle w:val="Prrafodelista"/>
        <w:numPr>
          <w:ilvl w:val="0"/>
          <w:numId w:val="15"/>
        </w:numPr>
        <w:spacing w:after="0" w:line="276" w:lineRule="auto"/>
        <w:contextualSpacing w:val="0"/>
        <w:rPr>
          <w:rFonts w:ascii="Ancizar Sans Light" w:hAnsi="Ancizar Sans Light" w:cs="Arial"/>
          <w:lang w:val="es-ES"/>
        </w:rPr>
      </w:pPr>
      <w:r w:rsidRPr="00506934">
        <w:rPr>
          <w:rFonts w:ascii="Ancizar Sans Light" w:hAnsi="Ancizar Sans Light" w:cs="Arial"/>
          <w:lang w:val="es-ES"/>
        </w:rPr>
        <w:t>Actividad docente presencial y otras actividades docentes – Pregrado.</w:t>
      </w:r>
    </w:p>
    <w:p w14:paraId="19807BC2" w14:textId="77777777" w:rsidR="00914BD1" w:rsidRPr="00506934" w:rsidRDefault="00914BD1" w:rsidP="003403A5">
      <w:pPr>
        <w:pStyle w:val="Prrafodelista"/>
        <w:numPr>
          <w:ilvl w:val="0"/>
          <w:numId w:val="15"/>
        </w:numPr>
        <w:spacing w:after="0" w:line="276" w:lineRule="auto"/>
        <w:contextualSpacing w:val="0"/>
        <w:rPr>
          <w:rFonts w:ascii="Ancizar Sans Light" w:hAnsi="Ancizar Sans Light" w:cs="Arial"/>
          <w:lang w:val="es-ES"/>
        </w:rPr>
      </w:pPr>
      <w:r w:rsidRPr="00506934">
        <w:rPr>
          <w:rFonts w:ascii="Ancizar Sans Light" w:hAnsi="Ancizar Sans Light" w:cs="Arial"/>
          <w:lang w:val="es-ES"/>
        </w:rPr>
        <w:t>Actividad docente presencial y otras actividades docentes – Posgrado.</w:t>
      </w:r>
    </w:p>
    <w:p w14:paraId="711876F9" w14:textId="77777777" w:rsidR="00914BD1" w:rsidRPr="00506934" w:rsidRDefault="00914BD1" w:rsidP="003403A5">
      <w:pPr>
        <w:pStyle w:val="Prrafodelista"/>
        <w:numPr>
          <w:ilvl w:val="0"/>
          <w:numId w:val="15"/>
        </w:numPr>
        <w:spacing w:after="0" w:line="276" w:lineRule="auto"/>
        <w:contextualSpacing w:val="0"/>
        <w:rPr>
          <w:rFonts w:ascii="Ancizar Sans Light" w:hAnsi="Ancizar Sans Light" w:cs="Arial"/>
        </w:rPr>
      </w:pPr>
      <w:r w:rsidRPr="00506934">
        <w:rPr>
          <w:rFonts w:ascii="Ancizar Sans Light" w:hAnsi="Ancizar Sans Light" w:cs="Arial"/>
        </w:rPr>
        <w:t>Proyectos de Creación / Investigación.</w:t>
      </w:r>
    </w:p>
    <w:p w14:paraId="529922D2" w14:textId="196DABA8" w:rsidR="00914BD1" w:rsidRDefault="00914BD1" w:rsidP="003403A5">
      <w:pPr>
        <w:pStyle w:val="Prrafodelista"/>
        <w:numPr>
          <w:ilvl w:val="0"/>
          <w:numId w:val="15"/>
        </w:numPr>
        <w:spacing w:line="276" w:lineRule="auto"/>
        <w:contextualSpacing w:val="0"/>
        <w:rPr>
          <w:rFonts w:ascii="Ancizar Sans Light" w:hAnsi="Ancizar Sans Light" w:cs="Arial"/>
        </w:rPr>
      </w:pPr>
      <w:r w:rsidRPr="00506934">
        <w:rPr>
          <w:rFonts w:ascii="Ancizar Sans Light" w:hAnsi="Ancizar Sans Light" w:cs="Arial"/>
        </w:rPr>
        <w:t>Proyectos de Extensión.</w:t>
      </w:r>
    </w:p>
    <w:p w14:paraId="1F5F0EA5" w14:textId="555F1383" w:rsidR="00CC19D1" w:rsidRDefault="00CC19D1" w:rsidP="00CC19D1">
      <w:pPr>
        <w:spacing w:line="276" w:lineRule="auto"/>
        <w:rPr>
          <w:rFonts w:ascii="Ancizar Sans Light" w:hAnsi="Ancizar Sans Light" w:cs="Arial"/>
        </w:rPr>
      </w:pPr>
    </w:p>
    <w:p w14:paraId="3B7C64D4" w14:textId="54E09B34" w:rsidR="00CC19D1" w:rsidRDefault="00CC19D1" w:rsidP="00CC19D1">
      <w:pPr>
        <w:spacing w:line="276" w:lineRule="auto"/>
        <w:rPr>
          <w:rFonts w:ascii="Ancizar Sans Light" w:hAnsi="Ancizar Sans Light" w:cs="Arial"/>
        </w:rPr>
      </w:pPr>
    </w:p>
    <w:p w14:paraId="47AF0483" w14:textId="5A261FF8" w:rsidR="00CC19D1" w:rsidRDefault="00CC19D1" w:rsidP="00CC19D1">
      <w:pPr>
        <w:spacing w:line="276" w:lineRule="auto"/>
        <w:rPr>
          <w:rFonts w:ascii="Ancizar Sans Light" w:hAnsi="Ancizar Sans Light" w:cs="Arial"/>
        </w:rPr>
      </w:pPr>
    </w:p>
    <w:p w14:paraId="03A54643" w14:textId="63B23F48" w:rsidR="00CC19D1" w:rsidRDefault="00CC19D1" w:rsidP="00CC19D1">
      <w:pPr>
        <w:spacing w:line="276" w:lineRule="auto"/>
        <w:rPr>
          <w:rFonts w:ascii="Ancizar Sans Light" w:hAnsi="Ancizar Sans Light" w:cs="Arial"/>
        </w:rPr>
      </w:pPr>
    </w:p>
    <w:p w14:paraId="483299E1" w14:textId="2EB9953E" w:rsidR="00CC19D1" w:rsidRDefault="00CC19D1" w:rsidP="00CC19D1">
      <w:pPr>
        <w:spacing w:line="276" w:lineRule="auto"/>
        <w:rPr>
          <w:rFonts w:ascii="Ancizar Sans Light" w:hAnsi="Ancizar Sans Light" w:cs="Arial"/>
        </w:rPr>
      </w:pPr>
    </w:p>
    <w:p w14:paraId="37C20C35" w14:textId="1C8CB65C" w:rsidR="00CC19D1" w:rsidRPr="0049775A" w:rsidRDefault="00CC19D1" w:rsidP="00CC19D1">
      <w:pPr>
        <w:spacing w:line="276" w:lineRule="auto"/>
        <w:jc w:val="center"/>
        <w:rPr>
          <w:rFonts w:ascii="Ancizar Sans Light" w:hAnsi="Ancizar Sans Light" w:cs="Arial"/>
          <w:i/>
          <w:sz w:val="18"/>
          <w:szCs w:val="24"/>
          <w:lang w:val="es-ES"/>
        </w:rPr>
      </w:pPr>
      <w:bookmarkStart w:id="117" w:name="_Toc146250973"/>
      <w:r w:rsidRPr="0049775A">
        <w:rPr>
          <w:rFonts w:ascii="Ancizar Sans Light" w:hAnsi="Ancizar Sans Light"/>
          <w:i/>
          <w:lang w:val="es-ES"/>
        </w:rPr>
        <w:t xml:space="preserve">Ilustración </w:t>
      </w:r>
      <w:r w:rsidRPr="0049775A">
        <w:rPr>
          <w:rFonts w:ascii="Ancizar Sans Light" w:hAnsi="Ancizar Sans Light"/>
          <w:i/>
        </w:rPr>
        <w:fldChar w:fldCharType="begin"/>
      </w:r>
      <w:r w:rsidRPr="0049775A">
        <w:rPr>
          <w:rFonts w:ascii="Ancizar Sans Light" w:hAnsi="Ancizar Sans Light"/>
          <w:i/>
          <w:lang w:val="es-ES"/>
        </w:rPr>
        <w:instrText xml:space="preserve"> SEQ Ilustración \* ARABIC </w:instrText>
      </w:r>
      <w:r w:rsidRPr="0049775A">
        <w:rPr>
          <w:rFonts w:ascii="Ancizar Sans Light" w:hAnsi="Ancizar Sans Light"/>
          <w:i/>
        </w:rPr>
        <w:fldChar w:fldCharType="separate"/>
      </w:r>
      <w:r w:rsidR="00C82B7A">
        <w:rPr>
          <w:rFonts w:ascii="Ancizar Sans Light" w:hAnsi="Ancizar Sans Light"/>
          <w:i/>
          <w:noProof/>
          <w:lang w:val="es-ES"/>
        </w:rPr>
        <w:t>5</w:t>
      </w:r>
      <w:r w:rsidRPr="0049775A">
        <w:rPr>
          <w:rFonts w:ascii="Ancizar Sans Light" w:hAnsi="Ancizar Sans Light"/>
          <w:i/>
        </w:rPr>
        <w:fldChar w:fldCharType="end"/>
      </w:r>
      <w:r w:rsidRPr="0049775A">
        <w:rPr>
          <w:rFonts w:ascii="Ancizar Sans Light" w:hAnsi="Ancizar Sans Light"/>
          <w:i/>
          <w:lang w:val="es-ES"/>
        </w:rPr>
        <w:t xml:space="preserve">. </w:t>
      </w:r>
      <w:r w:rsidR="002932E5">
        <w:rPr>
          <w:rFonts w:ascii="Ancizar Sans Light" w:hAnsi="Ancizar Sans Light"/>
          <w:i/>
          <w:lang w:val="es-ES"/>
        </w:rPr>
        <w:t>Distribución Información PTA a Actividades Misionales</w:t>
      </w:r>
      <w:bookmarkEnd w:id="117"/>
      <w:r>
        <w:rPr>
          <w:rFonts w:ascii="Ancizar Sans Light" w:hAnsi="Ancizar Sans Light"/>
          <w:i/>
          <w:lang w:val="es-ES"/>
        </w:rPr>
        <w:t xml:space="preserve"> </w:t>
      </w:r>
    </w:p>
    <w:p w14:paraId="788E942A" w14:textId="1DE73233" w:rsidR="00CC19D1" w:rsidRDefault="00CC19D1" w:rsidP="00CC19D1">
      <w:pPr>
        <w:spacing w:line="276" w:lineRule="auto"/>
        <w:rPr>
          <w:rFonts w:ascii="Ancizar Sans Light" w:hAnsi="Ancizar Sans Light" w:cs="Arial"/>
        </w:rPr>
      </w:pPr>
      <w:r>
        <w:rPr>
          <w:noProof/>
          <w:lang w:val="en-US"/>
        </w:rPr>
        <w:drawing>
          <wp:inline distT="0" distB="0" distL="0" distR="0" wp14:anchorId="177392D5" wp14:editId="17D74D2C">
            <wp:extent cx="5859395" cy="2828925"/>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69916" cy="2834005"/>
                    </a:xfrm>
                    <a:prstGeom prst="rect">
                      <a:avLst/>
                    </a:prstGeom>
                  </pic:spPr>
                </pic:pic>
              </a:graphicData>
            </a:graphic>
          </wp:inline>
        </w:drawing>
      </w:r>
    </w:p>
    <w:p w14:paraId="497DA200" w14:textId="6AAF157A" w:rsidR="00CC19D1" w:rsidRPr="00CC19D1" w:rsidRDefault="00CC19D1" w:rsidP="00CC19D1">
      <w:pPr>
        <w:spacing w:line="276" w:lineRule="auto"/>
        <w:rPr>
          <w:rFonts w:ascii="Ancizar Sans Light" w:hAnsi="Ancizar Sans Light" w:cs="Arial"/>
        </w:rPr>
      </w:pPr>
      <w:r>
        <w:rPr>
          <w:rFonts w:ascii="Ancizar Sans Light" w:hAnsi="Ancizar Sans Light" w:cs="Arial"/>
        </w:rPr>
        <w:t>Fuente Elaboración propia</w:t>
      </w:r>
    </w:p>
    <w:p w14:paraId="4A74B8CB" w14:textId="0A498B03" w:rsidR="00B52BC8" w:rsidRDefault="00B52BC8" w:rsidP="004F7030">
      <w:pPr>
        <w:spacing w:line="276" w:lineRule="auto"/>
        <w:rPr>
          <w:rFonts w:ascii="Ancizar Sans Light" w:hAnsi="Ancizar Sans Light" w:cs="Arial"/>
        </w:rPr>
      </w:pPr>
    </w:p>
    <w:p w14:paraId="1091F65C" w14:textId="639C527A" w:rsidR="00B52BC8" w:rsidRPr="004F1C91" w:rsidRDefault="00385E79" w:rsidP="004F7030">
      <w:pPr>
        <w:pStyle w:val="Ttulo2"/>
        <w:numPr>
          <w:ilvl w:val="1"/>
          <w:numId w:val="3"/>
        </w:numPr>
        <w:spacing w:line="276" w:lineRule="auto"/>
        <w:rPr>
          <w:rFonts w:ascii="Ancizar Sans Light" w:hAnsi="Ancizar Sans Light"/>
          <w:color w:val="0F6277"/>
          <w:sz w:val="24"/>
          <w:szCs w:val="22"/>
          <w:lang w:val="es-ES"/>
        </w:rPr>
      </w:pPr>
      <w:bookmarkStart w:id="118" w:name="_Toc125379401"/>
      <w:bookmarkStart w:id="119" w:name="_Toc146287085"/>
      <w:r w:rsidRPr="004F1C91">
        <w:rPr>
          <w:rFonts w:ascii="Ancizar Sans Light" w:hAnsi="Ancizar Sans Light"/>
          <w:color w:val="0F6277"/>
          <w:sz w:val="24"/>
          <w:szCs w:val="22"/>
          <w:lang w:val="es-ES"/>
        </w:rPr>
        <w:t>Costos asignados de la gestión general de la Universidad</w:t>
      </w:r>
      <w:bookmarkEnd w:id="118"/>
      <w:bookmarkEnd w:id="119"/>
    </w:p>
    <w:p w14:paraId="4AA4E59D" w14:textId="2A44E1BE" w:rsidR="00B52BC8" w:rsidRPr="004F1C91" w:rsidRDefault="00B52BC8" w:rsidP="004F7030">
      <w:pPr>
        <w:spacing w:line="276" w:lineRule="auto"/>
        <w:rPr>
          <w:rFonts w:ascii="Ancizar Sans Light" w:hAnsi="Ancizar Sans Light"/>
          <w:lang w:val="es-ES"/>
        </w:rPr>
      </w:pPr>
    </w:p>
    <w:p w14:paraId="41544122" w14:textId="62F76BF7" w:rsidR="00B52BC8" w:rsidRPr="004F1C91" w:rsidRDefault="00B52BC8" w:rsidP="004F7030">
      <w:pPr>
        <w:spacing w:line="276" w:lineRule="auto"/>
        <w:jc w:val="both"/>
        <w:rPr>
          <w:rFonts w:ascii="Ancizar Sans Light" w:hAnsi="Ancizar Sans Light"/>
          <w:lang w:val="es-ES"/>
        </w:rPr>
      </w:pPr>
      <w:r w:rsidRPr="004F1C91">
        <w:rPr>
          <w:rFonts w:ascii="Ancizar Sans Light" w:hAnsi="Ancizar Sans Light"/>
          <w:lang w:val="es-ES"/>
        </w:rPr>
        <w:t>A continuación, se abordarán las diferentes distribuciones</w:t>
      </w:r>
      <w:r w:rsidR="001404EC" w:rsidRPr="004F1C91">
        <w:rPr>
          <w:rFonts w:ascii="Ancizar Sans Light" w:hAnsi="Ancizar Sans Light"/>
          <w:lang w:val="es-ES"/>
        </w:rPr>
        <w:t xml:space="preserve"> propias de la gestión general y la estructura de la universidad</w:t>
      </w:r>
      <w:r w:rsidRPr="004F1C91">
        <w:rPr>
          <w:rFonts w:ascii="Ancizar Sans Light" w:hAnsi="Ancizar Sans Light"/>
          <w:lang w:val="es-ES"/>
        </w:rPr>
        <w:t xml:space="preserve"> necesarias para asignar costos a las actividades de pregrado, posgrado, investigación y extensión que se presentan </w:t>
      </w:r>
      <w:r w:rsidR="001404EC" w:rsidRPr="004F1C91">
        <w:rPr>
          <w:rFonts w:ascii="Ancizar Sans Light" w:hAnsi="Ancizar Sans Light"/>
          <w:lang w:val="es-ES"/>
        </w:rPr>
        <w:t>así</w:t>
      </w:r>
      <w:r w:rsidRPr="004F1C91">
        <w:rPr>
          <w:rFonts w:ascii="Ancizar Sans Light" w:hAnsi="Ancizar Sans Light"/>
          <w:lang w:val="es-ES"/>
        </w:rPr>
        <w:t>:</w:t>
      </w:r>
    </w:p>
    <w:p w14:paraId="6D5190DE" w14:textId="77777777" w:rsidR="00B52BC8" w:rsidRPr="00506934" w:rsidRDefault="00B52BC8" w:rsidP="003403A5">
      <w:pPr>
        <w:pStyle w:val="Prrafodelista"/>
        <w:numPr>
          <w:ilvl w:val="0"/>
          <w:numId w:val="18"/>
        </w:numPr>
        <w:spacing w:line="276" w:lineRule="auto"/>
        <w:rPr>
          <w:rFonts w:ascii="Ancizar Sans Light" w:hAnsi="Ancizar Sans Light"/>
          <w:lang w:val="es-ES"/>
        </w:rPr>
      </w:pPr>
      <w:r w:rsidRPr="00506934">
        <w:rPr>
          <w:rFonts w:ascii="Ancizar Sans Light" w:hAnsi="Ancizar Sans Light"/>
          <w:lang w:val="es-ES"/>
        </w:rPr>
        <w:t>Redistribución de costos de pregrado a actividades misionales</w:t>
      </w:r>
    </w:p>
    <w:p w14:paraId="19B18771" w14:textId="77777777" w:rsidR="00B52BC8" w:rsidRPr="00506934" w:rsidRDefault="00B52BC8" w:rsidP="003403A5">
      <w:pPr>
        <w:pStyle w:val="Prrafodelista"/>
        <w:numPr>
          <w:ilvl w:val="0"/>
          <w:numId w:val="18"/>
        </w:numPr>
        <w:spacing w:line="276" w:lineRule="auto"/>
        <w:rPr>
          <w:rFonts w:ascii="Ancizar Sans Light" w:hAnsi="Ancizar Sans Light"/>
        </w:rPr>
      </w:pPr>
      <w:r w:rsidRPr="00506934">
        <w:rPr>
          <w:rFonts w:ascii="Ancizar Sans Light" w:hAnsi="Ancizar Sans Light"/>
        </w:rPr>
        <w:t xml:space="preserve">Distribución nivel nacional y </w:t>
      </w:r>
      <w:proofErr w:type="spellStart"/>
      <w:r w:rsidRPr="00506934">
        <w:rPr>
          <w:rFonts w:ascii="Ancizar Sans Light" w:hAnsi="Ancizar Sans Light"/>
        </w:rPr>
        <w:t>Unimedios</w:t>
      </w:r>
      <w:proofErr w:type="spellEnd"/>
    </w:p>
    <w:p w14:paraId="79F4399A" w14:textId="5D58E299" w:rsidR="009E7982" w:rsidRPr="00CB69F9" w:rsidRDefault="00B52BC8" w:rsidP="003403A5">
      <w:pPr>
        <w:pStyle w:val="Prrafodelista"/>
        <w:numPr>
          <w:ilvl w:val="0"/>
          <w:numId w:val="18"/>
        </w:numPr>
        <w:spacing w:line="276" w:lineRule="auto"/>
        <w:rPr>
          <w:rFonts w:ascii="Ancizar Sans Light" w:hAnsi="Ancizar Sans Light" w:cs="Arial"/>
          <w:sz w:val="18"/>
          <w:lang w:val="es-ES"/>
        </w:rPr>
      </w:pPr>
      <w:r w:rsidRPr="00506934">
        <w:rPr>
          <w:rFonts w:ascii="Ancizar Sans Light" w:hAnsi="Ancizar Sans Light"/>
          <w:lang w:val="es-ES"/>
        </w:rPr>
        <w:t>Asignación de costos indirectos a misionales</w:t>
      </w:r>
    </w:p>
    <w:p w14:paraId="35F9EFF5" w14:textId="77777777" w:rsidR="00CB69F9" w:rsidRPr="00CB69F9" w:rsidRDefault="00CB69F9" w:rsidP="00CB69F9">
      <w:pPr>
        <w:spacing w:line="276" w:lineRule="auto"/>
        <w:ind w:left="360"/>
        <w:rPr>
          <w:rFonts w:ascii="Ancizar Sans Light" w:hAnsi="Ancizar Sans Light" w:cs="Arial"/>
          <w:sz w:val="18"/>
          <w:lang w:val="es-ES"/>
        </w:rPr>
      </w:pPr>
    </w:p>
    <w:p w14:paraId="108E881D" w14:textId="6C376110" w:rsidR="00FA3CF7" w:rsidRPr="004F1C91" w:rsidRDefault="00FA3CF7" w:rsidP="004F7030">
      <w:pPr>
        <w:pStyle w:val="Ttulo2"/>
        <w:numPr>
          <w:ilvl w:val="2"/>
          <w:numId w:val="3"/>
        </w:numPr>
        <w:spacing w:after="240" w:line="276" w:lineRule="auto"/>
        <w:rPr>
          <w:rFonts w:ascii="Ancizar Sans Light" w:hAnsi="Ancizar Sans Light" w:cs="Arial"/>
          <w:color w:val="0F6277"/>
          <w:sz w:val="24"/>
          <w:szCs w:val="24"/>
          <w:lang w:val="es-ES"/>
        </w:rPr>
      </w:pPr>
      <w:bookmarkStart w:id="120" w:name="_Toc146287086"/>
      <w:r w:rsidRPr="004F1C91">
        <w:rPr>
          <w:rFonts w:ascii="Ancizar Sans Light" w:hAnsi="Ancizar Sans Light"/>
          <w:color w:val="0F6277"/>
          <w:sz w:val="24"/>
          <w:lang w:val="es-ES"/>
        </w:rPr>
        <w:t xml:space="preserve">Redistribución de costos de pregrado a </w:t>
      </w:r>
      <w:r w:rsidR="003E4064" w:rsidRPr="004F1C91">
        <w:rPr>
          <w:rFonts w:ascii="Ancizar Sans Light" w:hAnsi="Ancizar Sans Light"/>
          <w:color w:val="0F6277"/>
          <w:sz w:val="24"/>
          <w:lang w:val="es-ES"/>
        </w:rPr>
        <w:t xml:space="preserve">las </w:t>
      </w:r>
      <w:r w:rsidRPr="004F1C91">
        <w:rPr>
          <w:rFonts w:ascii="Ancizar Sans Light" w:hAnsi="Ancizar Sans Light"/>
          <w:color w:val="0F6277"/>
          <w:sz w:val="24"/>
          <w:lang w:val="es-ES"/>
        </w:rPr>
        <w:t>actividades misionales</w:t>
      </w:r>
      <w:bookmarkEnd w:id="120"/>
    </w:p>
    <w:p w14:paraId="6D986F66" w14:textId="2867E0F4" w:rsidR="002D3D2D" w:rsidRPr="00866D7A" w:rsidRDefault="00EC4FCF" w:rsidP="004F7030">
      <w:pPr>
        <w:pStyle w:val="Sinespaciado"/>
        <w:spacing w:line="276" w:lineRule="auto"/>
        <w:jc w:val="both"/>
        <w:rPr>
          <w:rFonts w:ascii="Ancizar Sans Light" w:eastAsiaTheme="minorHAnsi" w:hAnsi="Ancizar Sans Light" w:cs="Arial"/>
          <w:szCs w:val="24"/>
          <w:lang w:val="es-MX"/>
        </w:rPr>
      </w:pPr>
      <w:bookmarkStart w:id="121" w:name="_Toc534969463"/>
      <w:r w:rsidRPr="00866D7A">
        <w:rPr>
          <w:rFonts w:ascii="Ancizar Sans Light" w:eastAsiaTheme="minorHAnsi" w:hAnsi="Ancizar Sans Light" w:cs="Arial"/>
          <w:szCs w:val="24"/>
          <w:lang w:val="es-MX"/>
        </w:rPr>
        <w:t xml:space="preserve">De acuerdo con la normativa contable la universidad reconoce </w:t>
      </w:r>
      <w:r w:rsidR="002D3D2D" w:rsidRPr="00866D7A">
        <w:rPr>
          <w:rFonts w:ascii="Ancizar Sans Light" w:eastAsiaTheme="minorHAnsi" w:hAnsi="Ancizar Sans Light" w:cs="Arial"/>
          <w:szCs w:val="24"/>
          <w:lang w:val="es-MX"/>
        </w:rPr>
        <w:t>en las cuentas de clase 7 costos de transformación</w:t>
      </w:r>
      <w:r w:rsidRPr="00866D7A">
        <w:rPr>
          <w:rFonts w:ascii="Ancizar Sans Light" w:eastAsiaTheme="minorHAnsi" w:hAnsi="Ancizar Sans Light" w:cs="Arial"/>
          <w:szCs w:val="24"/>
          <w:lang w:val="es-MX"/>
        </w:rPr>
        <w:t xml:space="preserve"> </w:t>
      </w:r>
      <w:r w:rsidR="002D3D2D" w:rsidRPr="00866D7A">
        <w:rPr>
          <w:rFonts w:ascii="Ancizar Sans Light" w:eastAsiaTheme="minorHAnsi" w:hAnsi="Ancizar Sans Light" w:cs="Arial"/>
          <w:szCs w:val="24"/>
          <w:lang w:val="es-MX"/>
        </w:rPr>
        <w:t>las erogaciones que de acuerdo con su origen y soportes correspon</w:t>
      </w:r>
      <w:r w:rsidR="00866D7A" w:rsidRPr="00866D7A">
        <w:rPr>
          <w:rFonts w:ascii="Ancizar Sans Light" w:eastAsiaTheme="minorHAnsi" w:hAnsi="Ancizar Sans Light" w:cs="Arial"/>
          <w:szCs w:val="24"/>
          <w:lang w:val="es-MX"/>
        </w:rPr>
        <w:t>den a las actividades misionales</w:t>
      </w:r>
      <w:r w:rsidR="002D3D2D" w:rsidRPr="00866D7A">
        <w:rPr>
          <w:rFonts w:ascii="Ancizar Sans Light" w:eastAsiaTheme="minorHAnsi" w:hAnsi="Ancizar Sans Light" w:cs="Arial"/>
          <w:szCs w:val="24"/>
          <w:lang w:val="es-MX"/>
        </w:rPr>
        <w:t xml:space="preserve">, para lo cual el catálogo de cuentas contables </w:t>
      </w:r>
      <w:r w:rsidR="00866D7A">
        <w:rPr>
          <w:rFonts w:ascii="Ancizar Sans Light" w:eastAsiaTheme="minorHAnsi" w:hAnsi="Ancizar Sans Light" w:cs="Arial"/>
          <w:szCs w:val="24"/>
          <w:lang w:val="es-MX"/>
        </w:rPr>
        <w:t>identifica de manera separada la información</w:t>
      </w:r>
      <w:r w:rsidR="002D3D2D" w:rsidRPr="00866D7A">
        <w:rPr>
          <w:rFonts w:ascii="Ancizar Sans Light" w:eastAsiaTheme="minorHAnsi" w:hAnsi="Ancizar Sans Light" w:cs="Arial"/>
          <w:szCs w:val="24"/>
          <w:lang w:val="es-MX"/>
        </w:rPr>
        <w:t xml:space="preserve"> para pregrado, posgrado, investigación y extensión. </w:t>
      </w:r>
    </w:p>
    <w:p w14:paraId="58879418" w14:textId="77777777" w:rsidR="002D3D2D" w:rsidRPr="00866D7A" w:rsidRDefault="002D3D2D" w:rsidP="004F7030">
      <w:pPr>
        <w:pStyle w:val="Sinespaciado"/>
        <w:spacing w:line="276" w:lineRule="auto"/>
        <w:jc w:val="both"/>
        <w:rPr>
          <w:rFonts w:ascii="Ancizar Sans Light" w:eastAsiaTheme="minorHAnsi" w:hAnsi="Ancizar Sans Light" w:cs="Arial"/>
          <w:szCs w:val="24"/>
          <w:lang w:val="es-MX"/>
        </w:rPr>
      </w:pPr>
    </w:p>
    <w:p w14:paraId="49D7E772" w14:textId="4945820E" w:rsidR="00E1772E" w:rsidRPr="00866D7A" w:rsidRDefault="005E0EAB" w:rsidP="004F7030">
      <w:pPr>
        <w:pStyle w:val="Sinespaciado"/>
        <w:spacing w:line="276" w:lineRule="auto"/>
        <w:jc w:val="both"/>
        <w:rPr>
          <w:rFonts w:ascii="Ancizar Sans Light" w:eastAsiaTheme="minorHAnsi" w:hAnsi="Ancizar Sans Light" w:cs="Arial"/>
          <w:szCs w:val="24"/>
          <w:lang w:val="es-MX"/>
        </w:rPr>
      </w:pPr>
      <w:r w:rsidRPr="004F1C91">
        <w:rPr>
          <w:rFonts w:ascii="Ancizar Sans Light" w:eastAsiaTheme="minorHAnsi" w:hAnsi="Ancizar Sans Light" w:cs="Arial"/>
          <w:szCs w:val="24"/>
          <w:lang w:val="es-ES"/>
        </w:rPr>
        <w:t xml:space="preserve">Sin embargo, se presentan erogaciones </w:t>
      </w:r>
      <w:r w:rsidR="00414B12" w:rsidRPr="004F1C91">
        <w:rPr>
          <w:rFonts w:ascii="Ancizar Sans Light" w:eastAsiaTheme="minorHAnsi" w:hAnsi="Ancizar Sans Light" w:cs="Arial"/>
          <w:szCs w:val="24"/>
          <w:lang w:val="es-ES"/>
        </w:rPr>
        <w:t>para las cuales</w:t>
      </w:r>
      <w:r w:rsidRPr="004F1C91">
        <w:rPr>
          <w:rFonts w:ascii="Ancizar Sans Light" w:eastAsiaTheme="minorHAnsi" w:hAnsi="Ancizar Sans Light" w:cs="Arial"/>
          <w:szCs w:val="24"/>
          <w:lang w:val="es-ES"/>
        </w:rPr>
        <w:t xml:space="preserve"> no es fácil identificar a cuál de las cuatro actividades misionales de la Universidad </w:t>
      </w:r>
      <w:r w:rsidR="00E1772E" w:rsidRPr="004F1C91">
        <w:rPr>
          <w:rFonts w:ascii="Ancizar Sans Light" w:eastAsiaTheme="minorHAnsi" w:hAnsi="Ancizar Sans Light" w:cs="Arial"/>
          <w:szCs w:val="24"/>
          <w:lang w:val="es-ES"/>
        </w:rPr>
        <w:t xml:space="preserve">corresponden, dado que por su naturaleza afectarían todas o a algunas de las mismas, en estos casos los reconocimientos contables se realizan en su totalidad </w:t>
      </w:r>
      <w:r w:rsidR="00E1772E" w:rsidRPr="004F1C91">
        <w:rPr>
          <w:rFonts w:ascii="Ancizar Sans Light" w:eastAsiaTheme="minorHAnsi" w:hAnsi="Ancizar Sans Light" w:cs="Arial"/>
          <w:szCs w:val="24"/>
          <w:lang w:val="es-ES"/>
        </w:rPr>
        <w:lastRenderedPageBreak/>
        <w:t xml:space="preserve">en las cuentas de costos de pregrado. </w:t>
      </w:r>
      <w:r w:rsidR="00E1772E" w:rsidRPr="00866D7A">
        <w:rPr>
          <w:rFonts w:ascii="Ancizar Sans Light" w:eastAsiaTheme="minorHAnsi" w:hAnsi="Ancizar Sans Light" w:cs="Arial"/>
          <w:szCs w:val="24"/>
          <w:lang w:val="es-MX"/>
        </w:rPr>
        <w:t xml:space="preserve">Ejemplo de esta circunstancia son los costos de la </w:t>
      </w:r>
      <w:r w:rsidR="00C375DA" w:rsidRPr="00866D7A">
        <w:rPr>
          <w:rFonts w:ascii="Ancizar Sans Light" w:eastAsiaTheme="minorHAnsi" w:hAnsi="Ancizar Sans Light" w:cs="Arial"/>
          <w:szCs w:val="24"/>
          <w:lang w:val="es-MX"/>
        </w:rPr>
        <w:t>nómina</w:t>
      </w:r>
      <w:r w:rsidR="00E1772E" w:rsidRPr="00866D7A">
        <w:rPr>
          <w:rFonts w:ascii="Ancizar Sans Light" w:eastAsiaTheme="minorHAnsi" w:hAnsi="Ancizar Sans Light" w:cs="Arial"/>
          <w:szCs w:val="24"/>
          <w:lang w:val="es-MX"/>
        </w:rPr>
        <w:t xml:space="preserve"> de docentes, dado que cuando la información llega a las áreas financieras para su </w:t>
      </w:r>
      <w:r w:rsidR="00C375DA" w:rsidRPr="00866D7A">
        <w:rPr>
          <w:rFonts w:ascii="Ancizar Sans Light" w:eastAsiaTheme="minorHAnsi" w:hAnsi="Ancizar Sans Light" w:cs="Arial"/>
          <w:szCs w:val="24"/>
          <w:lang w:val="es-MX"/>
        </w:rPr>
        <w:t>reconocimiento</w:t>
      </w:r>
      <w:r w:rsidR="00E1772E" w:rsidRPr="00866D7A">
        <w:rPr>
          <w:rFonts w:ascii="Ancizar Sans Light" w:eastAsiaTheme="minorHAnsi" w:hAnsi="Ancizar Sans Light" w:cs="Arial"/>
          <w:szCs w:val="24"/>
          <w:lang w:val="es-MX"/>
        </w:rPr>
        <w:t xml:space="preserve">, la misma no </w:t>
      </w:r>
      <w:r w:rsidR="00C375DA" w:rsidRPr="00866D7A">
        <w:rPr>
          <w:rFonts w:ascii="Ancizar Sans Light" w:eastAsiaTheme="minorHAnsi" w:hAnsi="Ancizar Sans Light" w:cs="Arial"/>
          <w:szCs w:val="24"/>
          <w:lang w:val="es-MX"/>
        </w:rPr>
        <w:t>se encuentra discriminada</w:t>
      </w:r>
      <w:r w:rsidR="00866D7A" w:rsidRPr="00866D7A">
        <w:rPr>
          <w:rFonts w:ascii="Ancizar Sans Light" w:eastAsiaTheme="minorHAnsi" w:hAnsi="Ancizar Sans Light" w:cs="Arial"/>
          <w:szCs w:val="24"/>
          <w:lang w:val="es-MX"/>
        </w:rPr>
        <w:t xml:space="preserve"> entre pregrado, posgrado, i</w:t>
      </w:r>
      <w:r w:rsidR="00C375DA" w:rsidRPr="00866D7A">
        <w:rPr>
          <w:rFonts w:ascii="Ancizar Sans Light" w:eastAsiaTheme="minorHAnsi" w:hAnsi="Ancizar Sans Light" w:cs="Arial"/>
          <w:szCs w:val="24"/>
          <w:lang w:val="es-MX"/>
        </w:rPr>
        <w:t xml:space="preserve">nvestigación y extensión. </w:t>
      </w:r>
    </w:p>
    <w:bookmarkEnd w:id="121"/>
    <w:p w14:paraId="2A012CA5" w14:textId="35DF0847" w:rsidR="00FA3CF7" w:rsidRPr="00866D7A" w:rsidRDefault="00FA3CF7" w:rsidP="004F7030">
      <w:pPr>
        <w:pStyle w:val="Sinespaciado"/>
        <w:spacing w:line="276" w:lineRule="auto"/>
        <w:jc w:val="both"/>
        <w:rPr>
          <w:rFonts w:ascii="Ancizar Sans Light" w:eastAsiaTheme="minorHAnsi" w:hAnsi="Ancizar Sans Light" w:cs="Arial"/>
          <w:sz w:val="24"/>
          <w:szCs w:val="24"/>
          <w:lang w:val="es-MX"/>
        </w:rPr>
      </w:pPr>
    </w:p>
    <w:p w14:paraId="1AF83DBA" w14:textId="77D5E029" w:rsidR="0087612C" w:rsidRPr="004F1C91" w:rsidRDefault="00FA3CF7" w:rsidP="00414B12">
      <w:pPr>
        <w:spacing w:line="276" w:lineRule="auto"/>
        <w:jc w:val="both"/>
        <w:rPr>
          <w:rFonts w:ascii="Ancizar Sans Light" w:hAnsi="Ancizar Sans Light" w:cs="Arial"/>
          <w:szCs w:val="24"/>
          <w:lang w:val="es-ES"/>
        </w:rPr>
      </w:pPr>
      <w:r w:rsidRPr="00866D7A">
        <w:rPr>
          <w:rFonts w:ascii="Ancizar Sans Light" w:hAnsi="Ancizar Sans Light" w:cs="Arial"/>
          <w:szCs w:val="24"/>
          <w:lang w:val="es-MX"/>
        </w:rPr>
        <w:t xml:space="preserve">Con base en </w:t>
      </w:r>
      <w:r w:rsidR="002E3624" w:rsidRPr="00866D7A">
        <w:rPr>
          <w:rFonts w:ascii="Ancizar Sans Light" w:hAnsi="Ancizar Sans Light" w:cs="Arial"/>
          <w:szCs w:val="24"/>
          <w:lang w:val="es-MX"/>
        </w:rPr>
        <w:t>lo anterior</w:t>
      </w:r>
      <w:r w:rsidR="00866D7A" w:rsidRPr="00866D7A">
        <w:rPr>
          <w:rFonts w:ascii="Ancizar Sans Light" w:hAnsi="Ancizar Sans Light" w:cs="Arial"/>
          <w:szCs w:val="24"/>
          <w:lang w:val="es-MX"/>
        </w:rPr>
        <w:t>,</w:t>
      </w:r>
      <w:r w:rsidR="002E3624" w:rsidRPr="00866D7A">
        <w:rPr>
          <w:rFonts w:ascii="Ancizar Sans Light" w:hAnsi="Ancizar Sans Light" w:cs="Arial"/>
          <w:szCs w:val="24"/>
          <w:lang w:val="es-MX"/>
        </w:rPr>
        <w:t xml:space="preserve"> los costos reconocidos contablemente en las actividades misionales de posgrado, investigación y extensión se </w:t>
      </w:r>
      <w:r w:rsidR="00E0474F" w:rsidRPr="00866D7A">
        <w:rPr>
          <w:rFonts w:ascii="Ancizar Sans Light" w:hAnsi="Ancizar Sans Light" w:cs="Arial"/>
          <w:szCs w:val="24"/>
          <w:lang w:val="es-MX"/>
        </w:rPr>
        <w:t>tomarán</w:t>
      </w:r>
      <w:r w:rsidR="002E3624" w:rsidRPr="00866D7A">
        <w:rPr>
          <w:rFonts w:ascii="Ancizar Sans Light" w:hAnsi="Ancizar Sans Light" w:cs="Arial"/>
          <w:szCs w:val="24"/>
          <w:lang w:val="es-MX"/>
        </w:rPr>
        <w:t xml:space="preserve"> como costos directos y no serán objeto de ninguna distribución</w:t>
      </w:r>
      <w:r w:rsidR="00414B12" w:rsidRPr="00866D7A">
        <w:rPr>
          <w:rFonts w:ascii="Ancizar Sans Light" w:hAnsi="Ancizar Sans Light" w:cs="Arial"/>
          <w:szCs w:val="24"/>
          <w:lang w:val="es-MX"/>
        </w:rPr>
        <w:t>;</w:t>
      </w:r>
      <w:r w:rsidR="002E3624" w:rsidRPr="00866D7A">
        <w:rPr>
          <w:rFonts w:ascii="Ancizar Sans Light" w:hAnsi="Ancizar Sans Light" w:cs="Arial"/>
          <w:szCs w:val="24"/>
          <w:lang w:val="es-MX"/>
        </w:rPr>
        <w:t xml:space="preserve"> y los costos reconocidos contablemente en la</w:t>
      </w:r>
      <w:r w:rsidR="00414B12" w:rsidRPr="00866D7A">
        <w:rPr>
          <w:rFonts w:ascii="Ancizar Sans Light" w:hAnsi="Ancizar Sans Light" w:cs="Arial"/>
          <w:szCs w:val="24"/>
          <w:lang w:val="es-MX"/>
        </w:rPr>
        <w:t>s cuentas de costos de pregrado</w:t>
      </w:r>
      <w:r w:rsidRPr="00866D7A">
        <w:rPr>
          <w:rFonts w:ascii="Ancizar Sans Light" w:hAnsi="Ancizar Sans Light" w:cs="Arial"/>
          <w:szCs w:val="24"/>
          <w:lang w:val="es-MX"/>
        </w:rPr>
        <w:t xml:space="preserve"> se distribuyen en las cuatro actividades misionales de la Universidad, tomando como inductores los definidos previamente en el presente documento. </w:t>
      </w:r>
      <w:r w:rsidRPr="004F1C91">
        <w:rPr>
          <w:rFonts w:ascii="Ancizar Sans Light" w:hAnsi="Ancizar Sans Light" w:cs="Arial"/>
          <w:szCs w:val="24"/>
          <w:lang w:val="es-ES"/>
        </w:rPr>
        <w:t>(Ver</w:t>
      </w:r>
      <w:r w:rsidR="00F508E0" w:rsidRPr="004F1C91">
        <w:rPr>
          <w:rFonts w:ascii="Ancizar Sans Light" w:hAnsi="Ancizar Sans Light" w:cs="Arial"/>
          <w:szCs w:val="24"/>
          <w:lang w:val="es-ES"/>
        </w:rPr>
        <w:t xml:space="preserve"> Tabla 2</w:t>
      </w:r>
      <w:r w:rsidRPr="004F1C91">
        <w:rPr>
          <w:rFonts w:ascii="Ancizar Sans Light" w:hAnsi="Ancizar Sans Light" w:cs="Arial"/>
          <w:szCs w:val="24"/>
          <w:lang w:val="es-ES"/>
        </w:rPr>
        <w:t>)</w:t>
      </w:r>
      <w:r w:rsidR="00F508E0" w:rsidRPr="004F1C91">
        <w:rPr>
          <w:rFonts w:ascii="Ancizar Sans Light" w:hAnsi="Ancizar Sans Light" w:cs="Arial"/>
          <w:szCs w:val="24"/>
          <w:lang w:val="es-ES"/>
        </w:rPr>
        <w:t>.</w:t>
      </w:r>
    </w:p>
    <w:p w14:paraId="33817194" w14:textId="5BE8A5AA" w:rsidR="00FA3CF7" w:rsidRPr="004F1C91" w:rsidRDefault="008B1B1A" w:rsidP="008B1B1A">
      <w:pPr>
        <w:spacing w:line="276" w:lineRule="auto"/>
        <w:jc w:val="center"/>
        <w:rPr>
          <w:rFonts w:ascii="Ancizar Sans Light" w:hAnsi="Ancizar Sans Light" w:cs="Arial"/>
          <w:i/>
          <w:szCs w:val="24"/>
          <w:lang w:val="es-ES"/>
        </w:rPr>
      </w:pPr>
      <w:bookmarkStart w:id="122" w:name="_Toc146250974"/>
      <w:r w:rsidRPr="004F1C91">
        <w:rPr>
          <w:rFonts w:ascii="Ancizar Sans Light" w:hAnsi="Ancizar Sans Light"/>
          <w:i/>
          <w:lang w:val="es-ES"/>
        </w:rPr>
        <w:t xml:space="preserve">Ilustración </w:t>
      </w:r>
      <w:r w:rsidRPr="008F63D4">
        <w:rPr>
          <w:rFonts w:ascii="Ancizar Sans Light" w:hAnsi="Ancizar Sans Light"/>
          <w:i/>
        </w:rPr>
        <w:fldChar w:fldCharType="begin"/>
      </w:r>
      <w:r w:rsidRPr="004F1C91">
        <w:rPr>
          <w:rFonts w:ascii="Ancizar Sans Light" w:hAnsi="Ancizar Sans Light"/>
          <w:i/>
          <w:lang w:val="es-ES"/>
        </w:rPr>
        <w:instrText xml:space="preserve"> SEQ Ilustración \* ARABIC </w:instrText>
      </w:r>
      <w:r w:rsidRPr="008F63D4">
        <w:rPr>
          <w:rFonts w:ascii="Ancizar Sans Light" w:hAnsi="Ancizar Sans Light"/>
          <w:i/>
        </w:rPr>
        <w:fldChar w:fldCharType="separate"/>
      </w:r>
      <w:r w:rsidR="00CB69F9">
        <w:rPr>
          <w:rFonts w:ascii="Ancizar Sans Light" w:hAnsi="Ancizar Sans Light"/>
          <w:i/>
          <w:noProof/>
          <w:lang w:val="es-ES"/>
        </w:rPr>
        <w:t>6</w:t>
      </w:r>
      <w:r w:rsidRPr="008F63D4">
        <w:rPr>
          <w:rFonts w:ascii="Ancizar Sans Light" w:hAnsi="Ancizar Sans Light"/>
          <w:i/>
        </w:rPr>
        <w:fldChar w:fldCharType="end"/>
      </w:r>
      <w:r w:rsidRPr="004F1C91">
        <w:rPr>
          <w:rFonts w:ascii="Ancizar Sans Light" w:hAnsi="Ancizar Sans Light"/>
          <w:i/>
          <w:lang w:val="es-ES"/>
        </w:rPr>
        <w:t xml:space="preserve">. </w:t>
      </w:r>
      <w:r w:rsidR="00FA3CF7" w:rsidRPr="004F1C91">
        <w:rPr>
          <w:rFonts w:ascii="Ancizar Sans Light" w:hAnsi="Ancizar Sans Light" w:cs="Arial"/>
          <w:i/>
          <w:szCs w:val="24"/>
          <w:lang w:val="es-ES"/>
        </w:rPr>
        <w:t>Distribuc</w:t>
      </w:r>
      <w:r w:rsidR="00F508E0" w:rsidRPr="004F1C91">
        <w:rPr>
          <w:rFonts w:ascii="Ancizar Sans Light" w:hAnsi="Ancizar Sans Light" w:cs="Arial"/>
          <w:i/>
          <w:szCs w:val="24"/>
          <w:lang w:val="es-ES"/>
        </w:rPr>
        <w:t>ión costos de pregrado a demás actividades m</w:t>
      </w:r>
      <w:r w:rsidR="00FA3CF7" w:rsidRPr="004F1C91">
        <w:rPr>
          <w:rFonts w:ascii="Ancizar Sans Light" w:hAnsi="Ancizar Sans Light" w:cs="Arial"/>
          <w:i/>
          <w:szCs w:val="24"/>
          <w:lang w:val="es-ES"/>
        </w:rPr>
        <w:t>isionales</w:t>
      </w:r>
      <w:bookmarkEnd w:id="122"/>
    </w:p>
    <w:p w14:paraId="45814B81" w14:textId="3ABB6EED" w:rsidR="00EF7890" w:rsidRPr="004F1C91" w:rsidRDefault="00F25844" w:rsidP="004F7030">
      <w:pPr>
        <w:spacing w:line="276" w:lineRule="auto"/>
        <w:rPr>
          <w:rFonts w:ascii="Ancizar Sans Light" w:hAnsi="Ancizar Sans Light" w:cs="Arial"/>
          <w:szCs w:val="24"/>
          <w:lang w:val="es-ES"/>
        </w:rPr>
      </w:pPr>
      <w:r w:rsidRPr="004F1C91">
        <w:rPr>
          <w:rFonts w:ascii="Ancizar Sans Light" w:hAnsi="Ancizar Sans Light" w:cs="Arial"/>
          <w:szCs w:val="24"/>
          <w:lang w:val="es-ES"/>
        </w:rPr>
        <w:t xml:space="preserve">  </w:t>
      </w:r>
    </w:p>
    <w:p w14:paraId="07EEFD15" w14:textId="34E86720" w:rsidR="00FA3CF7" w:rsidRDefault="00EF7890" w:rsidP="004F7030">
      <w:pPr>
        <w:spacing w:line="276" w:lineRule="auto"/>
        <w:jc w:val="center"/>
        <w:rPr>
          <w:rFonts w:ascii="Ancizar Sans Light" w:hAnsi="Ancizar Sans Light" w:cs="Arial"/>
          <w:szCs w:val="24"/>
        </w:rPr>
      </w:pPr>
      <w:r>
        <w:rPr>
          <w:rFonts w:ascii="Ancizar Sans Light" w:hAnsi="Ancizar Sans Light" w:cs="Arial"/>
          <w:noProof/>
          <w:szCs w:val="24"/>
          <w:lang w:val="en-US"/>
        </w:rPr>
        <w:drawing>
          <wp:inline distT="0" distB="0" distL="0" distR="0" wp14:anchorId="1A58D40F" wp14:editId="62FFB231">
            <wp:extent cx="4023360" cy="10972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3360" cy="1097280"/>
                    </a:xfrm>
                    <a:prstGeom prst="rect">
                      <a:avLst/>
                    </a:prstGeom>
                    <a:noFill/>
                    <a:ln>
                      <a:noFill/>
                    </a:ln>
                  </pic:spPr>
                </pic:pic>
              </a:graphicData>
            </a:graphic>
          </wp:inline>
        </w:drawing>
      </w:r>
    </w:p>
    <w:p w14:paraId="35CF3F6D" w14:textId="1CC0DDBF" w:rsidR="008C3BD6" w:rsidRPr="008F66A4" w:rsidRDefault="00D770D2" w:rsidP="004F7030">
      <w:pPr>
        <w:spacing w:line="276" w:lineRule="auto"/>
        <w:ind w:left="720"/>
        <w:rPr>
          <w:rFonts w:ascii="Ancizar Sans Light" w:hAnsi="Ancizar Sans Light" w:cs="Arial"/>
          <w:sz w:val="18"/>
          <w:szCs w:val="24"/>
        </w:rPr>
      </w:pPr>
      <w:r w:rsidRPr="0007299D">
        <w:rPr>
          <w:rFonts w:ascii="Ancizar Sans Light" w:hAnsi="Ancizar Sans Light" w:cs="Arial"/>
          <w:sz w:val="16"/>
          <w:szCs w:val="24"/>
        </w:rPr>
        <w:t xml:space="preserve">Fuente: </w:t>
      </w:r>
      <w:r w:rsidR="00FA3CF7" w:rsidRPr="0007299D">
        <w:rPr>
          <w:rFonts w:ascii="Ancizar Sans Light" w:hAnsi="Ancizar Sans Light" w:cs="Arial"/>
          <w:sz w:val="16"/>
          <w:szCs w:val="24"/>
        </w:rPr>
        <w:t>Elaboración propia</w:t>
      </w:r>
      <w:r w:rsidR="008C3BD6" w:rsidRPr="008F66A4">
        <w:rPr>
          <w:rFonts w:ascii="Ancizar Sans Light" w:hAnsi="Ancizar Sans Light" w:cs="Arial"/>
          <w:sz w:val="18"/>
          <w:szCs w:val="24"/>
        </w:rPr>
        <w:br/>
      </w:r>
    </w:p>
    <w:p w14:paraId="13693440" w14:textId="121C9EA7" w:rsidR="00FA3CF7" w:rsidRPr="004F1C91" w:rsidRDefault="00FA3CF7" w:rsidP="004F7030">
      <w:pPr>
        <w:pStyle w:val="Ttulo2"/>
        <w:numPr>
          <w:ilvl w:val="2"/>
          <w:numId w:val="3"/>
        </w:numPr>
        <w:spacing w:after="240" w:line="276" w:lineRule="auto"/>
        <w:rPr>
          <w:rFonts w:ascii="Ancizar Sans Light" w:hAnsi="Ancizar Sans Light"/>
          <w:color w:val="0F6277"/>
          <w:sz w:val="24"/>
          <w:lang w:val="es-ES"/>
        </w:rPr>
      </w:pPr>
      <w:bookmarkStart w:id="123" w:name="_Toc472672467"/>
      <w:bookmarkStart w:id="124" w:name="_Toc12609082"/>
      <w:bookmarkStart w:id="125" w:name="_Toc140232490"/>
      <w:bookmarkStart w:id="126" w:name="_Toc146287087"/>
      <w:r w:rsidRPr="004F1C91">
        <w:rPr>
          <w:rFonts w:ascii="Ancizar Sans Light" w:hAnsi="Ancizar Sans Light"/>
          <w:color w:val="0F6277"/>
          <w:sz w:val="24"/>
          <w:lang w:val="es-ES"/>
        </w:rPr>
        <w:t>D</w:t>
      </w:r>
      <w:bookmarkEnd w:id="123"/>
      <w:r w:rsidRPr="004F1C91">
        <w:rPr>
          <w:rFonts w:ascii="Ancizar Sans Light" w:hAnsi="Ancizar Sans Light"/>
          <w:color w:val="0F6277"/>
          <w:sz w:val="24"/>
          <w:lang w:val="es-ES"/>
        </w:rPr>
        <w:t>istribución</w:t>
      </w:r>
      <w:r w:rsidR="003A6632" w:rsidRPr="004F1C91">
        <w:rPr>
          <w:rFonts w:ascii="Ancizar Sans Light" w:hAnsi="Ancizar Sans Light"/>
          <w:color w:val="0F6277"/>
          <w:sz w:val="24"/>
          <w:lang w:val="es-ES"/>
        </w:rPr>
        <w:t xml:space="preserve"> de los costos de Nivel N</w:t>
      </w:r>
      <w:r w:rsidRPr="004F1C91">
        <w:rPr>
          <w:rFonts w:ascii="Ancizar Sans Light" w:hAnsi="Ancizar Sans Light"/>
          <w:color w:val="0F6277"/>
          <w:sz w:val="24"/>
          <w:lang w:val="es-ES"/>
        </w:rPr>
        <w:t xml:space="preserve">acional y </w:t>
      </w:r>
      <w:bookmarkEnd w:id="124"/>
      <w:proofErr w:type="spellStart"/>
      <w:r w:rsidRPr="004F1C91">
        <w:rPr>
          <w:rFonts w:ascii="Ancizar Sans Light" w:hAnsi="Ancizar Sans Light"/>
          <w:color w:val="0F6277"/>
          <w:sz w:val="24"/>
          <w:lang w:val="es-ES"/>
        </w:rPr>
        <w:t>Unimedios</w:t>
      </w:r>
      <w:bookmarkEnd w:id="125"/>
      <w:bookmarkEnd w:id="126"/>
      <w:proofErr w:type="spellEnd"/>
    </w:p>
    <w:p w14:paraId="447B4BDD" w14:textId="661E0867" w:rsidR="008F1982" w:rsidRPr="004F1C91" w:rsidRDefault="00B52BC8" w:rsidP="004F7030">
      <w:pPr>
        <w:spacing w:line="276" w:lineRule="auto"/>
        <w:jc w:val="both"/>
        <w:rPr>
          <w:rFonts w:ascii="Ancizar Sans Light" w:hAnsi="Ancizar Sans Light"/>
          <w:lang w:val="es-ES"/>
        </w:rPr>
      </w:pPr>
      <w:r w:rsidRPr="004F1C91">
        <w:rPr>
          <w:rFonts w:ascii="Ancizar Sans Light" w:hAnsi="Ancizar Sans Light"/>
          <w:lang w:val="es-ES"/>
        </w:rPr>
        <w:t xml:space="preserve">Corresponde a los costos del Nivel Nacional y </w:t>
      </w:r>
      <w:proofErr w:type="spellStart"/>
      <w:r w:rsidRPr="004F1C91">
        <w:rPr>
          <w:rFonts w:ascii="Ancizar Sans Light" w:hAnsi="Ancizar Sans Light"/>
          <w:lang w:val="es-ES"/>
        </w:rPr>
        <w:t>Unimedios</w:t>
      </w:r>
      <w:proofErr w:type="spellEnd"/>
      <w:r w:rsidRPr="004F1C91">
        <w:rPr>
          <w:rFonts w:ascii="Ancizar Sans Light" w:hAnsi="Ancizar Sans Light"/>
          <w:lang w:val="es-ES"/>
        </w:rPr>
        <w:t xml:space="preserve"> </w:t>
      </w:r>
      <w:r w:rsidR="006E6D6B" w:rsidRPr="004F1C91">
        <w:rPr>
          <w:rFonts w:ascii="Ancizar Sans Light" w:hAnsi="Ancizar Sans Light"/>
          <w:lang w:val="es-ES"/>
        </w:rPr>
        <w:t xml:space="preserve">que son </w:t>
      </w:r>
      <w:r w:rsidRPr="004F1C91">
        <w:rPr>
          <w:rFonts w:ascii="Ancizar Sans Light" w:hAnsi="Ancizar Sans Light"/>
          <w:lang w:val="es-ES"/>
        </w:rPr>
        <w:t xml:space="preserve">asignados a las </w:t>
      </w:r>
      <w:r w:rsidR="003A6632" w:rsidRPr="004F1C91">
        <w:rPr>
          <w:rFonts w:ascii="Ancizar Sans Light" w:hAnsi="Ancizar Sans Light"/>
          <w:lang w:val="es-ES"/>
        </w:rPr>
        <w:t xml:space="preserve">nueve </w:t>
      </w:r>
      <w:r w:rsidRPr="004F1C91">
        <w:rPr>
          <w:rFonts w:ascii="Ancizar Sans Light" w:hAnsi="Ancizar Sans Light"/>
          <w:lang w:val="es-ES"/>
        </w:rPr>
        <w:t>sedes</w:t>
      </w:r>
      <w:r w:rsidR="003A6632" w:rsidRPr="004F1C91">
        <w:rPr>
          <w:rFonts w:ascii="Ancizar Sans Light" w:hAnsi="Ancizar Sans Light"/>
          <w:lang w:val="es-ES"/>
        </w:rPr>
        <w:t xml:space="preserve"> y unidades especiales</w:t>
      </w:r>
      <w:r w:rsidRPr="004F1C91">
        <w:rPr>
          <w:rFonts w:ascii="Ancizar Sans Light" w:hAnsi="Ancizar Sans Light"/>
          <w:lang w:val="es-ES"/>
        </w:rPr>
        <w:t xml:space="preserve">, esta </w:t>
      </w:r>
      <w:r w:rsidR="003A6632" w:rsidRPr="004F1C91">
        <w:rPr>
          <w:rFonts w:ascii="Ancizar Sans Light" w:hAnsi="Ancizar Sans Light"/>
          <w:lang w:val="es-ES"/>
        </w:rPr>
        <w:t>distribución</w:t>
      </w:r>
      <w:r w:rsidRPr="004F1C91">
        <w:rPr>
          <w:rFonts w:ascii="Ancizar Sans Light" w:hAnsi="Ancizar Sans Light"/>
          <w:lang w:val="es-ES"/>
        </w:rPr>
        <w:t xml:space="preserve"> se hace</w:t>
      </w:r>
      <w:r w:rsidR="003A6632" w:rsidRPr="004F1C91">
        <w:rPr>
          <w:rFonts w:ascii="Ancizar Sans Light" w:hAnsi="Ancizar Sans Light"/>
          <w:lang w:val="es-ES"/>
        </w:rPr>
        <w:t xml:space="preserve"> teniendo en cuenta que las áreas del nivel nacional</w:t>
      </w:r>
      <w:r w:rsidRPr="004F1C91">
        <w:rPr>
          <w:rFonts w:ascii="Ancizar Sans Light" w:hAnsi="Ancizar Sans Light"/>
          <w:lang w:val="es-ES"/>
        </w:rPr>
        <w:t xml:space="preserve"> como la rectoría, </w:t>
      </w:r>
      <w:r w:rsidR="00BA6F4B" w:rsidRPr="004F1C91">
        <w:rPr>
          <w:rFonts w:ascii="Ancizar Sans Light" w:hAnsi="Ancizar Sans Light"/>
          <w:lang w:val="es-ES"/>
        </w:rPr>
        <w:t xml:space="preserve">vicerrectorías, </w:t>
      </w:r>
      <w:r w:rsidRPr="004F1C91">
        <w:rPr>
          <w:rFonts w:ascii="Ancizar Sans Light" w:hAnsi="Ancizar Sans Light"/>
          <w:lang w:val="es-ES"/>
        </w:rPr>
        <w:t>la dirección de perso</w:t>
      </w:r>
      <w:r w:rsidR="003A6632" w:rsidRPr="004F1C91">
        <w:rPr>
          <w:rFonts w:ascii="Ancizar Sans Light" w:hAnsi="Ancizar Sans Light"/>
          <w:lang w:val="es-ES"/>
        </w:rPr>
        <w:t>nal académico y administrativo,</w:t>
      </w:r>
      <w:r w:rsidRPr="004F1C91">
        <w:rPr>
          <w:rFonts w:ascii="Ancizar Sans Light" w:hAnsi="Ancizar Sans Light"/>
          <w:lang w:val="es-ES"/>
        </w:rPr>
        <w:t xml:space="preserve"> la dirección de programas de posgrado, la Gerencia Nacional Financiera y Administrativa, Planeación Nacional, Dirección Jurí</w:t>
      </w:r>
      <w:r w:rsidR="00BA6F4B" w:rsidRPr="004F1C91">
        <w:rPr>
          <w:rFonts w:ascii="Ancizar Sans Light" w:hAnsi="Ancizar Sans Light"/>
          <w:lang w:val="es-ES"/>
        </w:rPr>
        <w:t xml:space="preserve">dica Nacional, entre otras, </w:t>
      </w:r>
      <w:r w:rsidRPr="004F1C91">
        <w:rPr>
          <w:rFonts w:ascii="Ancizar Sans Light" w:hAnsi="Ancizar Sans Light"/>
          <w:lang w:val="es-ES"/>
        </w:rPr>
        <w:t>ejecutan actividades de gestión, dirección, a</w:t>
      </w:r>
      <w:r w:rsidR="00BA6F4B" w:rsidRPr="004F1C91">
        <w:rPr>
          <w:rFonts w:ascii="Ancizar Sans Light" w:hAnsi="Ancizar Sans Light"/>
          <w:lang w:val="es-ES"/>
        </w:rPr>
        <w:t>dministración</w:t>
      </w:r>
      <w:r w:rsidRPr="004F1C91">
        <w:rPr>
          <w:rFonts w:ascii="Ancizar Sans Light" w:hAnsi="Ancizar Sans Light"/>
          <w:lang w:val="es-ES"/>
        </w:rPr>
        <w:t xml:space="preserve"> y/o de coordinación necesarias para el cumplimiento de las actividades misionales de la Universidad y el correcto funcionamiento de las facultades y los programas curriculares; así mismo, </w:t>
      </w:r>
      <w:proofErr w:type="spellStart"/>
      <w:r w:rsidRPr="004F1C91">
        <w:rPr>
          <w:rFonts w:ascii="Ancizar Sans Light" w:hAnsi="Ancizar Sans Light"/>
          <w:lang w:val="es-ES"/>
        </w:rPr>
        <w:t>Unimedios</w:t>
      </w:r>
      <w:proofErr w:type="spellEnd"/>
      <w:r w:rsidRPr="004F1C91">
        <w:rPr>
          <w:rFonts w:ascii="Ancizar Sans Light" w:hAnsi="Ancizar Sans Light"/>
          <w:lang w:val="es-ES"/>
        </w:rPr>
        <w:t xml:space="preserve"> hace labores de divulgación de las activida</w:t>
      </w:r>
      <w:r w:rsidR="003E7B7A" w:rsidRPr="004F1C91">
        <w:rPr>
          <w:rFonts w:ascii="Ancizar Sans Light" w:hAnsi="Ancizar Sans Light"/>
          <w:lang w:val="es-ES"/>
        </w:rPr>
        <w:t>des misionales, por lo que</w:t>
      </w:r>
      <w:r w:rsidRPr="004F1C91">
        <w:rPr>
          <w:rFonts w:ascii="Ancizar Sans Light" w:hAnsi="Ancizar Sans Light"/>
          <w:lang w:val="es-ES"/>
        </w:rPr>
        <w:t xml:space="preserve"> estos costos se d</w:t>
      </w:r>
      <w:r w:rsidR="006E6D6B" w:rsidRPr="004F1C91">
        <w:rPr>
          <w:rFonts w:ascii="Ancizar Sans Light" w:hAnsi="Ancizar Sans Light"/>
          <w:lang w:val="es-ES"/>
        </w:rPr>
        <w:t xml:space="preserve">istribuyen </w:t>
      </w:r>
      <w:r w:rsidRPr="004F1C91">
        <w:rPr>
          <w:rFonts w:ascii="Ancizar Sans Light" w:hAnsi="Ancizar Sans Light"/>
          <w:lang w:val="es-ES"/>
        </w:rPr>
        <w:t xml:space="preserve"> a las sedes, </w:t>
      </w:r>
      <w:r w:rsidR="004650B7">
        <w:rPr>
          <w:rFonts w:ascii="Ancizar Sans Light" w:hAnsi="Ancizar Sans Light"/>
          <w:lang w:val="es-ES"/>
        </w:rPr>
        <w:t xml:space="preserve">y </w:t>
      </w:r>
      <w:r w:rsidR="006E6D6B" w:rsidRPr="004F1C91">
        <w:rPr>
          <w:rFonts w:ascii="Ancizar Sans Light" w:hAnsi="Ancizar Sans Light"/>
          <w:lang w:val="es-ES"/>
        </w:rPr>
        <w:t xml:space="preserve">unidades especiales, </w:t>
      </w:r>
      <w:r w:rsidR="003E7B7A" w:rsidRPr="004F1C91">
        <w:rPr>
          <w:rFonts w:ascii="Ancizar Sans Light" w:hAnsi="Ancizar Sans Light"/>
          <w:lang w:val="es-ES"/>
        </w:rPr>
        <w:t>los cuales</w:t>
      </w:r>
      <w:r w:rsidR="006E6D6B" w:rsidRPr="004F1C91">
        <w:rPr>
          <w:rFonts w:ascii="Ancizar Sans Light" w:hAnsi="Ancizar Sans Light"/>
          <w:lang w:val="es-ES"/>
        </w:rPr>
        <w:t xml:space="preserve">, en el caso de las sedes, se asignarán </w:t>
      </w:r>
      <w:r w:rsidRPr="004F1C91">
        <w:rPr>
          <w:rFonts w:ascii="Ancizar Sans Light" w:hAnsi="Ancizar Sans Light"/>
          <w:lang w:val="es-ES"/>
        </w:rPr>
        <w:t xml:space="preserve">posteriormente a las facultades con base en los inductores determinados para tal fin.  </w:t>
      </w:r>
    </w:p>
    <w:p w14:paraId="451E5BC9" w14:textId="5BECC09E" w:rsidR="008F1982" w:rsidRPr="004F1C91" w:rsidRDefault="008F1982"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Para esta distribución se </w:t>
      </w:r>
      <w:r w:rsidR="00F45BC8" w:rsidRPr="004F1C91">
        <w:rPr>
          <w:rFonts w:ascii="Ancizar Sans Light" w:hAnsi="Ancizar Sans Light" w:cs="Arial"/>
          <w:szCs w:val="24"/>
          <w:lang w:val="es-ES"/>
        </w:rPr>
        <w:t>definieron</w:t>
      </w:r>
      <w:r w:rsidRPr="004F1C91">
        <w:rPr>
          <w:rFonts w:ascii="Ancizar Sans Light" w:hAnsi="Ancizar Sans Light" w:cs="Arial"/>
          <w:szCs w:val="24"/>
          <w:lang w:val="es-ES"/>
        </w:rPr>
        <w:t xml:space="preserve"> nuevos inductores de costos, toda vez que no es posible usar inductores como número de estudiantes, o número de docentes ya que en el Nivel Nacional y en </w:t>
      </w:r>
      <w:proofErr w:type="spellStart"/>
      <w:r w:rsidRPr="004F1C91">
        <w:rPr>
          <w:rFonts w:ascii="Ancizar Sans Light" w:hAnsi="Ancizar Sans Light" w:cs="Arial"/>
          <w:szCs w:val="24"/>
          <w:lang w:val="es-ES"/>
        </w:rPr>
        <w:t>Unimedios</w:t>
      </w:r>
      <w:proofErr w:type="spellEnd"/>
      <w:r w:rsidRPr="004F1C91">
        <w:rPr>
          <w:rFonts w:ascii="Ancizar Sans Light" w:hAnsi="Ancizar Sans Light" w:cs="Arial"/>
          <w:szCs w:val="24"/>
          <w:lang w:val="es-ES"/>
        </w:rPr>
        <w:t xml:space="preserve"> no se </w:t>
      </w:r>
      <w:r w:rsidR="00414B12" w:rsidRPr="004F1C91">
        <w:rPr>
          <w:rFonts w:ascii="Ancizar Sans Light" w:hAnsi="Ancizar Sans Light" w:cs="Arial"/>
          <w:szCs w:val="24"/>
          <w:lang w:val="es-ES"/>
        </w:rPr>
        <w:t>encuentran</w:t>
      </w:r>
      <w:r w:rsidRPr="004F1C91">
        <w:rPr>
          <w:rFonts w:ascii="Ancizar Sans Light" w:hAnsi="Ancizar Sans Light" w:cs="Arial"/>
          <w:szCs w:val="24"/>
          <w:lang w:val="es-ES"/>
        </w:rPr>
        <w:t xml:space="preserve"> estas figuras, por lo que se han definido usar los porcentajes de asignación relacionados en </w:t>
      </w:r>
      <w:r w:rsidR="00C7481C" w:rsidRPr="004F1C91">
        <w:rPr>
          <w:rFonts w:ascii="Ancizar Sans Light" w:hAnsi="Ancizar Sans Light" w:cs="Arial"/>
          <w:szCs w:val="24"/>
          <w:lang w:val="es-ES"/>
        </w:rPr>
        <w:t xml:space="preserve">la </w:t>
      </w:r>
      <w:r w:rsidR="00243F28" w:rsidRPr="004F1C91">
        <w:rPr>
          <w:rFonts w:ascii="Ancizar Sans Light" w:hAnsi="Ancizar Sans Light" w:cs="Arial"/>
          <w:szCs w:val="24"/>
          <w:lang w:val="es-ES"/>
        </w:rPr>
        <w:t>Tabla 2.</w:t>
      </w:r>
    </w:p>
    <w:p w14:paraId="5B723764" w14:textId="604AE170" w:rsidR="009118E4" w:rsidRPr="004F1C91" w:rsidRDefault="00414B12"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Para la distribución de</w:t>
      </w:r>
      <w:r w:rsidR="00FA3CF7" w:rsidRPr="004F1C91">
        <w:rPr>
          <w:rFonts w:ascii="Ancizar Sans Light" w:hAnsi="Ancizar Sans Light" w:cs="Arial"/>
          <w:szCs w:val="24"/>
          <w:lang w:val="es-ES"/>
        </w:rPr>
        <w:t xml:space="preserve"> los cost</w:t>
      </w:r>
      <w:r w:rsidR="00D50AB7" w:rsidRPr="004F1C91">
        <w:rPr>
          <w:rFonts w:ascii="Ancizar Sans Light" w:hAnsi="Ancizar Sans Light" w:cs="Arial"/>
          <w:szCs w:val="24"/>
          <w:lang w:val="es-ES"/>
        </w:rPr>
        <w:t>os del N</w:t>
      </w:r>
      <w:r w:rsidR="00FA3CF7" w:rsidRPr="004F1C91">
        <w:rPr>
          <w:rFonts w:ascii="Ancizar Sans Light" w:hAnsi="Ancizar Sans Light" w:cs="Arial"/>
          <w:szCs w:val="24"/>
          <w:lang w:val="es-ES"/>
        </w:rPr>
        <w:t xml:space="preserve">ivel Nacional </w:t>
      </w:r>
      <w:r w:rsidR="006D00F2" w:rsidRPr="004F1C91">
        <w:rPr>
          <w:rFonts w:ascii="Ancizar Sans Light" w:hAnsi="Ancizar Sans Light" w:cs="Arial"/>
          <w:szCs w:val="24"/>
          <w:lang w:val="es-ES"/>
        </w:rPr>
        <w:t xml:space="preserve">se toman los costos totales de dicha unidad de gestión </w:t>
      </w:r>
      <w:r w:rsidR="00372169" w:rsidRPr="004F1C91">
        <w:rPr>
          <w:rFonts w:ascii="Ancizar Sans Light" w:hAnsi="Ancizar Sans Light" w:cs="Arial"/>
          <w:szCs w:val="24"/>
          <w:lang w:val="es-ES"/>
        </w:rPr>
        <w:t xml:space="preserve">por cada una de las agrupaciones </w:t>
      </w:r>
      <w:r w:rsidR="00FA3CF7" w:rsidRPr="004F1C91">
        <w:rPr>
          <w:rFonts w:ascii="Ancizar Sans Light" w:hAnsi="Ancizar Sans Light" w:cs="Arial"/>
          <w:szCs w:val="24"/>
          <w:lang w:val="es-ES"/>
        </w:rPr>
        <w:t>y se dividen entre la suma de los costos</w:t>
      </w:r>
      <w:r w:rsidR="005B4FE0" w:rsidRPr="004F1C91">
        <w:rPr>
          <w:rFonts w:ascii="Ancizar Sans Light" w:hAnsi="Ancizar Sans Light" w:cs="Arial"/>
          <w:szCs w:val="24"/>
          <w:lang w:val="es-ES"/>
        </w:rPr>
        <w:t xml:space="preserve"> y gastos</w:t>
      </w:r>
      <w:r w:rsidR="00FA3CF7" w:rsidRPr="004F1C91">
        <w:rPr>
          <w:rFonts w:ascii="Ancizar Sans Light" w:hAnsi="Ancizar Sans Light" w:cs="Arial"/>
          <w:szCs w:val="24"/>
          <w:lang w:val="es-ES"/>
        </w:rPr>
        <w:t xml:space="preserve"> totales de las sedes, </w:t>
      </w:r>
      <w:proofErr w:type="spellStart"/>
      <w:r w:rsidR="008F1982" w:rsidRPr="004F1C91">
        <w:rPr>
          <w:rFonts w:ascii="Ancizar Sans Light" w:hAnsi="Ancizar Sans Light" w:cs="Arial"/>
          <w:szCs w:val="24"/>
          <w:lang w:val="es-ES"/>
        </w:rPr>
        <w:t>Unimedios</w:t>
      </w:r>
      <w:proofErr w:type="spellEnd"/>
      <w:r w:rsidR="008F1982" w:rsidRPr="004F1C91">
        <w:rPr>
          <w:rFonts w:ascii="Ancizar Sans Light" w:hAnsi="Ancizar Sans Light" w:cs="Arial"/>
          <w:szCs w:val="24"/>
          <w:lang w:val="es-ES"/>
        </w:rPr>
        <w:t xml:space="preserve">, </w:t>
      </w:r>
      <w:proofErr w:type="spellStart"/>
      <w:r w:rsidR="008F1982" w:rsidRPr="004F1C91">
        <w:rPr>
          <w:rFonts w:ascii="Ancizar Sans Light" w:hAnsi="Ancizar Sans Light" w:cs="Arial"/>
          <w:szCs w:val="24"/>
          <w:lang w:val="es-ES"/>
        </w:rPr>
        <w:t>Unisalud</w:t>
      </w:r>
      <w:proofErr w:type="spellEnd"/>
      <w:r w:rsidR="008F1982" w:rsidRPr="004F1C91">
        <w:rPr>
          <w:rFonts w:ascii="Ancizar Sans Light" w:hAnsi="Ancizar Sans Light" w:cs="Arial"/>
          <w:szCs w:val="24"/>
          <w:lang w:val="es-ES"/>
        </w:rPr>
        <w:t>, Editorial</w:t>
      </w:r>
      <w:r w:rsidR="00372169" w:rsidRPr="004F1C91">
        <w:rPr>
          <w:rFonts w:ascii="Ancizar Sans Light" w:hAnsi="Ancizar Sans Light" w:cs="Arial"/>
          <w:szCs w:val="24"/>
          <w:lang w:val="es-ES"/>
        </w:rPr>
        <w:t xml:space="preserve"> Fondo Pensional</w:t>
      </w:r>
      <w:r w:rsidR="008F1982" w:rsidRPr="004F1C91">
        <w:rPr>
          <w:rFonts w:ascii="Ancizar Sans Light" w:hAnsi="Ancizar Sans Light" w:cs="Arial"/>
          <w:szCs w:val="24"/>
          <w:lang w:val="es-ES"/>
        </w:rPr>
        <w:t>,</w:t>
      </w:r>
      <w:r w:rsidR="00FA3CF7" w:rsidRPr="004F1C91">
        <w:rPr>
          <w:rFonts w:ascii="Ancizar Sans Light" w:hAnsi="Ancizar Sans Light" w:cs="Arial"/>
          <w:szCs w:val="24"/>
          <w:lang w:val="es-ES"/>
        </w:rPr>
        <w:t xml:space="preserve"> </w:t>
      </w:r>
      <w:r w:rsidR="008F1982" w:rsidRPr="004F1C91">
        <w:rPr>
          <w:rFonts w:ascii="Ancizar Sans Light" w:hAnsi="Ancizar Sans Light" w:cs="Arial"/>
          <w:szCs w:val="24"/>
          <w:lang w:val="es-ES"/>
        </w:rPr>
        <w:t>y Regalías</w:t>
      </w:r>
      <w:r w:rsidR="0067412F" w:rsidRPr="004F1C91">
        <w:rPr>
          <w:rFonts w:ascii="Ancizar Sans Light" w:hAnsi="Ancizar Sans Light" w:cs="Arial"/>
          <w:szCs w:val="24"/>
          <w:lang w:val="es-ES"/>
        </w:rPr>
        <w:t>.</w:t>
      </w:r>
    </w:p>
    <w:p w14:paraId="460635EB" w14:textId="0BCB1304" w:rsidR="00FA3CF7" w:rsidRPr="003E5D2B" w:rsidRDefault="00BA3B9C" w:rsidP="004F7030">
      <w:pPr>
        <w:spacing w:line="276" w:lineRule="auto"/>
        <w:jc w:val="both"/>
        <w:rPr>
          <w:rFonts w:ascii="Ancizar Sans Light" w:hAnsi="Ancizar Sans Light" w:cs="Arial"/>
          <w:szCs w:val="24"/>
          <w:lang w:val="es-MX"/>
        </w:rPr>
      </w:pPr>
      <w:r w:rsidRPr="003E5D2B">
        <w:rPr>
          <w:rFonts w:ascii="Ancizar Sans Light" w:hAnsi="Ancizar Sans Light" w:cs="Arial"/>
          <w:szCs w:val="24"/>
          <w:lang w:val="es-MX"/>
        </w:rPr>
        <w:t>Para el caso del Fondo P</w:t>
      </w:r>
      <w:r w:rsidR="00FF080F" w:rsidRPr="003E5D2B">
        <w:rPr>
          <w:rFonts w:ascii="Ancizar Sans Light" w:hAnsi="Ancizar Sans Light" w:cs="Arial"/>
          <w:szCs w:val="24"/>
          <w:lang w:val="es-MX"/>
        </w:rPr>
        <w:t>ensional, en atención a la normatividad especial que lo reglamenta,</w:t>
      </w:r>
      <w:r w:rsidR="009118E4" w:rsidRPr="003E5D2B">
        <w:rPr>
          <w:rFonts w:ascii="Ancizar Sans Light" w:hAnsi="Ancizar Sans Light" w:cs="Arial"/>
          <w:szCs w:val="24"/>
          <w:lang w:val="es-MX"/>
        </w:rPr>
        <w:t xml:space="preserve"> el </w:t>
      </w:r>
      <w:r w:rsidR="00803F66" w:rsidRPr="003E5D2B">
        <w:rPr>
          <w:rFonts w:ascii="Ancizar Sans Light" w:hAnsi="Ancizar Sans Light" w:cs="Arial"/>
          <w:szCs w:val="24"/>
          <w:lang w:val="es-MX"/>
        </w:rPr>
        <w:t xml:space="preserve">Nivel Nacional </w:t>
      </w:r>
      <w:r w:rsidRPr="003E5D2B">
        <w:rPr>
          <w:rFonts w:ascii="Ancizar Sans Light" w:hAnsi="Ancizar Sans Light" w:cs="Arial"/>
          <w:szCs w:val="24"/>
          <w:lang w:val="es-MX"/>
        </w:rPr>
        <w:t>asume los</w:t>
      </w:r>
      <w:r w:rsidR="009118E4" w:rsidRPr="003E5D2B">
        <w:rPr>
          <w:rFonts w:ascii="Ancizar Sans Light" w:hAnsi="Ancizar Sans Light" w:cs="Arial"/>
          <w:szCs w:val="24"/>
          <w:lang w:val="es-MX"/>
        </w:rPr>
        <w:t xml:space="preserve"> gastos de personal </w:t>
      </w:r>
      <w:r w:rsidRPr="003E5D2B">
        <w:rPr>
          <w:rFonts w:ascii="Ancizar Sans Light" w:hAnsi="Ancizar Sans Light" w:cs="Arial"/>
          <w:szCs w:val="24"/>
          <w:lang w:val="es-MX"/>
        </w:rPr>
        <w:t>y gastos generales que requiere el fondo para su funcionamiento,</w:t>
      </w:r>
      <w:r w:rsidR="009118E4" w:rsidRPr="003E5D2B">
        <w:rPr>
          <w:rFonts w:ascii="Ancizar Sans Light" w:hAnsi="Ancizar Sans Light" w:cs="Arial"/>
          <w:szCs w:val="24"/>
          <w:lang w:val="es-MX"/>
        </w:rPr>
        <w:t xml:space="preserve"> </w:t>
      </w:r>
      <w:r w:rsidR="00FF080F" w:rsidRPr="003E5D2B">
        <w:rPr>
          <w:rFonts w:ascii="Ancizar Sans Light" w:hAnsi="Ancizar Sans Light" w:cs="Arial"/>
          <w:szCs w:val="24"/>
          <w:lang w:val="es-MX"/>
        </w:rPr>
        <w:t>sin embargo</w:t>
      </w:r>
      <w:r w:rsidRPr="003E5D2B">
        <w:rPr>
          <w:rFonts w:ascii="Ancizar Sans Light" w:hAnsi="Ancizar Sans Light" w:cs="Arial"/>
          <w:szCs w:val="24"/>
          <w:lang w:val="es-MX"/>
        </w:rPr>
        <w:t xml:space="preserve">, estos gastos </w:t>
      </w:r>
      <w:r w:rsidR="00FF080F" w:rsidRPr="003E5D2B">
        <w:rPr>
          <w:rFonts w:ascii="Ancizar Sans Light" w:hAnsi="Ancizar Sans Light" w:cs="Arial"/>
          <w:szCs w:val="24"/>
          <w:lang w:val="es-MX"/>
        </w:rPr>
        <w:t>se deben trasladar</w:t>
      </w:r>
      <w:r w:rsidRPr="003E5D2B">
        <w:rPr>
          <w:rFonts w:ascii="Ancizar Sans Light" w:hAnsi="Ancizar Sans Light" w:cs="Arial"/>
          <w:szCs w:val="24"/>
          <w:lang w:val="es-MX"/>
        </w:rPr>
        <w:t xml:space="preserve"> del </w:t>
      </w:r>
      <w:r w:rsidR="00FF080F" w:rsidRPr="003E5D2B">
        <w:rPr>
          <w:rFonts w:ascii="Ancizar Sans Light" w:hAnsi="Ancizar Sans Light" w:cs="Arial"/>
          <w:szCs w:val="24"/>
          <w:lang w:val="es-MX"/>
        </w:rPr>
        <w:t>Nivel Nacional</w:t>
      </w:r>
      <w:r w:rsidRPr="003E5D2B">
        <w:rPr>
          <w:rFonts w:ascii="Ancizar Sans Light" w:hAnsi="Ancizar Sans Light" w:cs="Arial"/>
          <w:szCs w:val="24"/>
          <w:lang w:val="es-MX"/>
        </w:rPr>
        <w:t xml:space="preserve"> a los costos propios del </w:t>
      </w:r>
      <w:r w:rsidR="003E5D2B">
        <w:rPr>
          <w:rFonts w:ascii="Ancizar Sans Light" w:hAnsi="Ancizar Sans Light" w:cs="Arial"/>
          <w:szCs w:val="24"/>
          <w:lang w:val="es-MX"/>
        </w:rPr>
        <w:t>Fondo Pensional</w:t>
      </w:r>
      <w:r w:rsidRPr="003E5D2B">
        <w:rPr>
          <w:rFonts w:ascii="Ancizar Sans Light" w:hAnsi="Ancizar Sans Light" w:cs="Arial"/>
          <w:szCs w:val="24"/>
          <w:lang w:val="es-MX"/>
        </w:rPr>
        <w:t>,</w:t>
      </w:r>
      <w:r w:rsidR="009118E4" w:rsidRPr="003E5D2B">
        <w:rPr>
          <w:rFonts w:ascii="Ancizar Sans Light" w:hAnsi="Ancizar Sans Light" w:cs="Arial"/>
          <w:szCs w:val="24"/>
          <w:lang w:val="es-MX"/>
        </w:rPr>
        <w:t xml:space="preserve"> </w:t>
      </w:r>
      <w:r w:rsidR="00FA3CF7" w:rsidRPr="003E5D2B">
        <w:rPr>
          <w:rFonts w:ascii="Ancizar Sans Light" w:hAnsi="Ancizar Sans Light" w:cs="Arial"/>
          <w:szCs w:val="24"/>
          <w:lang w:val="es-MX"/>
        </w:rPr>
        <w:t>para</w:t>
      </w:r>
      <w:r w:rsidRPr="003E5D2B">
        <w:rPr>
          <w:rFonts w:ascii="Ancizar Sans Light" w:hAnsi="Ancizar Sans Light" w:cs="Arial"/>
          <w:szCs w:val="24"/>
          <w:lang w:val="es-MX"/>
        </w:rPr>
        <w:t xml:space="preserve"> así determinar los costos</w:t>
      </w:r>
      <w:r w:rsidR="00FF080F" w:rsidRPr="003E5D2B">
        <w:rPr>
          <w:rFonts w:ascii="Ancizar Sans Light" w:hAnsi="Ancizar Sans Light" w:cs="Arial"/>
          <w:szCs w:val="24"/>
          <w:lang w:val="es-MX"/>
        </w:rPr>
        <w:t xml:space="preserve"> a asignar por los servicios </w:t>
      </w:r>
      <w:r w:rsidR="0067412F" w:rsidRPr="003E5D2B">
        <w:rPr>
          <w:rFonts w:ascii="Ancizar Sans Light" w:hAnsi="Ancizar Sans Light" w:cs="Arial"/>
          <w:szCs w:val="24"/>
          <w:lang w:val="es-MX"/>
        </w:rPr>
        <w:t xml:space="preserve">prestados por el </w:t>
      </w:r>
      <w:r w:rsidR="00FF080F" w:rsidRPr="003E5D2B">
        <w:rPr>
          <w:rFonts w:ascii="Ancizar Sans Light" w:hAnsi="Ancizar Sans Light" w:cs="Arial"/>
          <w:szCs w:val="24"/>
          <w:lang w:val="es-MX"/>
        </w:rPr>
        <w:t>Nivel Nacional.</w:t>
      </w:r>
    </w:p>
    <w:p w14:paraId="3A5C446B" w14:textId="2B34FA92" w:rsidR="00FA3CF7" w:rsidRPr="004F1C91" w:rsidRDefault="00D50AB7"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lastRenderedPageBreak/>
        <w:t>De esta manera, el N</w:t>
      </w:r>
      <w:r w:rsidR="00FA3CF7" w:rsidRPr="004F1C91">
        <w:rPr>
          <w:rFonts w:ascii="Ancizar Sans Light" w:hAnsi="Ancizar Sans Light" w:cs="Arial"/>
          <w:szCs w:val="24"/>
          <w:lang w:val="es-ES"/>
        </w:rPr>
        <w:t>ivel Nacional distribuye todos sus costos</w:t>
      </w:r>
      <w:r w:rsidRPr="004F1C91">
        <w:rPr>
          <w:rFonts w:ascii="Ancizar Sans Light" w:hAnsi="Ancizar Sans Light" w:cs="Arial"/>
          <w:szCs w:val="24"/>
          <w:lang w:val="es-ES"/>
        </w:rPr>
        <w:t>, m</w:t>
      </w:r>
      <w:r w:rsidR="00FA3CF7" w:rsidRPr="004F1C91">
        <w:rPr>
          <w:rFonts w:ascii="Ancizar Sans Light" w:hAnsi="Ancizar Sans Light" w:cs="Arial"/>
          <w:szCs w:val="24"/>
          <w:lang w:val="es-ES"/>
        </w:rPr>
        <w:t>ultiplicando la tasa de asignación por el costo de cada agrupación en cada sede por Actividad misional (Pregrado, Posgrado, Investigación y Extensión) y</w:t>
      </w:r>
      <w:r w:rsidRPr="004F1C91">
        <w:rPr>
          <w:rFonts w:ascii="Ancizar Sans Light" w:hAnsi="Ancizar Sans Light" w:cs="Arial"/>
          <w:szCs w:val="24"/>
          <w:lang w:val="es-ES"/>
        </w:rPr>
        <w:t xml:space="preserve"> a </w:t>
      </w:r>
      <w:proofErr w:type="spellStart"/>
      <w:r w:rsidRPr="004F1C91">
        <w:rPr>
          <w:rFonts w:ascii="Ancizar Sans Light" w:hAnsi="Ancizar Sans Light" w:cs="Arial"/>
          <w:szCs w:val="24"/>
          <w:lang w:val="es-ES"/>
        </w:rPr>
        <w:t>Unimedios</w:t>
      </w:r>
      <w:proofErr w:type="spellEnd"/>
      <w:r w:rsidRPr="004F1C91">
        <w:rPr>
          <w:rFonts w:ascii="Ancizar Sans Light" w:hAnsi="Ancizar Sans Light" w:cs="Arial"/>
          <w:szCs w:val="24"/>
          <w:lang w:val="es-ES"/>
        </w:rPr>
        <w:t xml:space="preserve">, </w:t>
      </w:r>
      <w:proofErr w:type="spellStart"/>
      <w:r w:rsidRPr="004F1C91">
        <w:rPr>
          <w:rFonts w:ascii="Ancizar Sans Light" w:hAnsi="Ancizar Sans Light" w:cs="Arial"/>
          <w:szCs w:val="24"/>
          <w:lang w:val="es-ES"/>
        </w:rPr>
        <w:t>Unisalud</w:t>
      </w:r>
      <w:proofErr w:type="spellEnd"/>
      <w:r w:rsidRPr="004F1C91">
        <w:rPr>
          <w:rFonts w:ascii="Ancizar Sans Light" w:hAnsi="Ancizar Sans Light" w:cs="Arial"/>
          <w:szCs w:val="24"/>
          <w:lang w:val="es-ES"/>
        </w:rPr>
        <w:t>, Fondo Pensional, Editorial y Regalías.</w:t>
      </w:r>
    </w:p>
    <w:p w14:paraId="00B988C7" w14:textId="6D66E8D5" w:rsidR="00FA3CF7" w:rsidRPr="006B5B26" w:rsidRDefault="00FA3CF7" w:rsidP="004F7030">
      <w:pPr>
        <w:spacing w:line="276" w:lineRule="auto"/>
        <w:jc w:val="both"/>
        <w:rPr>
          <w:rFonts w:ascii="Ancizar Sans Light" w:hAnsi="Ancizar Sans Light" w:cs="Arial"/>
          <w:szCs w:val="24"/>
          <w:lang w:val="es-MX"/>
        </w:rPr>
      </w:pPr>
      <w:r w:rsidRPr="004F1C91">
        <w:rPr>
          <w:rFonts w:ascii="Ancizar Sans Light" w:hAnsi="Ancizar Sans Light" w:cs="Arial"/>
          <w:szCs w:val="24"/>
          <w:lang w:val="es-ES"/>
        </w:rPr>
        <w:t>A continuación, se asigna</w:t>
      </w:r>
      <w:r w:rsidR="00625CD6" w:rsidRPr="004F1C91">
        <w:rPr>
          <w:rFonts w:ascii="Ancizar Sans Light" w:hAnsi="Ancizar Sans Light" w:cs="Arial"/>
          <w:szCs w:val="24"/>
          <w:lang w:val="es-ES"/>
        </w:rPr>
        <w:t>n</w:t>
      </w:r>
      <w:r w:rsidRPr="004F1C91">
        <w:rPr>
          <w:rFonts w:ascii="Ancizar Sans Light" w:hAnsi="Ancizar Sans Light" w:cs="Arial"/>
          <w:szCs w:val="24"/>
          <w:lang w:val="es-ES"/>
        </w:rPr>
        <w:t xml:space="preserve"> los costos de </w:t>
      </w:r>
      <w:proofErr w:type="spellStart"/>
      <w:r w:rsidRPr="004F1C91">
        <w:rPr>
          <w:rFonts w:ascii="Ancizar Sans Light" w:hAnsi="Ancizar Sans Light" w:cs="Arial"/>
          <w:szCs w:val="24"/>
          <w:lang w:val="es-ES"/>
        </w:rPr>
        <w:t>Unimedios</w:t>
      </w:r>
      <w:proofErr w:type="spellEnd"/>
      <w:r w:rsidRPr="004F1C91">
        <w:rPr>
          <w:rFonts w:ascii="Ancizar Sans Light" w:hAnsi="Ancizar Sans Light" w:cs="Arial"/>
          <w:szCs w:val="24"/>
          <w:lang w:val="es-ES"/>
        </w:rPr>
        <w:t xml:space="preserve"> </w:t>
      </w:r>
      <w:r w:rsidR="009118E4" w:rsidRPr="004F1C91">
        <w:rPr>
          <w:rFonts w:ascii="Ancizar Sans Light" w:hAnsi="Ancizar Sans Light" w:cs="Arial"/>
          <w:szCs w:val="24"/>
          <w:lang w:val="es-ES"/>
        </w:rPr>
        <w:t>a las</w:t>
      </w:r>
      <w:r w:rsidRPr="004F1C91">
        <w:rPr>
          <w:rFonts w:ascii="Ancizar Sans Light" w:hAnsi="Ancizar Sans Light" w:cs="Arial"/>
          <w:szCs w:val="24"/>
          <w:lang w:val="es-ES"/>
        </w:rPr>
        <w:t xml:space="preserve"> sedes</w:t>
      </w:r>
      <w:r w:rsidR="00625CD6" w:rsidRPr="004F1C91">
        <w:rPr>
          <w:rFonts w:ascii="Ancizar Sans Light" w:hAnsi="Ancizar Sans Light" w:cs="Arial"/>
          <w:szCs w:val="24"/>
          <w:lang w:val="es-ES"/>
        </w:rPr>
        <w:t xml:space="preserve"> de la Universidad</w:t>
      </w:r>
      <w:r w:rsidRPr="004F1C91">
        <w:rPr>
          <w:rFonts w:ascii="Ancizar Sans Light" w:hAnsi="Ancizar Sans Light" w:cs="Arial"/>
          <w:szCs w:val="24"/>
          <w:lang w:val="es-ES"/>
        </w:rPr>
        <w:t xml:space="preserve">. </w:t>
      </w:r>
      <w:r w:rsidRPr="003E5D2B">
        <w:rPr>
          <w:rFonts w:ascii="Ancizar Sans Light" w:hAnsi="Ancizar Sans Light" w:cs="Arial"/>
          <w:szCs w:val="24"/>
          <w:lang w:val="es-MX"/>
        </w:rPr>
        <w:t>Para que el modelo continúe siendo consistente, se siguen apl</w:t>
      </w:r>
      <w:r w:rsidR="00FC0FE1" w:rsidRPr="003E5D2B">
        <w:rPr>
          <w:rFonts w:ascii="Ancizar Sans Light" w:hAnsi="Ancizar Sans Light" w:cs="Arial"/>
          <w:szCs w:val="24"/>
          <w:lang w:val="es-MX"/>
        </w:rPr>
        <w:t>icando los mismos inductores del paso anterior</w:t>
      </w:r>
      <w:r w:rsidRPr="003E5D2B">
        <w:rPr>
          <w:rFonts w:ascii="Ancizar Sans Light" w:hAnsi="Ancizar Sans Light" w:cs="Arial"/>
          <w:szCs w:val="24"/>
          <w:lang w:val="es-MX"/>
        </w:rPr>
        <w:t>, basado en los costos que ca</w:t>
      </w:r>
      <w:r w:rsidR="003E5D2B" w:rsidRPr="003E5D2B">
        <w:rPr>
          <w:rFonts w:ascii="Ancizar Sans Light" w:hAnsi="Ancizar Sans Light" w:cs="Arial"/>
          <w:szCs w:val="24"/>
          <w:lang w:val="es-MX"/>
        </w:rPr>
        <w:t>da sede tiene en cada agrupación</w:t>
      </w:r>
      <w:r w:rsidRPr="003E5D2B">
        <w:rPr>
          <w:rFonts w:ascii="Ancizar Sans Light" w:hAnsi="Ancizar Sans Light" w:cs="Arial"/>
          <w:szCs w:val="24"/>
          <w:lang w:val="es-MX"/>
        </w:rPr>
        <w:t xml:space="preserve">. </w:t>
      </w:r>
      <w:r w:rsidRPr="004F1C91">
        <w:rPr>
          <w:rFonts w:ascii="Ancizar Sans Light" w:hAnsi="Ancizar Sans Light" w:cs="Arial"/>
          <w:szCs w:val="24"/>
          <w:lang w:val="es-ES"/>
        </w:rPr>
        <w:t xml:space="preserve">Continuando con </w:t>
      </w:r>
      <w:r w:rsidR="00F3595E" w:rsidRPr="004F1C91">
        <w:rPr>
          <w:rFonts w:ascii="Ancizar Sans Light" w:hAnsi="Ancizar Sans Light" w:cs="Arial"/>
          <w:szCs w:val="24"/>
          <w:lang w:val="es-ES"/>
        </w:rPr>
        <w:t>la lógica que fue usada</w:t>
      </w:r>
      <w:r w:rsidRPr="004F1C91">
        <w:rPr>
          <w:rFonts w:ascii="Ancizar Sans Light" w:hAnsi="Ancizar Sans Light" w:cs="Arial"/>
          <w:szCs w:val="24"/>
          <w:lang w:val="es-ES"/>
        </w:rPr>
        <w:t xml:space="preserve"> en la di</w:t>
      </w:r>
      <w:r w:rsidR="00F3595E" w:rsidRPr="004F1C91">
        <w:rPr>
          <w:rFonts w:ascii="Ancizar Sans Light" w:hAnsi="Ancizar Sans Light" w:cs="Arial"/>
          <w:szCs w:val="24"/>
          <w:lang w:val="es-ES"/>
        </w:rPr>
        <w:t>stribución realizada en el del N</w:t>
      </w:r>
      <w:r w:rsidRPr="004F1C91">
        <w:rPr>
          <w:rFonts w:ascii="Ancizar Sans Light" w:hAnsi="Ancizar Sans Light" w:cs="Arial"/>
          <w:szCs w:val="24"/>
          <w:lang w:val="es-ES"/>
        </w:rPr>
        <w:t>ivel Nacional a las sedes.</w:t>
      </w:r>
      <w:r w:rsidR="000D1DAD" w:rsidRPr="004F1C91">
        <w:rPr>
          <w:rFonts w:ascii="Ancizar Sans Light" w:hAnsi="Ancizar Sans Light" w:cs="Arial"/>
          <w:szCs w:val="24"/>
          <w:lang w:val="es-ES"/>
        </w:rPr>
        <w:t xml:space="preserve"> </w:t>
      </w:r>
      <w:r w:rsidR="000D1DAD" w:rsidRPr="006B5B26">
        <w:rPr>
          <w:rFonts w:ascii="Ancizar Sans Light" w:hAnsi="Ancizar Sans Light" w:cs="Arial"/>
          <w:szCs w:val="24"/>
          <w:lang w:val="es-MX"/>
        </w:rPr>
        <w:t xml:space="preserve">Es importante precisar que por sus operaciones Unimedios concentra sus costos en actividades diferentes a las cuatro actividades misionales, por lo que serán catalogadas como “Otros Costos y Gastos”, que a su vez serán distribuidos en las sedes a las cuatro </w:t>
      </w:r>
      <w:r w:rsidR="006B5B26" w:rsidRPr="006B5B26">
        <w:rPr>
          <w:rFonts w:ascii="Ancizar Sans Light" w:hAnsi="Ancizar Sans Light" w:cs="Arial"/>
          <w:szCs w:val="24"/>
          <w:lang w:val="es-MX"/>
        </w:rPr>
        <w:t xml:space="preserve">actividades </w:t>
      </w:r>
      <w:r w:rsidR="000D1DAD" w:rsidRPr="006B5B26">
        <w:rPr>
          <w:rFonts w:ascii="Ancizar Sans Light" w:hAnsi="Ancizar Sans Light" w:cs="Arial"/>
          <w:szCs w:val="24"/>
          <w:lang w:val="es-MX"/>
        </w:rPr>
        <w:t>misionales.</w:t>
      </w:r>
    </w:p>
    <w:p w14:paraId="4C71501C" w14:textId="25BA9E8D" w:rsidR="00FA3CF7" w:rsidRPr="004F1C91" w:rsidRDefault="00FA3CF7" w:rsidP="004F7030">
      <w:pPr>
        <w:spacing w:line="276" w:lineRule="auto"/>
        <w:jc w:val="both"/>
        <w:rPr>
          <w:rFonts w:ascii="Ancizar Sans Light" w:hAnsi="Ancizar Sans Light" w:cs="Arial"/>
          <w:szCs w:val="24"/>
          <w:lang w:val="es-ES"/>
        </w:rPr>
      </w:pPr>
      <w:r w:rsidRPr="004F1C91">
        <w:rPr>
          <w:rFonts w:ascii="Ancizar Sans Light" w:hAnsi="Ancizar Sans Light" w:cs="Arial"/>
          <w:szCs w:val="24"/>
          <w:lang w:val="es-ES"/>
        </w:rPr>
        <w:t xml:space="preserve">Se obtiene la tasa de asignación tomando los costos de </w:t>
      </w:r>
      <w:proofErr w:type="spellStart"/>
      <w:r w:rsidRPr="004F1C91">
        <w:rPr>
          <w:rFonts w:ascii="Ancizar Sans Light" w:hAnsi="Ancizar Sans Light" w:cs="Arial"/>
          <w:szCs w:val="24"/>
          <w:lang w:val="es-ES"/>
        </w:rPr>
        <w:t>Unimedios</w:t>
      </w:r>
      <w:proofErr w:type="spellEnd"/>
      <w:r w:rsidRPr="004F1C91">
        <w:rPr>
          <w:rFonts w:ascii="Ancizar Sans Light" w:hAnsi="Ancizar Sans Light" w:cs="Arial"/>
          <w:szCs w:val="24"/>
          <w:lang w:val="es-ES"/>
        </w:rPr>
        <w:t xml:space="preserve"> y se dividen entre la suma de los </w:t>
      </w:r>
      <w:r w:rsidR="00D05A52" w:rsidRPr="004F1C91">
        <w:rPr>
          <w:rFonts w:ascii="Ancizar Sans Light" w:hAnsi="Ancizar Sans Light" w:cs="Arial"/>
          <w:szCs w:val="24"/>
          <w:lang w:val="es-ES"/>
        </w:rPr>
        <w:t>“Otros Costos y Gastos” por sede y por</w:t>
      </w:r>
      <w:r w:rsidRPr="004F1C91">
        <w:rPr>
          <w:rFonts w:ascii="Ancizar Sans Light" w:hAnsi="Ancizar Sans Light" w:cs="Arial"/>
          <w:szCs w:val="24"/>
          <w:lang w:val="es-ES"/>
        </w:rPr>
        <w:t xml:space="preserve"> </w:t>
      </w:r>
      <w:r w:rsidR="00D05A52" w:rsidRPr="004F1C91">
        <w:rPr>
          <w:rFonts w:ascii="Ancizar Sans Light" w:hAnsi="Ancizar Sans Light" w:cs="Arial"/>
          <w:szCs w:val="24"/>
          <w:lang w:val="es-ES"/>
        </w:rPr>
        <w:t>agrupación.</w:t>
      </w:r>
      <w:r w:rsidRPr="004F1C91">
        <w:rPr>
          <w:rFonts w:ascii="Ancizar Sans Light" w:hAnsi="Ancizar Sans Light" w:cs="Arial"/>
          <w:szCs w:val="24"/>
          <w:lang w:val="es-ES"/>
        </w:rPr>
        <w:t xml:space="preserve"> De esta manera, </w:t>
      </w:r>
      <w:proofErr w:type="spellStart"/>
      <w:r w:rsidRPr="004F1C91">
        <w:rPr>
          <w:rFonts w:ascii="Ancizar Sans Light" w:hAnsi="Ancizar Sans Light" w:cs="Arial"/>
          <w:szCs w:val="24"/>
          <w:lang w:val="es-ES"/>
        </w:rPr>
        <w:t>Unimedios</w:t>
      </w:r>
      <w:proofErr w:type="spellEnd"/>
      <w:r w:rsidRPr="004F1C91">
        <w:rPr>
          <w:rFonts w:ascii="Ancizar Sans Light" w:hAnsi="Ancizar Sans Light" w:cs="Arial"/>
          <w:szCs w:val="24"/>
          <w:lang w:val="es-ES"/>
        </w:rPr>
        <w:t xml:space="preserve"> distribuye todos sus costos. Multiplicando la tasa de asignación por el costo de cada agrupación en cada sede</w:t>
      </w:r>
      <w:r w:rsidR="00B04D19" w:rsidRPr="004F1C91">
        <w:rPr>
          <w:rFonts w:ascii="Ancizar Sans Light" w:hAnsi="Ancizar Sans Light" w:cs="Arial"/>
          <w:szCs w:val="24"/>
          <w:lang w:val="es-ES"/>
        </w:rPr>
        <w:t>.</w:t>
      </w:r>
    </w:p>
    <w:p w14:paraId="321B22E8" w14:textId="4815CDEC" w:rsidR="00FA3CF7" w:rsidRPr="004F1C91" w:rsidRDefault="008B1B1A" w:rsidP="004F7030">
      <w:pPr>
        <w:spacing w:after="0" w:line="276" w:lineRule="auto"/>
        <w:jc w:val="center"/>
        <w:rPr>
          <w:rFonts w:ascii="Ancizar Sans Light" w:hAnsi="Ancizar Sans Light"/>
          <w:b/>
          <w:i/>
          <w:lang w:val="es-ES"/>
        </w:rPr>
      </w:pPr>
      <w:bookmarkStart w:id="127" w:name="_Toc146250975"/>
      <w:r w:rsidRPr="004F1C91">
        <w:rPr>
          <w:rFonts w:ascii="Ancizar Sans Light" w:hAnsi="Ancizar Sans Light"/>
          <w:i/>
          <w:lang w:val="es-ES"/>
        </w:rPr>
        <w:t xml:space="preserve">Ilustración </w:t>
      </w:r>
      <w:r w:rsidRPr="008B1B1A">
        <w:rPr>
          <w:rFonts w:ascii="Ancizar Sans Light" w:hAnsi="Ancizar Sans Light"/>
          <w:i/>
        </w:rPr>
        <w:fldChar w:fldCharType="begin"/>
      </w:r>
      <w:r w:rsidRPr="004F1C91">
        <w:rPr>
          <w:rFonts w:ascii="Ancizar Sans Light" w:hAnsi="Ancizar Sans Light"/>
          <w:i/>
          <w:lang w:val="es-ES"/>
        </w:rPr>
        <w:instrText xml:space="preserve"> SEQ Ilustración \* ARABIC </w:instrText>
      </w:r>
      <w:r w:rsidRPr="008B1B1A">
        <w:rPr>
          <w:rFonts w:ascii="Ancizar Sans Light" w:hAnsi="Ancizar Sans Light"/>
          <w:i/>
        </w:rPr>
        <w:fldChar w:fldCharType="separate"/>
      </w:r>
      <w:r w:rsidR="00C82B7A">
        <w:rPr>
          <w:rFonts w:ascii="Ancizar Sans Light" w:hAnsi="Ancizar Sans Light"/>
          <w:i/>
          <w:noProof/>
          <w:lang w:val="es-ES"/>
        </w:rPr>
        <w:t>7</w:t>
      </w:r>
      <w:r w:rsidRPr="008B1B1A">
        <w:rPr>
          <w:rFonts w:ascii="Ancizar Sans Light" w:hAnsi="Ancizar Sans Light"/>
          <w:i/>
        </w:rPr>
        <w:fldChar w:fldCharType="end"/>
      </w:r>
      <w:r w:rsidRPr="004F1C91">
        <w:rPr>
          <w:rFonts w:ascii="Ancizar Sans Light" w:hAnsi="Ancizar Sans Light"/>
          <w:i/>
          <w:lang w:val="es-ES"/>
        </w:rPr>
        <w:t xml:space="preserve">. </w:t>
      </w:r>
      <w:r w:rsidR="00FA3CF7" w:rsidRPr="004F1C91">
        <w:rPr>
          <w:rFonts w:ascii="Ancizar Sans Light" w:hAnsi="Ancizar Sans Light"/>
          <w:i/>
          <w:lang w:val="es-ES"/>
        </w:rPr>
        <w:t xml:space="preserve">Distribución de costos del Nivel Nacional y </w:t>
      </w:r>
      <w:proofErr w:type="spellStart"/>
      <w:r w:rsidR="00FA3CF7" w:rsidRPr="004F1C91">
        <w:rPr>
          <w:rFonts w:ascii="Ancizar Sans Light" w:hAnsi="Ancizar Sans Light"/>
          <w:i/>
          <w:lang w:val="es-ES"/>
        </w:rPr>
        <w:t>Unimedios</w:t>
      </w:r>
      <w:bookmarkEnd w:id="127"/>
      <w:proofErr w:type="spellEnd"/>
    </w:p>
    <w:p w14:paraId="5616E4DD" w14:textId="77777777" w:rsidR="00FA3CF7" w:rsidRPr="004F1C91" w:rsidRDefault="00FA3CF7" w:rsidP="004F7030">
      <w:pPr>
        <w:spacing w:after="0" w:line="276" w:lineRule="auto"/>
        <w:rPr>
          <w:rFonts w:ascii="Ancizar Sans Light" w:hAnsi="Ancizar Sans Light"/>
          <w:lang w:val="es-ES"/>
        </w:rPr>
      </w:pPr>
    </w:p>
    <w:p w14:paraId="4756D02C" w14:textId="77777777" w:rsidR="00FA3CF7" w:rsidRDefault="00FA3CF7" w:rsidP="004F7030">
      <w:pPr>
        <w:spacing w:after="0" w:line="276" w:lineRule="auto"/>
        <w:rPr>
          <w:rFonts w:ascii="Ancizar Sans Light" w:hAnsi="Ancizar Sans Light"/>
        </w:rPr>
      </w:pPr>
      <w:r>
        <w:rPr>
          <w:noProof/>
          <w:lang w:val="en-US"/>
        </w:rPr>
        <w:drawing>
          <wp:inline distT="0" distB="0" distL="0" distR="0" wp14:anchorId="13354FC1" wp14:editId="753674E5">
            <wp:extent cx="5972510" cy="150939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38323" cy="1526027"/>
                    </a:xfrm>
                    <a:prstGeom prst="rect">
                      <a:avLst/>
                    </a:prstGeom>
                    <a:noFill/>
                    <a:ln>
                      <a:noFill/>
                    </a:ln>
                  </pic:spPr>
                </pic:pic>
              </a:graphicData>
            </a:graphic>
          </wp:inline>
        </w:drawing>
      </w:r>
    </w:p>
    <w:p w14:paraId="295440BF" w14:textId="77777777" w:rsidR="001B5BEC" w:rsidRDefault="0007299D" w:rsidP="001B5BEC">
      <w:pPr>
        <w:spacing w:after="0" w:line="276" w:lineRule="auto"/>
        <w:rPr>
          <w:rFonts w:ascii="Ancizar Sans Light" w:hAnsi="Ancizar Sans Light"/>
          <w:sz w:val="16"/>
          <w:lang w:val="es-ES"/>
        </w:rPr>
      </w:pPr>
      <w:r w:rsidRPr="004F1C91">
        <w:rPr>
          <w:rFonts w:ascii="Ancizar Sans Light" w:hAnsi="Ancizar Sans Light"/>
          <w:sz w:val="16"/>
          <w:lang w:val="es-ES"/>
        </w:rPr>
        <w:t xml:space="preserve">Fuente: </w:t>
      </w:r>
      <w:r w:rsidR="00FA3CF7" w:rsidRPr="004F1C91">
        <w:rPr>
          <w:rFonts w:ascii="Ancizar Sans Light" w:hAnsi="Ancizar Sans Light"/>
          <w:sz w:val="16"/>
          <w:lang w:val="es-ES"/>
        </w:rPr>
        <w:t>Elaboración propia</w:t>
      </w:r>
      <w:bookmarkStart w:id="128" w:name="_Toc12609083"/>
      <w:bookmarkStart w:id="129" w:name="_Toc140232491"/>
    </w:p>
    <w:p w14:paraId="13E5B0EF" w14:textId="77777777" w:rsidR="001B5BEC" w:rsidRDefault="001B5BEC" w:rsidP="001B5BEC">
      <w:pPr>
        <w:spacing w:after="0" w:line="276" w:lineRule="auto"/>
        <w:rPr>
          <w:rFonts w:ascii="Ancizar Sans Light" w:hAnsi="Ancizar Sans Light"/>
          <w:sz w:val="16"/>
          <w:lang w:val="es-ES"/>
        </w:rPr>
      </w:pPr>
    </w:p>
    <w:p w14:paraId="68E8D738" w14:textId="1883D095" w:rsidR="00B13294" w:rsidRPr="001B5BEC" w:rsidRDefault="007B0D59" w:rsidP="001B5BEC">
      <w:pPr>
        <w:spacing w:after="0" w:line="276" w:lineRule="auto"/>
        <w:rPr>
          <w:rFonts w:ascii="Ancizar Sans Light" w:hAnsi="Ancizar Sans Light"/>
          <w:sz w:val="16"/>
          <w:lang w:val="es-ES"/>
        </w:rPr>
      </w:pPr>
      <w:r>
        <w:rPr>
          <w:rFonts w:ascii="Ancizar Sans Light" w:hAnsi="Ancizar Sans Light" w:cs="Arial"/>
          <w:szCs w:val="24"/>
          <w:lang w:val="es-ES"/>
        </w:rPr>
        <w:t xml:space="preserve">Del </w:t>
      </w:r>
      <w:r w:rsidRPr="007B0D59">
        <w:rPr>
          <w:rFonts w:ascii="Ancizar Sans Light" w:hAnsi="Ancizar Sans Light" w:cs="Arial"/>
          <w:szCs w:val="24"/>
          <w:lang w:val="es-ES"/>
        </w:rPr>
        <w:t xml:space="preserve">total de los costos reconocidos en la contabilidad de la Universidad se excluyen en el nivel de sedes, los costos de UNISALUD, EDITORIAL, FONDO PENSIONAL y REGALIAS </w:t>
      </w:r>
      <w:proofErr w:type="spellStart"/>
      <w:r w:rsidRPr="007B0D59">
        <w:rPr>
          <w:rFonts w:ascii="Ancizar Sans Light" w:hAnsi="Ancizar Sans Light" w:cs="Arial"/>
          <w:szCs w:val="24"/>
          <w:lang w:val="es-ES"/>
        </w:rPr>
        <w:t>mas</w:t>
      </w:r>
      <w:proofErr w:type="spellEnd"/>
      <w:r w:rsidRPr="007B0D59">
        <w:rPr>
          <w:rFonts w:ascii="Ancizar Sans Light" w:hAnsi="Ancizar Sans Light" w:cs="Arial"/>
          <w:szCs w:val="24"/>
          <w:lang w:val="es-ES"/>
        </w:rPr>
        <w:t xml:space="preserve"> los costos asignados a estas unidades de gestión del Nivel Nacional y </w:t>
      </w:r>
      <w:proofErr w:type="spellStart"/>
      <w:r w:rsidRPr="007B0D59">
        <w:rPr>
          <w:rFonts w:ascii="Ancizar Sans Light" w:hAnsi="Ancizar Sans Light" w:cs="Arial"/>
          <w:szCs w:val="24"/>
          <w:lang w:val="es-ES"/>
        </w:rPr>
        <w:t>Unimedios</w:t>
      </w:r>
      <w:proofErr w:type="spellEnd"/>
      <w:r w:rsidRPr="007B0D59">
        <w:rPr>
          <w:rFonts w:ascii="Ancizar Sans Light" w:hAnsi="Ancizar Sans Light" w:cs="Arial"/>
          <w:szCs w:val="24"/>
          <w:lang w:val="es-ES"/>
        </w:rPr>
        <w:t xml:space="preserve"> (costos de proyectos), lo anterior por no tener relación con las actividades misionales de la Universidad.</w:t>
      </w:r>
    </w:p>
    <w:p w14:paraId="443F42C0" w14:textId="5ABC04B6" w:rsidR="00FA3CF7" w:rsidRPr="00345D7B" w:rsidRDefault="00FA3CF7" w:rsidP="004F7030">
      <w:pPr>
        <w:pStyle w:val="Ttulo2"/>
        <w:numPr>
          <w:ilvl w:val="2"/>
          <w:numId w:val="3"/>
        </w:numPr>
        <w:spacing w:after="240" w:line="276" w:lineRule="auto"/>
        <w:rPr>
          <w:rFonts w:ascii="Ancizar Sans Light" w:hAnsi="Ancizar Sans Light"/>
          <w:color w:val="0F6277"/>
          <w:sz w:val="24"/>
          <w:lang w:val="es-MX"/>
        </w:rPr>
      </w:pPr>
      <w:bookmarkStart w:id="130" w:name="_Toc146287088"/>
      <w:r w:rsidRPr="00345D7B">
        <w:rPr>
          <w:rFonts w:ascii="Ancizar Sans Light" w:hAnsi="Ancizar Sans Light"/>
          <w:color w:val="0F6277"/>
          <w:sz w:val="24"/>
          <w:lang w:val="es-MX"/>
        </w:rPr>
        <w:t xml:space="preserve">Asignación de costos indirectos </w:t>
      </w:r>
      <w:r w:rsidR="00A84FF2" w:rsidRPr="00345D7B">
        <w:rPr>
          <w:rFonts w:ascii="Ancizar Sans Light" w:hAnsi="Ancizar Sans Light"/>
          <w:color w:val="0F6277"/>
          <w:sz w:val="24"/>
          <w:lang w:val="es-MX"/>
        </w:rPr>
        <w:t xml:space="preserve">de las sedes </w:t>
      </w:r>
      <w:r w:rsidRPr="00345D7B">
        <w:rPr>
          <w:rFonts w:ascii="Ancizar Sans Light" w:hAnsi="Ancizar Sans Light"/>
          <w:color w:val="0F6277"/>
          <w:sz w:val="24"/>
          <w:lang w:val="es-MX"/>
        </w:rPr>
        <w:t xml:space="preserve">a </w:t>
      </w:r>
      <w:r w:rsidR="00A76E4B" w:rsidRPr="00345D7B">
        <w:rPr>
          <w:rFonts w:ascii="Ancizar Sans Light" w:hAnsi="Ancizar Sans Light"/>
          <w:color w:val="0F6277"/>
          <w:sz w:val="24"/>
          <w:lang w:val="es-MX"/>
        </w:rPr>
        <w:t xml:space="preserve">actividades </w:t>
      </w:r>
      <w:r w:rsidRPr="00345D7B">
        <w:rPr>
          <w:rFonts w:ascii="Ancizar Sans Light" w:hAnsi="Ancizar Sans Light"/>
          <w:color w:val="0F6277"/>
          <w:sz w:val="24"/>
          <w:lang w:val="es-MX"/>
        </w:rPr>
        <w:t>misionales</w:t>
      </w:r>
      <w:bookmarkEnd w:id="128"/>
      <w:bookmarkEnd w:id="129"/>
      <w:bookmarkEnd w:id="130"/>
    </w:p>
    <w:p w14:paraId="0CE51867" w14:textId="77777777" w:rsidR="00C82B7A" w:rsidRDefault="00FA3CF7" w:rsidP="00C82B7A">
      <w:pPr>
        <w:spacing w:line="276" w:lineRule="auto"/>
        <w:jc w:val="both"/>
        <w:rPr>
          <w:rFonts w:ascii="Ancizar Sans Light" w:hAnsi="Ancizar Sans Light" w:cs="Arial"/>
          <w:szCs w:val="24"/>
          <w:lang w:val="es-ES"/>
        </w:rPr>
      </w:pPr>
      <w:r w:rsidRPr="006B5B26">
        <w:rPr>
          <w:rFonts w:ascii="Ancizar Sans Light" w:hAnsi="Ancizar Sans Light" w:cs="Arial"/>
          <w:szCs w:val="24"/>
          <w:lang w:val="es-MX"/>
        </w:rPr>
        <w:t xml:space="preserve">El último paso en el proceso de construcción del modelo de costos </w:t>
      </w:r>
      <w:r w:rsidR="008165D5" w:rsidRPr="006B5B26">
        <w:rPr>
          <w:rFonts w:ascii="Ancizar Sans Light" w:hAnsi="Ancizar Sans Light" w:cs="Arial"/>
          <w:szCs w:val="24"/>
          <w:lang w:val="es-MX"/>
        </w:rPr>
        <w:t xml:space="preserve">a nivel de sede </w:t>
      </w:r>
      <w:r w:rsidRPr="006B5B26">
        <w:rPr>
          <w:rFonts w:ascii="Ancizar Sans Light" w:hAnsi="Ancizar Sans Light" w:cs="Arial"/>
          <w:szCs w:val="24"/>
          <w:lang w:val="es-MX"/>
        </w:rPr>
        <w:t xml:space="preserve">es la distribución de los costos indirectos </w:t>
      </w:r>
      <w:r w:rsidR="008165D5" w:rsidRPr="006B5B26">
        <w:rPr>
          <w:rFonts w:ascii="Ancizar Sans Light" w:hAnsi="Ancizar Sans Light" w:cs="Arial"/>
          <w:szCs w:val="24"/>
          <w:lang w:val="es-MX"/>
        </w:rPr>
        <w:t>reconocidos contablemente en cada una de las sedes</w:t>
      </w:r>
      <w:r w:rsidR="000A6140" w:rsidRPr="006B5B26">
        <w:rPr>
          <w:rFonts w:ascii="Ancizar Sans Light" w:hAnsi="Ancizar Sans Light" w:cs="Arial"/>
          <w:szCs w:val="24"/>
          <w:lang w:val="es-MX"/>
        </w:rPr>
        <w:t xml:space="preserve">, </w:t>
      </w:r>
      <w:r w:rsidRPr="006B5B26">
        <w:rPr>
          <w:rFonts w:ascii="Ancizar Sans Light" w:hAnsi="Ancizar Sans Light" w:cs="Arial"/>
          <w:szCs w:val="24"/>
          <w:lang w:val="es-MX"/>
        </w:rPr>
        <w:t>a los costos misionales</w:t>
      </w:r>
      <w:r w:rsidR="008165D5" w:rsidRPr="006B5B26">
        <w:rPr>
          <w:rFonts w:ascii="Ancizar Sans Light" w:hAnsi="Ancizar Sans Light" w:cs="Arial"/>
          <w:szCs w:val="24"/>
          <w:lang w:val="es-MX"/>
        </w:rPr>
        <w:t xml:space="preserve"> de las mismas </w:t>
      </w:r>
      <w:r w:rsidRPr="006B5B26">
        <w:rPr>
          <w:rFonts w:ascii="Ancizar Sans Light" w:hAnsi="Ancizar Sans Light" w:cs="Arial"/>
          <w:szCs w:val="24"/>
          <w:lang w:val="es-MX"/>
        </w:rPr>
        <w:t xml:space="preserve">estos costos indirectos son aquellos catalogados como </w:t>
      </w:r>
      <w:r w:rsidR="00CF4396" w:rsidRPr="006B5B26">
        <w:rPr>
          <w:rFonts w:ascii="Ancizar Sans Light" w:hAnsi="Ancizar Sans Light" w:cs="Arial"/>
          <w:szCs w:val="24"/>
          <w:lang w:val="es-MX"/>
        </w:rPr>
        <w:t>“</w:t>
      </w:r>
      <w:r w:rsidRPr="006B5B26">
        <w:rPr>
          <w:rFonts w:ascii="Ancizar Sans Light" w:hAnsi="Ancizar Sans Light" w:cs="Arial"/>
          <w:szCs w:val="24"/>
          <w:lang w:val="es-MX"/>
        </w:rPr>
        <w:t>otros costos</w:t>
      </w:r>
      <w:r w:rsidR="00CF4396" w:rsidRPr="006B5B26">
        <w:rPr>
          <w:rFonts w:ascii="Ancizar Sans Light" w:hAnsi="Ancizar Sans Light" w:cs="Arial"/>
          <w:szCs w:val="24"/>
          <w:lang w:val="es-MX"/>
        </w:rPr>
        <w:t xml:space="preserve"> y gastos”</w:t>
      </w:r>
      <w:r w:rsidRPr="006B5B26">
        <w:rPr>
          <w:rFonts w:ascii="Ancizar Sans Light" w:hAnsi="Ancizar Sans Light" w:cs="Arial"/>
          <w:szCs w:val="24"/>
          <w:lang w:val="es-MX"/>
        </w:rPr>
        <w:t xml:space="preserve">. </w:t>
      </w:r>
      <w:r w:rsidRPr="004F1C91">
        <w:rPr>
          <w:rFonts w:ascii="Ancizar Sans Light" w:hAnsi="Ancizar Sans Light" w:cs="Arial"/>
          <w:szCs w:val="24"/>
          <w:lang w:val="es-ES"/>
        </w:rPr>
        <w:t>Para ello, se usan los mismos inductores definidos para la distribución de los costos de pregrado</w:t>
      </w:r>
      <w:r w:rsidR="00A76E4B" w:rsidRPr="004F1C91">
        <w:rPr>
          <w:rFonts w:ascii="Ancizar Sans Light" w:hAnsi="Ancizar Sans Light" w:cs="Arial"/>
          <w:szCs w:val="24"/>
          <w:lang w:val="es-ES"/>
        </w:rPr>
        <w:t xml:space="preserve"> (Tabla 2)</w:t>
      </w:r>
      <w:bookmarkStart w:id="131" w:name="_Toc124198982"/>
      <w:r w:rsidR="00C82B7A">
        <w:rPr>
          <w:rFonts w:ascii="Ancizar Sans Light" w:hAnsi="Ancizar Sans Light" w:cs="Arial"/>
          <w:szCs w:val="24"/>
          <w:lang w:val="es-ES"/>
        </w:rPr>
        <w:t>.</w:t>
      </w:r>
    </w:p>
    <w:p w14:paraId="44816086" w14:textId="77777777" w:rsidR="00C82B7A" w:rsidRDefault="00C82B7A" w:rsidP="00C82B7A">
      <w:pPr>
        <w:spacing w:line="276" w:lineRule="auto"/>
        <w:jc w:val="both"/>
        <w:rPr>
          <w:rFonts w:ascii="Ancizar Sans Light" w:hAnsi="Ancizar Sans Light" w:cs="Arial"/>
          <w:szCs w:val="24"/>
          <w:lang w:val="es-ES"/>
        </w:rPr>
      </w:pPr>
    </w:p>
    <w:p w14:paraId="483C771E" w14:textId="40EC4C7E" w:rsidR="00994AE4" w:rsidRPr="00C82B7A" w:rsidRDefault="00635C40" w:rsidP="00C82B7A">
      <w:pPr>
        <w:spacing w:line="276" w:lineRule="auto"/>
        <w:jc w:val="center"/>
        <w:rPr>
          <w:rFonts w:ascii="Ancizar Sans Light" w:hAnsi="Ancizar Sans Light" w:cs="Arial"/>
          <w:i/>
          <w:szCs w:val="24"/>
          <w:lang w:val="es-ES"/>
        </w:rPr>
      </w:pPr>
      <w:bookmarkStart w:id="132" w:name="_Toc146250976"/>
      <w:r w:rsidRPr="00C82B7A">
        <w:rPr>
          <w:rFonts w:ascii="Ancizar Sans Light" w:hAnsi="Ancizar Sans Light"/>
          <w:i/>
          <w:sz w:val="22"/>
          <w:lang w:val="es-ES"/>
        </w:rPr>
        <w:t xml:space="preserve">Ilustración </w:t>
      </w:r>
      <w:r w:rsidRPr="00C82B7A">
        <w:rPr>
          <w:rFonts w:ascii="Ancizar Sans Light" w:hAnsi="Ancizar Sans Light"/>
          <w:i/>
          <w:sz w:val="22"/>
        </w:rPr>
        <w:fldChar w:fldCharType="begin"/>
      </w:r>
      <w:r w:rsidRPr="00C82B7A">
        <w:rPr>
          <w:rFonts w:ascii="Ancizar Sans Light" w:hAnsi="Ancizar Sans Light"/>
          <w:i/>
          <w:sz w:val="22"/>
          <w:lang w:val="es-ES"/>
        </w:rPr>
        <w:instrText xml:space="preserve"> SEQ Ilustración \* ARABIC </w:instrText>
      </w:r>
      <w:r w:rsidRPr="00C82B7A">
        <w:rPr>
          <w:rFonts w:ascii="Ancizar Sans Light" w:hAnsi="Ancizar Sans Light"/>
          <w:i/>
          <w:sz w:val="22"/>
        </w:rPr>
        <w:fldChar w:fldCharType="separate"/>
      </w:r>
      <w:r w:rsidR="00510A0D">
        <w:rPr>
          <w:rFonts w:ascii="Ancizar Sans Light" w:hAnsi="Ancizar Sans Light"/>
          <w:i/>
          <w:noProof/>
          <w:sz w:val="22"/>
          <w:lang w:val="es-ES"/>
        </w:rPr>
        <w:t>8</w:t>
      </w:r>
      <w:r w:rsidRPr="00C82B7A">
        <w:rPr>
          <w:rFonts w:ascii="Ancizar Sans Light" w:hAnsi="Ancizar Sans Light"/>
          <w:i/>
          <w:sz w:val="22"/>
        </w:rPr>
        <w:fldChar w:fldCharType="end"/>
      </w:r>
      <w:r w:rsidRPr="00C82B7A">
        <w:rPr>
          <w:rFonts w:ascii="Ancizar Sans Light" w:hAnsi="Ancizar Sans Light"/>
          <w:i/>
          <w:sz w:val="22"/>
          <w:lang w:val="es-ES"/>
        </w:rPr>
        <w:t xml:space="preserve">. </w:t>
      </w:r>
      <w:r w:rsidR="00FA3CF7" w:rsidRPr="00C82B7A">
        <w:rPr>
          <w:rFonts w:ascii="Ancizar Sans Light" w:hAnsi="Ancizar Sans Light"/>
          <w:i/>
          <w:sz w:val="22"/>
          <w:lang w:val="es-ES"/>
        </w:rPr>
        <w:t xml:space="preserve">Distribución </w:t>
      </w:r>
      <w:r w:rsidRPr="00C82B7A">
        <w:rPr>
          <w:rFonts w:ascii="Ancizar Sans Light" w:hAnsi="Ancizar Sans Light" w:cs="Arial"/>
          <w:i/>
          <w:sz w:val="22"/>
          <w:lang w:val="es-ES"/>
        </w:rPr>
        <w:t>de Costos Ind</w:t>
      </w:r>
      <w:r w:rsidR="00FA3CF7" w:rsidRPr="00C82B7A">
        <w:rPr>
          <w:rFonts w:ascii="Ancizar Sans Light" w:hAnsi="Ancizar Sans Light" w:cs="Arial"/>
          <w:i/>
          <w:sz w:val="22"/>
          <w:lang w:val="es-ES"/>
        </w:rPr>
        <w:t>irectos</w:t>
      </w:r>
      <w:bookmarkEnd w:id="131"/>
      <w:r w:rsidRPr="00C82B7A">
        <w:rPr>
          <w:rFonts w:ascii="Ancizar Sans Light" w:hAnsi="Ancizar Sans Light" w:cs="Arial"/>
          <w:i/>
          <w:sz w:val="22"/>
          <w:lang w:val="es-ES"/>
        </w:rPr>
        <w:t xml:space="preserve"> a Actividades Misionales</w:t>
      </w:r>
      <w:bookmarkEnd w:id="132"/>
    </w:p>
    <w:p w14:paraId="21C75C81" w14:textId="4E05EA6C" w:rsidR="00FA3CF7" w:rsidRPr="009115D8" w:rsidRDefault="00FA3CF7" w:rsidP="00192E10">
      <w:pPr>
        <w:pStyle w:val="Descripcin"/>
        <w:spacing w:line="276" w:lineRule="auto"/>
        <w:jc w:val="center"/>
        <w:rPr>
          <w:rFonts w:ascii="Ancizar Sans Light" w:hAnsi="Ancizar Sans Light"/>
        </w:rPr>
      </w:pPr>
      <w:r>
        <w:rPr>
          <w:noProof/>
          <w:lang w:val="en-US"/>
        </w:rPr>
        <w:lastRenderedPageBreak/>
        <w:drawing>
          <wp:inline distT="0" distB="0" distL="0" distR="0" wp14:anchorId="08D3737A" wp14:editId="257C2046">
            <wp:extent cx="4388241" cy="2369488"/>
            <wp:effectExtent l="0" t="0" r="0" b="0"/>
            <wp:docPr id="19" name="Imagen 19" descr="Diagram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Aplicación&#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50980" cy="2511357"/>
                    </a:xfrm>
                    <a:prstGeom prst="rect">
                      <a:avLst/>
                    </a:prstGeom>
                    <a:noFill/>
                    <a:ln>
                      <a:noFill/>
                    </a:ln>
                  </pic:spPr>
                </pic:pic>
              </a:graphicData>
            </a:graphic>
          </wp:inline>
        </w:drawing>
      </w:r>
    </w:p>
    <w:p w14:paraId="78347CBA" w14:textId="0ACF5672" w:rsidR="00FA3CF7" w:rsidRPr="004F1C91" w:rsidRDefault="0007299D" w:rsidP="004F7030">
      <w:pPr>
        <w:spacing w:line="276" w:lineRule="auto"/>
        <w:rPr>
          <w:rFonts w:ascii="Ancizar Sans Light" w:hAnsi="Ancizar Sans Light" w:cs="Arial"/>
          <w:sz w:val="16"/>
          <w:szCs w:val="24"/>
          <w:lang w:val="es-ES"/>
        </w:rPr>
      </w:pPr>
      <w:r w:rsidRPr="004F1C91">
        <w:rPr>
          <w:rFonts w:ascii="Ancizar Sans Light" w:hAnsi="Ancizar Sans Light" w:cs="Arial"/>
          <w:sz w:val="16"/>
          <w:szCs w:val="24"/>
          <w:lang w:val="es-ES"/>
        </w:rPr>
        <w:t xml:space="preserve">Fuente: </w:t>
      </w:r>
      <w:r w:rsidR="00FA3CF7" w:rsidRPr="004F1C91">
        <w:rPr>
          <w:rFonts w:ascii="Ancizar Sans Light" w:hAnsi="Ancizar Sans Light" w:cs="Arial"/>
          <w:sz w:val="16"/>
          <w:szCs w:val="24"/>
          <w:lang w:val="es-ES"/>
        </w:rPr>
        <w:t>Elaboración propia</w:t>
      </w:r>
    </w:p>
    <w:p w14:paraId="4F34161A" w14:textId="13F1EE76" w:rsidR="00A73EE4" w:rsidRPr="004F1C91" w:rsidRDefault="00A73EE4" w:rsidP="004F7030">
      <w:pPr>
        <w:spacing w:line="276" w:lineRule="auto"/>
        <w:rPr>
          <w:rFonts w:ascii="Ancizar Sans Light" w:hAnsi="Ancizar Sans Light" w:cs="Arial"/>
          <w:sz w:val="16"/>
          <w:szCs w:val="24"/>
          <w:lang w:val="es-ES"/>
        </w:rPr>
      </w:pPr>
      <w:r w:rsidRPr="001955F3">
        <w:rPr>
          <w:rFonts w:ascii="Ancizar Sans Light" w:hAnsi="Ancizar Sans Light" w:cs="Arial"/>
          <w:szCs w:val="24"/>
          <w:lang w:val="es-MX"/>
        </w:rPr>
        <w:t>Una vez realizada</w:t>
      </w:r>
      <w:r w:rsidR="001955F3">
        <w:rPr>
          <w:rFonts w:ascii="Ancizar Sans Light" w:hAnsi="Ancizar Sans Light" w:cs="Arial"/>
          <w:szCs w:val="24"/>
          <w:lang w:val="es-MX"/>
        </w:rPr>
        <w:t>s</w:t>
      </w:r>
      <w:r w:rsidRPr="001955F3">
        <w:rPr>
          <w:rFonts w:ascii="Ancizar Sans Light" w:hAnsi="Ancizar Sans Light" w:cs="Arial"/>
          <w:szCs w:val="24"/>
          <w:lang w:val="es-MX"/>
        </w:rPr>
        <w:t xml:space="preserve"> esta</w:t>
      </w:r>
      <w:r w:rsidR="001955F3" w:rsidRPr="001955F3">
        <w:rPr>
          <w:rFonts w:ascii="Ancizar Sans Light" w:hAnsi="Ancizar Sans Light" w:cs="Arial"/>
          <w:szCs w:val="24"/>
          <w:lang w:val="es-MX"/>
        </w:rPr>
        <w:t>s</w:t>
      </w:r>
      <w:r w:rsidRPr="001955F3">
        <w:rPr>
          <w:rFonts w:ascii="Ancizar Sans Light" w:hAnsi="Ancizar Sans Light" w:cs="Arial"/>
          <w:szCs w:val="24"/>
          <w:lang w:val="es-MX"/>
        </w:rPr>
        <w:t xml:space="preserve"> distribuci</w:t>
      </w:r>
      <w:r w:rsidR="001955F3">
        <w:rPr>
          <w:rFonts w:ascii="Ancizar Sans Light" w:hAnsi="Ancizar Sans Light" w:cs="Arial"/>
          <w:szCs w:val="24"/>
          <w:lang w:val="es-MX"/>
        </w:rPr>
        <w:t>o</w:t>
      </w:r>
      <w:r w:rsidRPr="001955F3">
        <w:rPr>
          <w:rFonts w:ascii="Ancizar Sans Light" w:hAnsi="Ancizar Sans Light" w:cs="Arial"/>
          <w:szCs w:val="24"/>
          <w:lang w:val="es-MX"/>
        </w:rPr>
        <w:t>n</w:t>
      </w:r>
      <w:r w:rsidR="001955F3">
        <w:rPr>
          <w:rFonts w:ascii="Ancizar Sans Light" w:hAnsi="Ancizar Sans Light" w:cs="Arial"/>
          <w:szCs w:val="24"/>
          <w:lang w:val="es-MX"/>
        </w:rPr>
        <w:t>es</w:t>
      </w:r>
      <w:r w:rsidRPr="001955F3">
        <w:rPr>
          <w:rFonts w:ascii="Ancizar Sans Light" w:hAnsi="Ancizar Sans Light" w:cs="Arial"/>
          <w:szCs w:val="24"/>
          <w:lang w:val="es-MX"/>
        </w:rPr>
        <w:t xml:space="preserve">, sumada con los costos del PTA, se obtienen las estructuras de costos para las nueve sedes de la Universidad, esto es el costo final de cada una de las cuatro actividades misionales en las diferentes sedes. </w:t>
      </w:r>
    </w:p>
    <w:p w14:paraId="4575D48F" w14:textId="1B538091" w:rsidR="00A73EE4" w:rsidRDefault="00A73EE4" w:rsidP="004F7030">
      <w:pPr>
        <w:spacing w:line="276" w:lineRule="auto"/>
        <w:rPr>
          <w:rFonts w:ascii="Ancizar Sans Light" w:hAnsi="Ancizar Sans Light" w:cs="Arial"/>
          <w:sz w:val="16"/>
          <w:szCs w:val="24"/>
          <w:lang w:val="es-ES"/>
        </w:rPr>
      </w:pPr>
    </w:p>
    <w:p w14:paraId="2337FF73" w14:textId="4127650A" w:rsidR="000D4D53" w:rsidRPr="00B13294" w:rsidRDefault="00B13294" w:rsidP="00B13294">
      <w:pPr>
        <w:pStyle w:val="Ttulo1"/>
        <w:numPr>
          <w:ilvl w:val="0"/>
          <w:numId w:val="3"/>
        </w:numPr>
        <w:spacing w:line="276" w:lineRule="auto"/>
        <w:rPr>
          <w:rFonts w:ascii="Ancizar Sans Light" w:hAnsi="Ancizar Sans Light"/>
          <w:sz w:val="24"/>
          <w:szCs w:val="24"/>
        </w:rPr>
      </w:pPr>
      <w:bookmarkStart w:id="133" w:name="_Toc146287089"/>
      <w:r>
        <w:rPr>
          <w:rFonts w:ascii="Ancizar Sans Light" w:hAnsi="Ancizar Sans Light"/>
          <w:sz w:val="24"/>
          <w:szCs w:val="24"/>
        </w:rPr>
        <w:t>COSTOS A NIVEL DE FACULTAD</w:t>
      </w:r>
      <w:bookmarkEnd w:id="133"/>
    </w:p>
    <w:p w14:paraId="364FA429" w14:textId="77777777" w:rsidR="000D4D53" w:rsidRPr="004F1C91" w:rsidRDefault="000D4D53" w:rsidP="004F7030">
      <w:pPr>
        <w:pStyle w:val="Sinespaciado"/>
        <w:spacing w:line="276" w:lineRule="auto"/>
        <w:rPr>
          <w:lang w:val="es-ES"/>
        </w:rPr>
      </w:pPr>
    </w:p>
    <w:p w14:paraId="28599A61" w14:textId="7BA379A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A continuación, se establece la metodología que se aplica con el fin de determinar el costo por actividad misional a nivel de facultad al interior de las nueve sedes de la Universidad. </w:t>
      </w:r>
    </w:p>
    <w:p w14:paraId="10843AC8" w14:textId="77777777" w:rsidR="000D4D53" w:rsidRPr="004F1C91" w:rsidRDefault="000D4D53" w:rsidP="004F7030">
      <w:pPr>
        <w:spacing w:after="0" w:line="276" w:lineRule="auto"/>
        <w:jc w:val="both"/>
        <w:rPr>
          <w:rFonts w:ascii="Ancizar Sans Light" w:hAnsi="Ancizar Sans Light"/>
          <w:lang w:val="es-ES"/>
        </w:rPr>
      </w:pPr>
    </w:p>
    <w:p w14:paraId="3BCFBF55" w14:textId="02F304AF"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Para esta fase </w:t>
      </w:r>
      <w:r w:rsidR="00296A91" w:rsidRPr="004F1C91">
        <w:rPr>
          <w:rFonts w:ascii="Ancizar Sans Light" w:hAnsi="Ancizar Sans Light"/>
          <w:lang w:val="es-ES"/>
        </w:rPr>
        <w:t>sirven</w:t>
      </w:r>
      <w:r w:rsidRPr="004F1C91">
        <w:rPr>
          <w:rFonts w:ascii="Ancizar Sans Light" w:hAnsi="Ancizar Sans Light"/>
          <w:lang w:val="es-ES"/>
        </w:rPr>
        <w:t xml:space="preserve"> como insumo las actividades adelantadas </w:t>
      </w:r>
      <w:r w:rsidR="00513D02" w:rsidRPr="004F1C91">
        <w:rPr>
          <w:rFonts w:ascii="Ancizar Sans Light" w:hAnsi="Ancizar Sans Light"/>
          <w:lang w:val="es-ES"/>
        </w:rPr>
        <w:t>en la primera etapa del costeo</w:t>
      </w:r>
      <w:r w:rsidRPr="004F1C91">
        <w:rPr>
          <w:rFonts w:ascii="Ancizar Sans Light" w:hAnsi="Ancizar Sans Light"/>
          <w:lang w:val="es-ES"/>
        </w:rPr>
        <w:t xml:space="preserve"> ya que se parte de las estructuras de costos definidas para cada una de las sedes; adicionalmente</w:t>
      </w:r>
      <w:r w:rsidR="00513D02" w:rsidRPr="004F1C91">
        <w:rPr>
          <w:rFonts w:ascii="Ancizar Sans Light" w:hAnsi="Ancizar Sans Light"/>
          <w:lang w:val="es-ES"/>
        </w:rPr>
        <w:t>,</w:t>
      </w:r>
      <w:r w:rsidRPr="004F1C91">
        <w:rPr>
          <w:rFonts w:ascii="Ancizar Sans Light" w:hAnsi="Ancizar Sans Light"/>
          <w:lang w:val="es-ES"/>
        </w:rPr>
        <w:t xml:space="preserve"> se requiere</w:t>
      </w:r>
      <w:r w:rsidR="00513D02" w:rsidRPr="004F1C91">
        <w:rPr>
          <w:rFonts w:ascii="Ancizar Sans Light" w:hAnsi="Ancizar Sans Light"/>
          <w:lang w:val="es-ES"/>
        </w:rPr>
        <w:t xml:space="preserve"> contar con información como lo</w:t>
      </w:r>
      <w:r w:rsidRPr="004F1C91">
        <w:rPr>
          <w:rFonts w:ascii="Ancizar Sans Light" w:hAnsi="Ancizar Sans Light"/>
          <w:lang w:val="es-ES"/>
        </w:rPr>
        <w:t xml:space="preserve"> </w:t>
      </w:r>
      <w:r w:rsidR="00513D02" w:rsidRPr="004F1C91">
        <w:rPr>
          <w:rFonts w:ascii="Ancizar Sans Light" w:hAnsi="Ancizar Sans Light"/>
          <w:lang w:val="es-ES"/>
        </w:rPr>
        <w:t>es el Programa</w:t>
      </w:r>
      <w:r w:rsidRPr="004F1C91">
        <w:rPr>
          <w:rFonts w:ascii="Ancizar Sans Light" w:hAnsi="Ancizar Sans Light"/>
          <w:lang w:val="es-ES"/>
        </w:rPr>
        <w:t xml:space="preserve"> de Trabajo Académico </w:t>
      </w:r>
      <w:r w:rsidR="00513D02" w:rsidRPr="004F1C91">
        <w:rPr>
          <w:rFonts w:ascii="Ancizar Sans Light" w:hAnsi="Ancizar Sans Light"/>
          <w:lang w:val="es-ES"/>
        </w:rPr>
        <w:t xml:space="preserve">– PTA </w:t>
      </w:r>
      <w:r w:rsidRPr="004F1C91">
        <w:rPr>
          <w:rFonts w:ascii="Ancizar Sans Light" w:hAnsi="Ancizar Sans Light"/>
          <w:lang w:val="es-ES"/>
        </w:rPr>
        <w:t xml:space="preserve">detallados para cada una de las facultades, los costos inherentes al Programa Especial de Admisión y Movilidad Académica, en adelante PEAMA, el número de estudiantes por programa al interior de cada facultad, entre otra información que debe ser solicitada a </w:t>
      </w:r>
      <w:r w:rsidR="00513D02" w:rsidRPr="004F1C91">
        <w:rPr>
          <w:rFonts w:ascii="Ancizar Sans Light" w:hAnsi="Ancizar Sans Light"/>
          <w:lang w:val="es-ES"/>
        </w:rPr>
        <w:t xml:space="preserve">las </w:t>
      </w:r>
      <w:r w:rsidRPr="004F1C91">
        <w:rPr>
          <w:rFonts w:ascii="Ancizar Sans Light" w:hAnsi="Ancizar Sans Light"/>
          <w:lang w:val="es-ES"/>
        </w:rPr>
        <w:t xml:space="preserve">diferentes áreas de la Universidad.  </w:t>
      </w:r>
    </w:p>
    <w:p w14:paraId="2BEBEDF5" w14:textId="27AC7E7A" w:rsidR="000D4D53" w:rsidRDefault="000D4D53" w:rsidP="004F7030">
      <w:pPr>
        <w:spacing w:line="276" w:lineRule="auto"/>
        <w:rPr>
          <w:rFonts w:ascii="Ancizar Sans Light" w:hAnsi="Ancizar Sans Light" w:cs="Arial"/>
          <w:color w:val="0F6277"/>
          <w:szCs w:val="24"/>
          <w:lang w:val="es-ES"/>
        </w:rPr>
      </w:pPr>
    </w:p>
    <w:p w14:paraId="55E2A3A1" w14:textId="4BB48F57" w:rsidR="00B13294" w:rsidRPr="004F1C91" w:rsidRDefault="00B13294" w:rsidP="00B13294">
      <w:pPr>
        <w:pStyle w:val="Ttulo2"/>
        <w:numPr>
          <w:ilvl w:val="1"/>
          <w:numId w:val="3"/>
        </w:numPr>
        <w:spacing w:after="240" w:line="276" w:lineRule="auto"/>
        <w:rPr>
          <w:rFonts w:ascii="Ancizar Sans Light" w:hAnsi="Ancizar Sans Light"/>
          <w:color w:val="0F6277"/>
          <w:sz w:val="24"/>
          <w:szCs w:val="24"/>
          <w:lang w:val="es-ES"/>
        </w:rPr>
      </w:pPr>
      <w:bookmarkStart w:id="134" w:name="_Toc146287090"/>
      <w:r>
        <w:rPr>
          <w:rFonts w:ascii="Ancizar Sans Light" w:hAnsi="Ancizar Sans Light"/>
          <w:color w:val="0F6277"/>
          <w:sz w:val="24"/>
          <w:szCs w:val="24"/>
          <w:lang w:val="es-ES"/>
        </w:rPr>
        <w:t>Desarrollo metodológico</w:t>
      </w:r>
      <w:bookmarkEnd w:id="134"/>
    </w:p>
    <w:p w14:paraId="50918582" w14:textId="0CB7C8E2" w:rsidR="000D4D53" w:rsidRPr="000C2A93" w:rsidRDefault="000D4D53" w:rsidP="004F7030">
      <w:pPr>
        <w:pStyle w:val="Ttulo4"/>
        <w:spacing w:line="276" w:lineRule="auto"/>
        <w:rPr>
          <w:rFonts w:ascii="Ancizar Sans Light" w:hAnsi="Ancizar Sans Light"/>
          <w:color w:val="0F6277"/>
          <w:lang w:val="es-ES"/>
        </w:rPr>
      </w:pPr>
      <w:r w:rsidRPr="000C2A93">
        <w:rPr>
          <w:rFonts w:ascii="Ancizar Sans Light" w:hAnsi="Ancizar Sans Light"/>
          <w:color w:val="0F6277"/>
          <w:lang w:val="es-ES"/>
        </w:rPr>
        <w:t>Información inicial</w:t>
      </w:r>
    </w:p>
    <w:p w14:paraId="79BBAC5B" w14:textId="77777777" w:rsidR="000D4D53" w:rsidRPr="004F1C91" w:rsidRDefault="000D4D53" w:rsidP="004F7030">
      <w:pPr>
        <w:spacing w:after="0" w:line="276" w:lineRule="auto"/>
        <w:jc w:val="both"/>
        <w:rPr>
          <w:rFonts w:ascii="Ancizar Sans Light" w:hAnsi="Ancizar Sans Light"/>
          <w:lang w:val="es-ES"/>
        </w:rPr>
      </w:pPr>
    </w:p>
    <w:p w14:paraId="2FD020FC" w14:textId="26CFA4F2" w:rsidR="000D4D53" w:rsidRPr="004F345B" w:rsidRDefault="000D4D53" w:rsidP="004F7030">
      <w:pPr>
        <w:spacing w:after="0" w:line="276" w:lineRule="auto"/>
        <w:jc w:val="both"/>
        <w:rPr>
          <w:rFonts w:ascii="Ancizar Sans Light" w:hAnsi="Ancizar Sans Light"/>
          <w:lang w:val="es-MX"/>
        </w:rPr>
      </w:pPr>
      <w:r w:rsidRPr="004F345B">
        <w:rPr>
          <w:rFonts w:ascii="Ancizar Sans Light" w:hAnsi="Ancizar Sans Light"/>
          <w:lang w:val="es-MX"/>
        </w:rPr>
        <w:t>Para la determinación de los costos de cada facultad se debe partir de la base de datos denominada “</w:t>
      </w:r>
      <w:r w:rsidRPr="004F345B">
        <w:rPr>
          <w:rFonts w:ascii="Ancizar Sans Light" w:hAnsi="Ancizar Sans Light"/>
          <w:i/>
          <w:lang w:val="es-MX"/>
        </w:rPr>
        <w:t>Datos Originales</w:t>
      </w:r>
      <w:r w:rsidRPr="004F345B">
        <w:rPr>
          <w:rFonts w:ascii="Ancizar Sans Light" w:hAnsi="Ancizar Sans Light"/>
          <w:lang w:val="es-MX"/>
        </w:rPr>
        <w:t>”, la cual contiene información con atributos de sede, cuenta contable, valor asociado y agrupación del modelo</w:t>
      </w:r>
      <w:r w:rsidR="004F345B" w:rsidRPr="004F345B">
        <w:rPr>
          <w:rFonts w:ascii="Ancizar Sans Light" w:hAnsi="Ancizar Sans Light"/>
          <w:lang w:val="es-MX"/>
        </w:rPr>
        <w:t>,</w:t>
      </w:r>
      <w:r w:rsidRPr="004F345B">
        <w:rPr>
          <w:rFonts w:ascii="Ancizar Sans Light" w:hAnsi="Ancizar Sans Light"/>
          <w:lang w:val="es-MX"/>
        </w:rPr>
        <w:t xml:space="preserve"> entre otros,</w:t>
      </w:r>
      <w:r w:rsidR="00296A91" w:rsidRPr="004F345B">
        <w:rPr>
          <w:rFonts w:ascii="Ancizar Sans Light" w:hAnsi="Ancizar Sans Light"/>
          <w:lang w:val="es-MX"/>
        </w:rPr>
        <w:t xml:space="preserve"> </w:t>
      </w:r>
      <w:r w:rsidR="004650B7">
        <w:rPr>
          <w:rFonts w:ascii="Ancizar Sans Light" w:hAnsi="Ancizar Sans Light"/>
          <w:lang w:val="es-MX"/>
        </w:rPr>
        <w:t>información</w:t>
      </w:r>
      <w:r w:rsidR="004F345B">
        <w:rPr>
          <w:rFonts w:ascii="Ancizar Sans Light" w:hAnsi="Ancizar Sans Light"/>
          <w:lang w:val="es-MX"/>
        </w:rPr>
        <w:t xml:space="preserve"> que</w:t>
      </w:r>
      <w:r w:rsidR="00296A91" w:rsidRPr="004F345B">
        <w:rPr>
          <w:rFonts w:ascii="Ancizar Sans Light" w:hAnsi="Ancizar Sans Light"/>
          <w:lang w:val="es-MX"/>
        </w:rPr>
        <w:t xml:space="preserve"> es</w:t>
      </w:r>
      <w:r w:rsidRPr="004F345B">
        <w:rPr>
          <w:rFonts w:ascii="Ancizar Sans Light" w:hAnsi="Ancizar Sans Light"/>
          <w:lang w:val="es-MX"/>
        </w:rPr>
        <w:t xml:space="preserve"> desarrollada durante la determinación de costos a nivel de sede. </w:t>
      </w:r>
    </w:p>
    <w:p w14:paraId="5E8E3C2F" w14:textId="77777777" w:rsidR="000D4D53" w:rsidRPr="004F345B" w:rsidRDefault="000D4D53" w:rsidP="004F7030">
      <w:pPr>
        <w:spacing w:after="0" w:line="276" w:lineRule="auto"/>
        <w:jc w:val="both"/>
        <w:rPr>
          <w:rFonts w:ascii="Ancizar Sans Light" w:hAnsi="Ancizar Sans Light"/>
          <w:lang w:val="es-MX"/>
        </w:rPr>
      </w:pPr>
    </w:p>
    <w:p w14:paraId="11A7D2B6" w14:textId="2647D446"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Partiendo de “Datos Originales” se construye una segunda hoja de trabajo en la cual se presenta para la sede que se está trabajando los costos por agrupación para cada empresa, y dentro de la </w:t>
      </w:r>
      <w:r w:rsidRPr="004F1C91">
        <w:rPr>
          <w:rFonts w:ascii="Ancizar Sans Light" w:hAnsi="Ancizar Sans Light"/>
          <w:lang w:val="es-ES"/>
        </w:rPr>
        <w:lastRenderedPageBreak/>
        <w:t xml:space="preserve">empresa por cada actividad misional. Adicionalmente se </w:t>
      </w:r>
      <w:r w:rsidR="00B76B83" w:rsidRPr="004F1C91">
        <w:rPr>
          <w:rFonts w:ascii="Ancizar Sans Light" w:hAnsi="Ancizar Sans Light"/>
          <w:lang w:val="es-ES"/>
        </w:rPr>
        <w:t>separan</w:t>
      </w:r>
      <w:r w:rsidRPr="004F1C91">
        <w:rPr>
          <w:rFonts w:ascii="Ancizar Sans Light" w:hAnsi="Ancizar Sans Light"/>
          <w:lang w:val="es-ES"/>
        </w:rPr>
        <w:t xml:space="preserve"> los Gastos de Personal por cada empresa, esta información también es extraída de la hoja Datos Originales.</w:t>
      </w:r>
    </w:p>
    <w:p w14:paraId="6E4B385A" w14:textId="77777777" w:rsidR="000D4D53" w:rsidRPr="004F1C91" w:rsidRDefault="000D4D53" w:rsidP="004F7030">
      <w:pPr>
        <w:spacing w:after="0" w:line="276" w:lineRule="auto"/>
        <w:jc w:val="both"/>
        <w:rPr>
          <w:rFonts w:ascii="Ancizar Sans Light" w:hAnsi="Ancizar Sans Light"/>
          <w:lang w:val="es-ES"/>
        </w:rPr>
      </w:pPr>
    </w:p>
    <w:p w14:paraId="56BDC34A" w14:textId="30658B34" w:rsidR="000D4D53" w:rsidRDefault="00B76B83" w:rsidP="004F7030">
      <w:pPr>
        <w:spacing w:after="0" w:line="276" w:lineRule="auto"/>
        <w:jc w:val="both"/>
        <w:rPr>
          <w:rFonts w:ascii="Ancizar Sans Light" w:hAnsi="Ancizar Sans Light"/>
          <w:lang w:val="es-ES"/>
        </w:rPr>
      </w:pPr>
      <w:r w:rsidRPr="004F1C91">
        <w:rPr>
          <w:rFonts w:ascii="Ancizar Sans Light" w:hAnsi="Ancizar Sans Light"/>
          <w:lang w:val="es-ES"/>
        </w:rPr>
        <w:t>Posteriormente, se</w:t>
      </w:r>
      <w:r w:rsidR="000D4D53" w:rsidRPr="004F1C91">
        <w:rPr>
          <w:rFonts w:ascii="Ancizar Sans Light" w:hAnsi="Ancizar Sans Light"/>
          <w:lang w:val="es-ES"/>
        </w:rPr>
        <w:t xml:space="preserve"> hace la distribución y el prorrateo de los costos de los Programas de Trabajo Académico - PTA en cada facultad. Para ello se toma la información remitida por la División Nacional de Personal Académico y Administrativo referente a los PTA de los docentes de Planta, Ocasiona</w:t>
      </w:r>
      <w:r w:rsidR="00B74BF4" w:rsidRPr="004F1C91">
        <w:rPr>
          <w:rFonts w:ascii="Ancizar Sans Light" w:hAnsi="Ancizar Sans Light"/>
          <w:lang w:val="es-ES"/>
        </w:rPr>
        <w:t>les y los PTA en otros estados.</w:t>
      </w:r>
    </w:p>
    <w:p w14:paraId="429A0622" w14:textId="4FE3F328" w:rsidR="00B13294" w:rsidRDefault="00B13294" w:rsidP="004F7030">
      <w:pPr>
        <w:spacing w:after="0" w:line="276" w:lineRule="auto"/>
        <w:jc w:val="both"/>
        <w:rPr>
          <w:rFonts w:ascii="Ancizar Sans Light" w:hAnsi="Ancizar Sans Light"/>
          <w:lang w:val="es-ES"/>
        </w:rPr>
      </w:pPr>
    </w:p>
    <w:p w14:paraId="10BA7472" w14:textId="74E96EFC" w:rsidR="000D4D53" w:rsidRPr="00B13294" w:rsidRDefault="00B13294" w:rsidP="00B13294">
      <w:pPr>
        <w:pStyle w:val="Ttulo2"/>
        <w:numPr>
          <w:ilvl w:val="2"/>
          <w:numId w:val="3"/>
        </w:numPr>
        <w:spacing w:after="240" w:line="276" w:lineRule="auto"/>
        <w:rPr>
          <w:rFonts w:ascii="Ancizar Sans Light" w:hAnsi="Ancizar Sans Light" w:cs="Arial"/>
          <w:color w:val="0F6277"/>
          <w:sz w:val="24"/>
          <w:szCs w:val="24"/>
          <w:lang w:val="es-ES"/>
        </w:rPr>
      </w:pPr>
      <w:bookmarkStart w:id="135" w:name="_Toc146287091"/>
      <w:r w:rsidRPr="00B13294">
        <w:rPr>
          <w:rFonts w:ascii="Ancizar Sans Light" w:hAnsi="Ancizar Sans Light"/>
          <w:color w:val="0F6277"/>
          <w:sz w:val="24"/>
          <w:lang w:val="es-ES"/>
        </w:rPr>
        <w:t xml:space="preserve">Distribución de los costos del Nivel Nacional y </w:t>
      </w:r>
      <w:proofErr w:type="spellStart"/>
      <w:r w:rsidRPr="00B13294">
        <w:rPr>
          <w:rFonts w:ascii="Ancizar Sans Light" w:hAnsi="Ancizar Sans Light"/>
          <w:color w:val="0F6277"/>
          <w:sz w:val="24"/>
          <w:lang w:val="es-ES"/>
        </w:rPr>
        <w:t>Unimedios</w:t>
      </w:r>
      <w:proofErr w:type="spellEnd"/>
      <w:r w:rsidRPr="00B13294">
        <w:rPr>
          <w:rFonts w:ascii="Ancizar Sans Light" w:hAnsi="Ancizar Sans Light"/>
          <w:color w:val="0F6277"/>
          <w:sz w:val="24"/>
          <w:lang w:val="es-ES"/>
        </w:rPr>
        <w:t xml:space="preserve"> asignados a la sede y de los costos del Nivel Central de la Sede</w:t>
      </w:r>
      <w:bookmarkEnd w:id="135"/>
    </w:p>
    <w:p w14:paraId="5EEF5274" w14:textId="040D338E" w:rsidR="00132468"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Las primeras distribuciones de costos que se realizan en el proceso corresponden a los costos del Nivel Central de la sede y lo</w:t>
      </w:r>
      <w:r w:rsidR="00132468" w:rsidRPr="004F1C91">
        <w:rPr>
          <w:rFonts w:ascii="Ancizar Sans Light" w:hAnsi="Ancizar Sans Light"/>
          <w:lang w:val="es-ES"/>
        </w:rPr>
        <w:t>s costos</w:t>
      </w:r>
      <w:r w:rsidRPr="004F1C91">
        <w:rPr>
          <w:rFonts w:ascii="Ancizar Sans Light" w:hAnsi="Ancizar Sans Light"/>
          <w:lang w:val="es-ES"/>
        </w:rPr>
        <w:t xml:space="preserve"> que ha</w:t>
      </w:r>
      <w:r w:rsidR="00132468" w:rsidRPr="004F1C91">
        <w:rPr>
          <w:rFonts w:ascii="Ancizar Sans Light" w:hAnsi="Ancizar Sans Light"/>
          <w:lang w:val="es-ES"/>
        </w:rPr>
        <w:t>n</w:t>
      </w:r>
      <w:r w:rsidRPr="004F1C91">
        <w:rPr>
          <w:rFonts w:ascii="Ancizar Sans Light" w:hAnsi="Ancizar Sans Light"/>
          <w:lang w:val="es-ES"/>
        </w:rPr>
        <w:t xml:space="preserve"> sido previamente asignado</w:t>
      </w:r>
      <w:r w:rsidR="00105C47" w:rsidRPr="004F1C91">
        <w:rPr>
          <w:rFonts w:ascii="Ancizar Sans Light" w:hAnsi="Ancizar Sans Light"/>
          <w:lang w:val="es-ES"/>
        </w:rPr>
        <w:t>s</w:t>
      </w:r>
      <w:r w:rsidRPr="004F1C91">
        <w:rPr>
          <w:rFonts w:ascii="Ancizar Sans Light" w:hAnsi="Ancizar Sans Light"/>
          <w:lang w:val="es-ES"/>
        </w:rPr>
        <w:t xml:space="preserve"> por el Nivel Nacional y </w:t>
      </w:r>
      <w:proofErr w:type="spellStart"/>
      <w:r w:rsidRPr="004F1C91">
        <w:rPr>
          <w:rFonts w:ascii="Ancizar Sans Light" w:hAnsi="Ancizar Sans Light"/>
          <w:lang w:val="es-ES"/>
        </w:rPr>
        <w:t>Unimedios</w:t>
      </w:r>
      <w:proofErr w:type="spellEnd"/>
      <w:r w:rsidRPr="004F1C91">
        <w:rPr>
          <w:rFonts w:ascii="Ancizar Sans Light" w:hAnsi="Ancizar Sans Light"/>
          <w:lang w:val="es-ES"/>
        </w:rPr>
        <w:t xml:space="preserve"> a cada una de las sedes. </w:t>
      </w:r>
    </w:p>
    <w:p w14:paraId="097F8403" w14:textId="784BEAAC" w:rsidR="006C4EED" w:rsidRPr="004F1C91" w:rsidRDefault="006C4EED" w:rsidP="004F7030">
      <w:pPr>
        <w:spacing w:after="0" w:line="276" w:lineRule="auto"/>
        <w:jc w:val="both"/>
        <w:rPr>
          <w:rFonts w:ascii="Ancizar Sans Light" w:hAnsi="Ancizar Sans Light"/>
          <w:lang w:val="es-ES"/>
        </w:rPr>
      </w:pPr>
    </w:p>
    <w:p w14:paraId="1376B9EE" w14:textId="0F411F7A" w:rsidR="006C4EED" w:rsidRPr="004F1C91" w:rsidRDefault="00027C80" w:rsidP="00027C80">
      <w:pPr>
        <w:spacing w:after="0" w:line="276" w:lineRule="auto"/>
        <w:jc w:val="both"/>
        <w:rPr>
          <w:lang w:val="es-ES"/>
        </w:rPr>
      </w:pPr>
      <w:r w:rsidRPr="004F1C91">
        <w:rPr>
          <w:rFonts w:ascii="Ancizar Sans Light" w:hAnsi="Ancizar Sans Light"/>
          <w:lang w:val="es-ES"/>
        </w:rPr>
        <w:t xml:space="preserve">El </w:t>
      </w:r>
      <w:r w:rsidRPr="004F1C91">
        <w:rPr>
          <w:lang w:val="es-ES"/>
        </w:rPr>
        <w:t xml:space="preserve">Nivel Central está compuesto por las áreas que adelantan actividades de gestión, dirección, administración y/o de coordinación necesarias para el cumplimiento de las actividades misionales de la sede y el correcto funcionamiento de las facultades y los programas curriculares. </w:t>
      </w:r>
    </w:p>
    <w:p w14:paraId="230D9E6C" w14:textId="71B1FCC4" w:rsidR="004B0584" w:rsidRPr="004F1C91" w:rsidRDefault="004B0584" w:rsidP="00027C80">
      <w:pPr>
        <w:spacing w:after="0" w:line="276" w:lineRule="auto"/>
        <w:jc w:val="both"/>
        <w:rPr>
          <w:lang w:val="es-ES"/>
        </w:rPr>
      </w:pPr>
    </w:p>
    <w:p w14:paraId="335DF23D" w14:textId="16F4C8B7" w:rsidR="004B0584" w:rsidRPr="004F1C91" w:rsidRDefault="004B0584" w:rsidP="00027C80">
      <w:pPr>
        <w:spacing w:after="0" w:line="276" w:lineRule="auto"/>
        <w:jc w:val="both"/>
        <w:rPr>
          <w:lang w:val="es-ES"/>
        </w:rPr>
      </w:pPr>
      <w:r w:rsidRPr="004F1C91">
        <w:rPr>
          <w:lang w:val="es-ES"/>
        </w:rPr>
        <w:t xml:space="preserve">Para el caso de las áreas de </w:t>
      </w:r>
      <w:r w:rsidR="004A7826" w:rsidRPr="004F1C91">
        <w:rPr>
          <w:lang w:val="es-ES"/>
        </w:rPr>
        <w:t xml:space="preserve">Nivel Central </w:t>
      </w:r>
      <w:r w:rsidRPr="004F1C91">
        <w:rPr>
          <w:lang w:val="es-ES"/>
        </w:rPr>
        <w:t xml:space="preserve">cuyas actividades se encuentren direccionadas hacia una actividad específica misional, dicha distribución se realizará en la misma actividad misional, como, por ejemplo, los costos de la UGI de Nivel Central serán distribuidos a las diferentes </w:t>
      </w:r>
      <w:proofErr w:type="spellStart"/>
      <w:r w:rsidRPr="004F1C91">
        <w:rPr>
          <w:lang w:val="es-ES"/>
        </w:rPr>
        <w:t>UGIs</w:t>
      </w:r>
      <w:proofErr w:type="spellEnd"/>
      <w:r w:rsidRPr="004F1C91">
        <w:rPr>
          <w:lang w:val="es-ES"/>
        </w:rPr>
        <w:t xml:space="preserve"> de cada facultad presente en la sede.</w:t>
      </w:r>
    </w:p>
    <w:p w14:paraId="5DB10E31" w14:textId="64F7FCA2" w:rsidR="00132468" w:rsidRPr="004F1C91" w:rsidRDefault="00132468" w:rsidP="004F7030">
      <w:pPr>
        <w:spacing w:after="0" w:line="276" w:lineRule="auto"/>
        <w:jc w:val="both"/>
        <w:rPr>
          <w:rFonts w:ascii="Ancizar Sans Light" w:hAnsi="Ancizar Sans Light"/>
          <w:lang w:val="es-ES"/>
        </w:rPr>
      </w:pPr>
    </w:p>
    <w:p w14:paraId="3FC2DC93" w14:textId="77777777" w:rsidR="003213B5" w:rsidRDefault="00132468" w:rsidP="003213B5">
      <w:pPr>
        <w:spacing w:after="0" w:line="276" w:lineRule="auto"/>
        <w:jc w:val="both"/>
        <w:rPr>
          <w:rFonts w:ascii="Ancizar Sans Light" w:hAnsi="Ancizar Sans Light"/>
          <w:lang w:val="es-ES"/>
        </w:rPr>
      </w:pPr>
      <w:r w:rsidRPr="004F1C91">
        <w:rPr>
          <w:rFonts w:ascii="Ancizar Sans Light" w:hAnsi="Ancizar Sans Light"/>
          <w:lang w:val="es-ES"/>
        </w:rPr>
        <w:t xml:space="preserve">El Nivel </w:t>
      </w:r>
      <w:r w:rsidR="004B0584" w:rsidRPr="004F1C91">
        <w:rPr>
          <w:rFonts w:ascii="Ancizar Sans Light" w:hAnsi="Ancizar Sans Light"/>
          <w:lang w:val="es-ES"/>
        </w:rPr>
        <w:t>C</w:t>
      </w:r>
      <w:r w:rsidR="000D4D53" w:rsidRPr="004F1C91">
        <w:rPr>
          <w:rFonts w:ascii="Ancizar Sans Light" w:hAnsi="Ancizar Sans Light"/>
          <w:lang w:val="es-ES"/>
        </w:rPr>
        <w:t xml:space="preserve">entral </w:t>
      </w:r>
      <w:r w:rsidRPr="004F1C91">
        <w:rPr>
          <w:rFonts w:ascii="Ancizar Sans Light" w:hAnsi="Ancizar Sans Light"/>
          <w:lang w:val="es-ES"/>
        </w:rPr>
        <w:t xml:space="preserve">de las sedes </w:t>
      </w:r>
      <w:r w:rsidR="000D4D53" w:rsidRPr="004F1C91">
        <w:rPr>
          <w:rFonts w:ascii="Ancizar Sans Light" w:hAnsi="Ancizar Sans Light"/>
          <w:lang w:val="es-ES"/>
        </w:rPr>
        <w:t>se encuentra conformado por las siguientes empresas.</w:t>
      </w:r>
      <w:bookmarkStart w:id="136" w:name="_Toc12608865"/>
    </w:p>
    <w:p w14:paraId="01A9B8F3" w14:textId="77777777" w:rsidR="003213B5" w:rsidRDefault="003213B5" w:rsidP="003213B5">
      <w:pPr>
        <w:spacing w:after="0" w:line="276" w:lineRule="auto"/>
        <w:jc w:val="both"/>
        <w:rPr>
          <w:rFonts w:ascii="Ancizar Sans Light" w:hAnsi="Ancizar Sans Light"/>
          <w:lang w:val="es-ES"/>
        </w:rPr>
      </w:pPr>
    </w:p>
    <w:p w14:paraId="48C94E69" w14:textId="133697E2" w:rsidR="000D4D53" w:rsidRPr="003213B5" w:rsidRDefault="000D4D53" w:rsidP="003213B5">
      <w:pPr>
        <w:spacing w:after="0" w:line="276" w:lineRule="auto"/>
        <w:jc w:val="center"/>
        <w:rPr>
          <w:rFonts w:ascii="Ancizar Sans Light" w:hAnsi="Ancizar Sans Light"/>
          <w:i/>
          <w:sz w:val="18"/>
          <w:lang w:val="es-ES"/>
        </w:rPr>
      </w:pPr>
      <w:bookmarkStart w:id="137" w:name="_Toc146250977"/>
      <w:r w:rsidRPr="003213B5">
        <w:rPr>
          <w:rFonts w:ascii="Ancizar Sans Light" w:hAnsi="Ancizar Sans Light"/>
          <w:i/>
          <w:noProof/>
          <w:sz w:val="18"/>
          <w:lang w:val="en-US"/>
        </w:rPr>
        <w:lastRenderedPageBreak/>
        <mc:AlternateContent>
          <mc:Choice Requires="wpg">
            <w:drawing>
              <wp:anchor distT="0" distB="0" distL="114300" distR="114300" simplePos="0" relativeHeight="251662336" behindDoc="0" locked="0" layoutInCell="1" allowOverlap="1" wp14:anchorId="1A0F4DBF" wp14:editId="7A34FB83">
                <wp:simplePos x="0" y="0"/>
                <wp:positionH relativeFrom="column">
                  <wp:posOffset>310515</wp:posOffset>
                </wp:positionH>
                <wp:positionV relativeFrom="paragraph">
                  <wp:posOffset>214630</wp:posOffset>
                </wp:positionV>
                <wp:extent cx="5076190" cy="4429125"/>
                <wp:effectExtent l="19050" t="19050" r="10160" b="47625"/>
                <wp:wrapTight wrapText="bothSides">
                  <wp:wrapPolygon edited="0">
                    <wp:start x="8268" y="-93"/>
                    <wp:lineTo x="5998" y="0"/>
                    <wp:lineTo x="486" y="1022"/>
                    <wp:lineTo x="486" y="1486"/>
                    <wp:lineTo x="-81" y="1486"/>
                    <wp:lineTo x="-81" y="2415"/>
                    <wp:lineTo x="324" y="2973"/>
                    <wp:lineTo x="0" y="4366"/>
                    <wp:lineTo x="-81" y="4459"/>
                    <wp:lineTo x="-81" y="5853"/>
                    <wp:lineTo x="6485" y="5946"/>
                    <wp:lineTo x="6890" y="7432"/>
                    <wp:lineTo x="2675" y="7432"/>
                    <wp:lineTo x="405" y="7990"/>
                    <wp:lineTo x="405" y="8919"/>
                    <wp:lineTo x="-81" y="8919"/>
                    <wp:lineTo x="-81" y="9662"/>
                    <wp:lineTo x="486" y="10405"/>
                    <wp:lineTo x="811" y="11892"/>
                    <wp:lineTo x="-81" y="11892"/>
                    <wp:lineTo x="-81" y="13099"/>
                    <wp:lineTo x="81" y="14493"/>
                    <wp:lineTo x="1864" y="14865"/>
                    <wp:lineTo x="6485" y="14865"/>
                    <wp:lineTo x="6566" y="16351"/>
                    <wp:lineTo x="-81" y="16351"/>
                    <wp:lineTo x="-81" y="17745"/>
                    <wp:lineTo x="405" y="19324"/>
                    <wp:lineTo x="-81" y="19324"/>
                    <wp:lineTo x="-81" y="20160"/>
                    <wp:lineTo x="405" y="20810"/>
                    <wp:lineTo x="405" y="21089"/>
                    <wp:lineTo x="5188" y="21646"/>
                    <wp:lineTo x="7863" y="21739"/>
                    <wp:lineTo x="8674" y="21739"/>
                    <wp:lineTo x="19455" y="21646"/>
                    <wp:lineTo x="21562" y="21554"/>
                    <wp:lineTo x="21562" y="186"/>
                    <wp:lineTo x="21481" y="-93"/>
                    <wp:lineTo x="8268" y="-93"/>
                  </wp:wrapPolygon>
                </wp:wrapTight>
                <wp:docPr id="315" name="Grupo 315"/>
                <wp:cNvGraphicFramePr/>
                <a:graphic xmlns:a="http://schemas.openxmlformats.org/drawingml/2006/main">
                  <a:graphicData uri="http://schemas.microsoft.com/office/word/2010/wordprocessingGroup">
                    <wpg:wgp>
                      <wpg:cNvGrpSpPr/>
                      <wpg:grpSpPr>
                        <a:xfrm>
                          <a:off x="0" y="0"/>
                          <a:ext cx="5076190" cy="4429125"/>
                          <a:chOff x="0" y="0"/>
                          <a:chExt cx="5076190" cy="4429125"/>
                        </a:xfrm>
                      </wpg:grpSpPr>
                      <wpg:grpSp>
                        <wpg:cNvPr id="79" name="Grupo 79"/>
                        <wpg:cNvGrpSpPr/>
                        <wpg:grpSpPr>
                          <a:xfrm>
                            <a:off x="0" y="0"/>
                            <a:ext cx="5076190" cy="723900"/>
                            <a:chOff x="0" y="0"/>
                            <a:chExt cx="5076645" cy="1268227"/>
                          </a:xfrm>
                        </wpg:grpSpPr>
                        <wps:wsp>
                          <wps:cNvPr id="62" name="Rectangle 9"/>
                          <wps:cNvSpPr/>
                          <wps:spPr>
                            <a:xfrm>
                              <a:off x="1562100" y="0"/>
                              <a:ext cx="435755" cy="1268227"/>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482600 h 1501245"/>
                                <a:gd name="connsiteX1" fmla="*/ 1696507 w 1696507"/>
                                <a:gd name="connsiteY1" fmla="*/ 0 h 1501245"/>
                                <a:gd name="connsiteX2" fmla="*/ 1696507 w 1696507"/>
                                <a:gd name="connsiteY2" fmla="*/ 1501245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92125 h 1510770"/>
                                <a:gd name="connsiteX1" fmla="*/ 1693332 w 1696507"/>
                                <a:gd name="connsiteY1" fmla="*/ 0 h 1510770"/>
                                <a:gd name="connsiteX2" fmla="*/ 1696507 w 1696507"/>
                                <a:gd name="connsiteY2" fmla="*/ 1342495 h 1510770"/>
                                <a:gd name="connsiteX3" fmla="*/ 0 w 1696507"/>
                                <a:gd name="connsiteY3" fmla="*/ 1510770 h 1510770"/>
                                <a:gd name="connsiteX4" fmla="*/ 0 w 1696507"/>
                                <a:gd name="connsiteY4" fmla="*/ 492125 h 15107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510770">
                                  <a:moveTo>
                                    <a:pt x="0" y="492125"/>
                                  </a:moveTo>
                                  <a:lnTo>
                                    <a:pt x="1693332" y="0"/>
                                  </a:lnTo>
                                  <a:cubicBezTo>
                                    <a:pt x="1694390" y="447498"/>
                                    <a:pt x="1695449" y="894997"/>
                                    <a:pt x="1696507" y="1342495"/>
                                  </a:cubicBezTo>
                                  <a:lnTo>
                                    <a:pt x="0" y="1510770"/>
                                  </a:lnTo>
                                  <a:lnTo>
                                    <a:pt x="0" y="492125"/>
                                  </a:lnTo>
                                  <a:close/>
                                </a:path>
                              </a:pathLst>
                            </a:custGeom>
                            <a:solidFill>
                              <a:srgbClr val="0F627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Pentagon 40"/>
                          <wps:cNvSpPr/>
                          <wps:spPr>
                            <a:xfrm flipH="1">
                              <a:off x="0" y="409575"/>
                              <a:ext cx="1561455" cy="855110"/>
                            </a:xfrm>
                            <a:prstGeom prst="homePlate">
                              <a:avLst/>
                            </a:prstGeom>
                            <a:solidFill>
                              <a:srgbClr val="0F627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4" name="Rectangle 52"/>
                          <wps:cNvSpPr/>
                          <wps:spPr>
                            <a:xfrm>
                              <a:off x="390529" y="688236"/>
                              <a:ext cx="987651" cy="541480"/>
                            </a:xfrm>
                            <a:prstGeom prst="rect">
                              <a:avLst/>
                            </a:prstGeom>
                          </wps:spPr>
                          <wps:txbx>
                            <w:txbxContent>
                              <w:p w14:paraId="0DAB4711" w14:textId="77777777" w:rsidR="00BD2E36" w:rsidRPr="002F3C29" w:rsidRDefault="00BD2E36" w:rsidP="000D4D53">
                                <w:pPr>
                                  <w:pStyle w:val="NormalWeb"/>
                                  <w:spacing w:before="0" w:beforeAutospacing="0" w:after="120" w:afterAutospacing="0"/>
                                  <w:jc w:val="center"/>
                                  <w:rPr>
                                    <w:rFonts w:ascii="Ancizar Sans" w:hAnsi="Ancizar Sans"/>
                                  </w:rPr>
                                </w:pPr>
                                <w:r w:rsidRPr="002F3C29">
                                  <w:rPr>
                                    <w:rFonts w:ascii="Ancizar Sans" w:hAnsi="Ancizar Sans" w:cstheme="minorBidi"/>
                                    <w:b/>
                                    <w:bCs/>
                                    <w:color w:val="FFFFFF" w:themeColor="background1"/>
                                    <w:kern w:val="24"/>
                                  </w:rPr>
                                  <w:t>AMAZONIA</w:t>
                                </w:r>
                                <w:r w:rsidRPr="002F3C29">
                                  <w:rPr>
                                    <w:rFonts w:ascii="Ancizar Sans" w:hAnsi="Ancizar Sans" w:cstheme="minorBidi"/>
                                    <w:b/>
                                    <w:bCs/>
                                    <w:color w:val="FFFFFF" w:themeColor="background1"/>
                                    <w:kern w:val="24"/>
                                  </w:rPr>
                                  <w:br/>
                                </w:r>
                              </w:p>
                            </w:txbxContent>
                          </wps:txbx>
                          <wps:bodyPr wrap="square" lIns="0" tIns="0" rIns="0" bIns="0">
                            <a:noAutofit/>
                          </wps:bodyPr>
                        </wps:wsp>
                        <wps:wsp>
                          <wps:cNvPr id="69" name="Round Same Side Corner Rectangle 93"/>
                          <wps:cNvSpPr/>
                          <wps:spPr>
                            <a:xfrm rot="5400000">
                              <a:off x="2971801" y="-971551"/>
                              <a:ext cx="1130076" cy="3079613"/>
                            </a:xfrm>
                            <a:prstGeom prst="round2SameRect">
                              <a:avLst/>
                            </a:prstGeom>
                            <a:solidFill>
                              <a:srgbClr val="0F627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2" name="Rectangle 90"/>
                          <wps:cNvSpPr/>
                          <wps:spPr>
                            <a:xfrm>
                              <a:off x="2114550" y="152399"/>
                              <a:ext cx="2892324" cy="778794"/>
                            </a:xfrm>
                            <a:prstGeom prst="rect">
                              <a:avLst/>
                            </a:prstGeom>
                          </wps:spPr>
                          <wps:txbx>
                            <w:txbxContent>
                              <w:p w14:paraId="5D95DBD1" w14:textId="77777777" w:rsidR="00BD2E36" w:rsidRPr="00B37A22"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sidRPr="00B37A22">
                                  <w:rPr>
                                    <w:rFonts w:ascii="Ancizar Sans" w:hAnsi="Ancizar Sans" w:cstheme="minorBidi"/>
                                    <w:color w:val="FFFFFF" w:themeColor="background1"/>
                                    <w:kern w:val="24"/>
                                    <w:lang w:val="es-ES"/>
                                  </w:rPr>
                                  <w:t>Nivel Central (6001)</w:t>
                                </w:r>
                              </w:p>
                              <w:p w14:paraId="591ED357"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B37A22">
                                  <w:rPr>
                                    <w:rFonts w:ascii="Ancizar Sans" w:hAnsi="Ancizar Sans" w:cstheme="minorBidi"/>
                                    <w:color w:val="FFFFFF" w:themeColor="background1"/>
                                    <w:kern w:val="24"/>
                                    <w:lang w:val="es-ES"/>
                                  </w:rPr>
                                  <w:t xml:space="preserve">UGI Nivel Central (6060) </w:t>
                                </w:r>
                              </w:p>
                            </w:txbxContent>
                          </wps:txbx>
                          <wps:bodyPr wrap="square" lIns="0" tIns="0" rIns="0" bIns="0">
                            <a:noAutofit/>
                          </wps:bodyPr>
                        </wps:wsp>
                      </wpg:grpSp>
                      <wpg:grpSp>
                        <wpg:cNvPr id="264" name="Grupo 264"/>
                        <wpg:cNvGrpSpPr/>
                        <wpg:grpSpPr>
                          <a:xfrm>
                            <a:off x="0" y="657225"/>
                            <a:ext cx="5076190" cy="3771900"/>
                            <a:chOff x="0" y="0"/>
                            <a:chExt cx="5076190" cy="3771900"/>
                          </a:xfrm>
                        </wpg:grpSpPr>
                        <wpg:grpSp>
                          <wpg:cNvPr id="80" name="Grupo 80"/>
                          <wpg:cNvGrpSpPr/>
                          <wpg:grpSpPr>
                            <a:xfrm>
                              <a:off x="0" y="0"/>
                              <a:ext cx="5076190" cy="621665"/>
                              <a:chOff x="0" y="0"/>
                              <a:chExt cx="5076645" cy="1146171"/>
                            </a:xfrm>
                          </wpg:grpSpPr>
                          <wps:wsp>
                            <wps:cNvPr id="61" name="Rectangle 8"/>
                            <wps:cNvSpPr/>
                            <wps:spPr>
                              <a:xfrm>
                                <a:off x="1562100" y="6307"/>
                                <a:ext cx="435755" cy="1134964"/>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165100 h 1183745"/>
                                  <a:gd name="connsiteX1" fmla="*/ 1696507 w 1696507"/>
                                  <a:gd name="connsiteY1" fmla="*/ 0 h 1183745"/>
                                  <a:gd name="connsiteX2" fmla="*/ 1696507 w 1696507"/>
                                  <a:gd name="connsiteY2" fmla="*/ 1183745 h 1183745"/>
                                  <a:gd name="connsiteX3" fmla="*/ 0 w 1696507"/>
                                  <a:gd name="connsiteY3" fmla="*/ 1183745 h 1183745"/>
                                  <a:gd name="connsiteX4" fmla="*/ 0 w 1696507"/>
                                  <a:gd name="connsiteY4" fmla="*/ 165100 h 1183745"/>
                                  <a:gd name="connsiteX0" fmla="*/ 0 w 1696507"/>
                                  <a:gd name="connsiteY0" fmla="*/ 165100 h 1352020"/>
                                  <a:gd name="connsiteX1" fmla="*/ 1696507 w 1696507"/>
                                  <a:gd name="connsiteY1" fmla="*/ 0 h 1352020"/>
                                  <a:gd name="connsiteX2" fmla="*/ 1696507 w 1696507"/>
                                  <a:gd name="connsiteY2" fmla="*/ 1352020 h 1352020"/>
                                  <a:gd name="connsiteX3" fmla="*/ 0 w 1696507"/>
                                  <a:gd name="connsiteY3" fmla="*/ 1183745 h 1352020"/>
                                  <a:gd name="connsiteX4" fmla="*/ 0 w 1696507"/>
                                  <a:gd name="connsiteY4" fmla="*/ 165100 h 1352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352020">
                                    <a:moveTo>
                                      <a:pt x="0" y="165100"/>
                                    </a:moveTo>
                                    <a:lnTo>
                                      <a:pt x="1696507" y="0"/>
                                    </a:lnTo>
                                    <a:lnTo>
                                      <a:pt x="1696507" y="1352020"/>
                                    </a:lnTo>
                                    <a:lnTo>
                                      <a:pt x="0" y="1183745"/>
                                    </a:lnTo>
                                    <a:lnTo>
                                      <a:pt x="0" y="165100"/>
                                    </a:lnTo>
                                    <a:close/>
                                  </a:path>
                                </a:pathLst>
                              </a:custGeom>
                              <a:solidFill>
                                <a:srgbClr val="C445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7" name="Pentagon 41"/>
                            <wps:cNvSpPr/>
                            <wps:spPr>
                              <a:xfrm flipH="1">
                                <a:off x="0" y="139657"/>
                                <a:ext cx="1561455" cy="855110"/>
                              </a:xfrm>
                              <a:prstGeom prst="homePlate">
                                <a:avLst/>
                              </a:prstGeom>
                              <a:solidFill>
                                <a:srgbClr val="C445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0" name="Round Same Side Corner Rectangle 94"/>
                            <wps:cNvSpPr/>
                            <wps:spPr>
                              <a:xfrm rot="5400000">
                                <a:off x="2971800" y="-974768"/>
                                <a:ext cx="1130077" cy="3079613"/>
                              </a:xfrm>
                              <a:prstGeom prst="round2SameRect">
                                <a:avLst/>
                              </a:prstGeom>
                              <a:solidFill>
                                <a:srgbClr val="C445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3" name="Rectangle 91"/>
                            <wps:cNvSpPr/>
                            <wps:spPr>
                              <a:xfrm>
                                <a:off x="2114550" y="158707"/>
                                <a:ext cx="2892324" cy="778794"/>
                              </a:xfrm>
                              <a:prstGeom prst="rect">
                                <a:avLst/>
                              </a:prstGeom>
                            </wps:spPr>
                            <wps:txbx>
                              <w:txbxContent>
                                <w:p w14:paraId="754B90E6"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(7001)</w:t>
                                  </w:r>
                                </w:p>
                                <w:p w14:paraId="6F02C3EF"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7001</w:t>
                                  </w:r>
                                </w:p>
                              </w:txbxContent>
                            </wps:txbx>
                            <wps:bodyPr wrap="square" lIns="0" tIns="0" rIns="0" bIns="0">
                              <a:noAutofit/>
                            </wps:bodyPr>
                          </wps:wsp>
                          <wps:wsp>
                            <wps:cNvPr id="11" name="Rectangle 86"/>
                            <wps:cNvSpPr/>
                            <wps:spPr>
                              <a:xfrm>
                                <a:off x="304781" y="431343"/>
                                <a:ext cx="1059639" cy="714828"/>
                              </a:xfrm>
                              <a:prstGeom prst="rect">
                                <a:avLst/>
                              </a:prstGeom>
                            </wps:spPr>
                            <wps:txbx>
                              <w:txbxContent>
                                <w:p w14:paraId="683485D8" w14:textId="4616F59B" w:rsidR="00BD2E36" w:rsidRPr="004F345B" w:rsidRDefault="00BD2E36" w:rsidP="000D4D53">
                                  <w:pPr>
                                    <w:pStyle w:val="NormalWeb"/>
                                    <w:spacing w:before="0" w:beforeAutospacing="0" w:after="120" w:afterAutospacing="0"/>
                                    <w:jc w:val="center"/>
                                    <w:rPr>
                                      <w:rFonts w:ascii="Ancizar Sans" w:hAnsi="Ancizar Sans"/>
                                      <w:b/>
                                      <w:color w:val="FFFFFF" w:themeColor="background1"/>
                                    </w:rPr>
                                  </w:pPr>
                                  <w:r w:rsidRPr="004F345B">
                                    <w:rPr>
                                      <w:rFonts w:ascii="Ancizar Sans" w:hAnsi="Ancizar Sans"/>
                                      <w:b/>
                                      <w:color w:val="FFFFFF" w:themeColor="background1"/>
                                    </w:rPr>
                                    <w:t>ORINOQUIA</w:t>
                                  </w:r>
                                </w:p>
                              </w:txbxContent>
                            </wps:txbx>
                            <wps:bodyPr wrap="square" lIns="0" tIns="0" rIns="0" bIns="0">
                              <a:noAutofit/>
                            </wps:bodyPr>
                          </wps:wsp>
                        </wpg:grpSp>
                        <wpg:grpSp>
                          <wpg:cNvPr id="91" name="Grupo 91"/>
                          <wpg:cNvGrpSpPr/>
                          <wpg:grpSpPr>
                            <a:xfrm>
                              <a:off x="0" y="1562100"/>
                              <a:ext cx="5076190" cy="923925"/>
                              <a:chOff x="0" y="0"/>
                              <a:chExt cx="5076645" cy="1141271"/>
                            </a:xfrm>
                          </wpg:grpSpPr>
                          <wps:wsp>
                            <wps:cNvPr id="92" name="Rectangle 8"/>
                            <wps:cNvSpPr/>
                            <wps:spPr>
                              <a:xfrm>
                                <a:off x="1562100" y="6307"/>
                                <a:ext cx="435755" cy="1134964"/>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165100 h 1183745"/>
                                  <a:gd name="connsiteX1" fmla="*/ 1696507 w 1696507"/>
                                  <a:gd name="connsiteY1" fmla="*/ 0 h 1183745"/>
                                  <a:gd name="connsiteX2" fmla="*/ 1696507 w 1696507"/>
                                  <a:gd name="connsiteY2" fmla="*/ 1183745 h 1183745"/>
                                  <a:gd name="connsiteX3" fmla="*/ 0 w 1696507"/>
                                  <a:gd name="connsiteY3" fmla="*/ 1183745 h 1183745"/>
                                  <a:gd name="connsiteX4" fmla="*/ 0 w 1696507"/>
                                  <a:gd name="connsiteY4" fmla="*/ 165100 h 1183745"/>
                                  <a:gd name="connsiteX0" fmla="*/ 0 w 1696507"/>
                                  <a:gd name="connsiteY0" fmla="*/ 165100 h 1352020"/>
                                  <a:gd name="connsiteX1" fmla="*/ 1696507 w 1696507"/>
                                  <a:gd name="connsiteY1" fmla="*/ 0 h 1352020"/>
                                  <a:gd name="connsiteX2" fmla="*/ 1696507 w 1696507"/>
                                  <a:gd name="connsiteY2" fmla="*/ 1352020 h 1352020"/>
                                  <a:gd name="connsiteX3" fmla="*/ 0 w 1696507"/>
                                  <a:gd name="connsiteY3" fmla="*/ 1183745 h 1352020"/>
                                  <a:gd name="connsiteX4" fmla="*/ 0 w 1696507"/>
                                  <a:gd name="connsiteY4" fmla="*/ 165100 h 1352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352020">
                                    <a:moveTo>
                                      <a:pt x="0" y="165100"/>
                                    </a:moveTo>
                                    <a:lnTo>
                                      <a:pt x="1696507" y="0"/>
                                    </a:lnTo>
                                    <a:lnTo>
                                      <a:pt x="1696507" y="1352020"/>
                                    </a:lnTo>
                                    <a:lnTo>
                                      <a:pt x="0" y="1183745"/>
                                    </a:lnTo>
                                    <a:lnTo>
                                      <a:pt x="0" y="165100"/>
                                    </a:lnTo>
                                    <a:close/>
                                  </a:path>
                                </a:pathLst>
                              </a:custGeom>
                              <a:solidFill>
                                <a:srgbClr val="CF724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4" name="Pentagon 41"/>
                            <wps:cNvSpPr/>
                            <wps:spPr>
                              <a:xfrm flipH="1">
                                <a:off x="0" y="139657"/>
                                <a:ext cx="1561455" cy="855110"/>
                              </a:xfrm>
                              <a:prstGeom prst="homePlate">
                                <a:avLst/>
                              </a:prstGeom>
                              <a:solidFill>
                                <a:srgbClr val="CF724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5" name="Round Same Side Corner Rectangle 94"/>
                            <wps:cNvSpPr/>
                            <wps:spPr>
                              <a:xfrm rot="5400000">
                                <a:off x="2971800" y="-974768"/>
                                <a:ext cx="1130077" cy="3079613"/>
                              </a:xfrm>
                              <a:prstGeom prst="round2SameRect">
                                <a:avLst/>
                              </a:prstGeom>
                              <a:solidFill>
                                <a:srgbClr val="CF724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6" name="Rectangle 91"/>
                            <wps:cNvSpPr/>
                            <wps:spPr>
                              <a:xfrm>
                                <a:off x="2114550" y="158708"/>
                                <a:ext cx="2892324" cy="971371"/>
                              </a:xfrm>
                              <a:prstGeom prst="rect">
                                <a:avLst/>
                              </a:prstGeom>
                            </wps:spPr>
                            <wps:txbx>
                              <w:txbxContent>
                                <w:p w14:paraId="0573F428"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Estampilla (5012)</w:t>
                                  </w:r>
                                </w:p>
                                <w:p w14:paraId="4C6A5794"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(5060)</w:t>
                                  </w:r>
                                </w:p>
                                <w:p w14:paraId="26AEB9AF"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Especial Vicerrectoría Palmira (5010)</w:t>
                                  </w:r>
                                </w:p>
                                <w:p w14:paraId="18163E27"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(5001)</w:t>
                                  </w:r>
                                </w:p>
                              </w:txbxContent>
                            </wps:txbx>
                            <wps:bodyPr wrap="square" lIns="0" tIns="0" rIns="0" bIns="0">
                              <a:noAutofit/>
                            </wps:bodyPr>
                          </wps:wsp>
                          <wps:wsp>
                            <wps:cNvPr id="97" name="Rectangle 86"/>
                            <wps:cNvSpPr/>
                            <wps:spPr>
                              <a:xfrm>
                                <a:off x="502461" y="466301"/>
                                <a:ext cx="1059639" cy="369062"/>
                              </a:xfrm>
                              <a:prstGeom prst="rect">
                                <a:avLst/>
                              </a:prstGeom>
                            </wps:spPr>
                            <wps:txbx>
                              <w:txbxContent>
                                <w:p w14:paraId="4830FF14" w14:textId="77777777" w:rsidR="00BD2E36" w:rsidRPr="009D5363" w:rsidRDefault="00BD2E36" w:rsidP="000D4D53">
                                  <w:pPr>
                                    <w:pStyle w:val="NormalWeb"/>
                                    <w:spacing w:before="0" w:beforeAutospacing="0" w:after="120" w:afterAutospacing="0"/>
                                    <w:rPr>
                                      <w:rFonts w:ascii="Ancizar Sans" w:hAnsi="Ancizar Sans"/>
                                      <w:color w:val="FFFFFF" w:themeColor="background1"/>
                                    </w:rPr>
                                  </w:pPr>
                                  <w:r w:rsidRPr="009D5363">
                                    <w:rPr>
                                      <w:rFonts w:ascii="Ancizar Sans" w:hAnsi="Ancizar Sans"/>
                                      <w:color w:val="FFFFFF" w:themeColor="background1"/>
                                    </w:rPr>
                                    <w:t>PALMIRA</w:t>
                                  </w:r>
                                </w:p>
                              </w:txbxContent>
                            </wps:txbx>
                            <wps:bodyPr wrap="square" lIns="0" tIns="0" rIns="0" bIns="0">
                              <a:noAutofit/>
                            </wps:bodyPr>
                          </wps:wsp>
                        </wpg:grpSp>
                        <wpg:grpSp>
                          <wpg:cNvPr id="98" name="Grupo 98"/>
                          <wpg:cNvGrpSpPr/>
                          <wpg:grpSpPr>
                            <a:xfrm>
                              <a:off x="0" y="3152775"/>
                              <a:ext cx="5076190" cy="619125"/>
                              <a:chOff x="0" y="0"/>
                              <a:chExt cx="5076645" cy="1141271"/>
                            </a:xfrm>
                          </wpg:grpSpPr>
                          <wps:wsp>
                            <wps:cNvPr id="99" name="Rectangle 8"/>
                            <wps:cNvSpPr/>
                            <wps:spPr>
                              <a:xfrm>
                                <a:off x="1562100" y="6307"/>
                                <a:ext cx="435755" cy="1134964"/>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165100 h 1183745"/>
                                  <a:gd name="connsiteX1" fmla="*/ 1696507 w 1696507"/>
                                  <a:gd name="connsiteY1" fmla="*/ 0 h 1183745"/>
                                  <a:gd name="connsiteX2" fmla="*/ 1696507 w 1696507"/>
                                  <a:gd name="connsiteY2" fmla="*/ 1183745 h 1183745"/>
                                  <a:gd name="connsiteX3" fmla="*/ 0 w 1696507"/>
                                  <a:gd name="connsiteY3" fmla="*/ 1183745 h 1183745"/>
                                  <a:gd name="connsiteX4" fmla="*/ 0 w 1696507"/>
                                  <a:gd name="connsiteY4" fmla="*/ 165100 h 1183745"/>
                                  <a:gd name="connsiteX0" fmla="*/ 0 w 1696507"/>
                                  <a:gd name="connsiteY0" fmla="*/ 165100 h 1352020"/>
                                  <a:gd name="connsiteX1" fmla="*/ 1696507 w 1696507"/>
                                  <a:gd name="connsiteY1" fmla="*/ 0 h 1352020"/>
                                  <a:gd name="connsiteX2" fmla="*/ 1696507 w 1696507"/>
                                  <a:gd name="connsiteY2" fmla="*/ 1352020 h 1352020"/>
                                  <a:gd name="connsiteX3" fmla="*/ 0 w 1696507"/>
                                  <a:gd name="connsiteY3" fmla="*/ 1183745 h 1352020"/>
                                  <a:gd name="connsiteX4" fmla="*/ 0 w 1696507"/>
                                  <a:gd name="connsiteY4" fmla="*/ 165100 h 1352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352020">
                                    <a:moveTo>
                                      <a:pt x="0" y="165100"/>
                                    </a:moveTo>
                                    <a:lnTo>
                                      <a:pt x="1696507" y="0"/>
                                    </a:lnTo>
                                    <a:lnTo>
                                      <a:pt x="1696507" y="1352020"/>
                                    </a:lnTo>
                                    <a:lnTo>
                                      <a:pt x="0" y="1183745"/>
                                    </a:lnTo>
                                    <a:lnTo>
                                      <a:pt x="0" y="165100"/>
                                    </a:lnTo>
                                    <a:close/>
                                  </a:path>
                                </a:pathLst>
                              </a:custGeom>
                              <a:solidFill>
                                <a:srgbClr val="51174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0" name="Pentagon 41"/>
                            <wps:cNvSpPr/>
                            <wps:spPr>
                              <a:xfrm flipH="1">
                                <a:off x="0" y="139657"/>
                                <a:ext cx="1561455" cy="855110"/>
                              </a:xfrm>
                              <a:prstGeom prst="homePlate">
                                <a:avLst/>
                              </a:prstGeom>
                              <a:solidFill>
                                <a:srgbClr val="51174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1" name="Round Same Side Corner Rectangle 94"/>
                            <wps:cNvSpPr/>
                            <wps:spPr>
                              <a:xfrm rot="5400000">
                                <a:off x="2971800" y="-974768"/>
                                <a:ext cx="1130077" cy="3079613"/>
                              </a:xfrm>
                              <a:prstGeom prst="round2SameRect">
                                <a:avLst/>
                              </a:prstGeom>
                              <a:solidFill>
                                <a:srgbClr val="511747"/>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2" name="Rectangle 91"/>
                            <wps:cNvSpPr/>
                            <wps:spPr>
                              <a:xfrm>
                                <a:off x="2114550" y="158707"/>
                                <a:ext cx="2892324" cy="778794"/>
                              </a:xfrm>
                              <a:prstGeom prst="rect">
                                <a:avLst/>
                              </a:prstGeom>
                            </wps:spPr>
                            <wps:txbx>
                              <w:txbxContent>
                                <w:p w14:paraId="67D4D1AF"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(8001)</w:t>
                                  </w:r>
                                  <w:r w:rsidRPr="006461B4">
                                    <w:rPr>
                                      <w:rFonts w:ascii="Ancizar Sans" w:hAnsi="Ancizar Sans"/>
                                      <w:color w:val="FFFFFF" w:themeColor="background1"/>
                                      <w:lang w:val="es-ES"/>
                                    </w:rPr>
                                    <w:br/>
                                    <w:t>UGI Sede Caribe - Nivel Central (8060)</w:t>
                                  </w:r>
                                </w:p>
                              </w:txbxContent>
                            </wps:txbx>
                            <wps:bodyPr wrap="square" lIns="0" tIns="0" rIns="0" bIns="0">
                              <a:noAutofit/>
                            </wps:bodyPr>
                          </wps:wsp>
                          <wps:wsp>
                            <wps:cNvPr id="103" name="Rectangle 86"/>
                            <wps:cNvSpPr/>
                            <wps:spPr>
                              <a:xfrm>
                                <a:off x="561979" y="336697"/>
                                <a:ext cx="1059639" cy="714828"/>
                              </a:xfrm>
                              <a:prstGeom prst="rect">
                                <a:avLst/>
                              </a:prstGeom>
                            </wps:spPr>
                            <wps:txbx>
                              <w:txbxContent>
                                <w:p w14:paraId="59CD656F" w14:textId="77777777" w:rsidR="00BD2E36" w:rsidRPr="009D5363" w:rsidRDefault="00BD2E36" w:rsidP="000D4D53">
                                  <w:pPr>
                                    <w:pStyle w:val="NormalWeb"/>
                                    <w:spacing w:before="0" w:beforeAutospacing="0" w:after="120" w:afterAutospacing="0"/>
                                    <w:rPr>
                                      <w:rFonts w:ascii="Ancizar Sans" w:hAnsi="Ancizar Sans"/>
                                      <w:color w:val="FFFFFF" w:themeColor="background1"/>
                                    </w:rPr>
                                  </w:pPr>
                                  <w:r w:rsidRPr="009D5363">
                                    <w:rPr>
                                      <w:rFonts w:ascii="Ancizar Sans" w:hAnsi="Ancizar Sans"/>
                                      <w:color w:val="FFFFFF" w:themeColor="background1"/>
                                    </w:rPr>
                                    <w:t>CARIBE</w:t>
                                  </w:r>
                                </w:p>
                              </w:txbxContent>
                            </wps:txbx>
                            <wps:bodyPr wrap="square" lIns="0" tIns="0" rIns="0" bIns="0">
                              <a:noAutofit/>
                            </wps:bodyPr>
                          </wps:wsp>
                        </wpg:grpSp>
                        <wpg:grpSp>
                          <wpg:cNvPr id="110" name="Grupo 110"/>
                          <wpg:cNvGrpSpPr/>
                          <wpg:grpSpPr>
                            <a:xfrm>
                              <a:off x="0" y="2486025"/>
                              <a:ext cx="5076190" cy="723900"/>
                              <a:chOff x="0" y="0"/>
                              <a:chExt cx="5076645" cy="1268228"/>
                            </a:xfrm>
                          </wpg:grpSpPr>
                          <wps:wsp>
                            <wps:cNvPr id="111" name="Rectangle 9"/>
                            <wps:cNvSpPr/>
                            <wps:spPr>
                              <a:xfrm>
                                <a:off x="1562100" y="0"/>
                                <a:ext cx="435755" cy="1268228"/>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482600 h 1501245"/>
                                  <a:gd name="connsiteX1" fmla="*/ 1696507 w 1696507"/>
                                  <a:gd name="connsiteY1" fmla="*/ 0 h 1501245"/>
                                  <a:gd name="connsiteX2" fmla="*/ 1696507 w 1696507"/>
                                  <a:gd name="connsiteY2" fmla="*/ 1501245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92125 h 1510770"/>
                                  <a:gd name="connsiteX1" fmla="*/ 1693332 w 1696507"/>
                                  <a:gd name="connsiteY1" fmla="*/ 0 h 1510770"/>
                                  <a:gd name="connsiteX2" fmla="*/ 1696507 w 1696507"/>
                                  <a:gd name="connsiteY2" fmla="*/ 1342495 h 1510770"/>
                                  <a:gd name="connsiteX3" fmla="*/ 0 w 1696507"/>
                                  <a:gd name="connsiteY3" fmla="*/ 1510770 h 1510770"/>
                                  <a:gd name="connsiteX4" fmla="*/ 0 w 1696507"/>
                                  <a:gd name="connsiteY4" fmla="*/ 492125 h 15107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510770">
                                    <a:moveTo>
                                      <a:pt x="0" y="492125"/>
                                    </a:moveTo>
                                    <a:lnTo>
                                      <a:pt x="1693332" y="0"/>
                                    </a:lnTo>
                                    <a:cubicBezTo>
                                      <a:pt x="1694390" y="447498"/>
                                      <a:pt x="1695449" y="894997"/>
                                      <a:pt x="1696507" y="1342495"/>
                                    </a:cubicBezTo>
                                    <a:lnTo>
                                      <a:pt x="0" y="1510770"/>
                                    </a:lnTo>
                                    <a:lnTo>
                                      <a:pt x="0" y="492125"/>
                                    </a:lnTo>
                                    <a:close/>
                                  </a:path>
                                </a:pathLst>
                              </a:custGeom>
                              <a:solidFill>
                                <a:srgbClr val="1C9888"/>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2" name="Pentagon 40"/>
                            <wps:cNvSpPr/>
                            <wps:spPr>
                              <a:xfrm flipH="1">
                                <a:off x="0" y="409575"/>
                                <a:ext cx="1561455" cy="855110"/>
                              </a:xfrm>
                              <a:prstGeom prst="homePlate">
                                <a:avLst/>
                              </a:prstGeom>
                              <a:solidFill>
                                <a:srgbClr val="1C9888"/>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3" name="Rectangle 52"/>
                            <wps:cNvSpPr/>
                            <wps:spPr>
                              <a:xfrm>
                                <a:off x="314322" y="704924"/>
                                <a:ext cx="987651" cy="541480"/>
                              </a:xfrm>
                              <a:prstGeom prst="rect">
                                <a:avLst/>
                              </a:prstGeom>
                            </wps:spPr>
                            <wps:txbx>
                              <w:txbxContent>
                                <w:p w14:paraId="5A4AC4C9" w14:textId="77777777" w:rsidR="00BD2E36" w:rsidRPr="009D5363" w:rsidRDefault="00BD2E36" w:rsidP="000D4D53">
                                  <w:pPr>
                                    <w:pStyle w:val="NormalWeb"/>
                                    <w:spacing w:before="0" w:beforeAutospacing="0" w:after="120" w:afterAutospacing="0"/>
                                    <w:jc w:val="center"/>
                                    <w:rPr>
                                      <w:rFonts w:ascii="Ancizar Sans" w:hAnsi="Ancizar Sans"/>
                                      <w:color w:val="FFFFFF" w:themeColor="background1"/>
                                    </w:rPr>
                                  </w:pPr>
                                  <w:r w:rsidRPr="009D5363">
                                    <w:rPr>
                                      <w:rFonts w:ascii="Ancizar Sans" w:hAnsi="Ancizar Sans"/>
                                      <w:color w:val="FFFFFF" w:themeColor="background1"/>
                                    </w:rPr>
                                    <w:t>TUMACO</w:t>
                                  </w:r>
                                </w:p>
                              </w:txbxContent>
                            </wps:txbx>
                            <wps:bodyPr wrap="square" lIns="0" tIns="0" rIns="0" bIns="0">
                              <a:noAutofit/>
                            </wps:bodyPr>
                          </wps:wsp>
                          <wps:wsp>
                            <wps:cNvPr id="114" name="Round Same Side Corner Rectangle 93"/>
                            <wps:cNvSpPr/>
                            <wps:spPr>
                              <a:xfrm rot="5400000">
                                <a:off x="2971800" y="-971550"/>
                                <a:ext cx="1130077" cy="3079613"/>
                              </a:xfrm>
                              <a:prstGeom prst="round2SameRect">
                                <a:avLst/>
                              </a:prstGeom>
                              <a:solidFill>
                                <a:srgbClr val="1C9888"/>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5" name="Rectangle 90"/>
                            <wps:cNvSpPr/>
                            <wps:spPr>
                              <a:xfrm>
                                <a:off x="2114550" y="152399"/>
                                <a:ext cx="2892324" cy="832146"/>
                              </a:xfrm>
                              <a:prstGeom prst="rect">
                                <a:avLst/>
                              </a:prstGeom>
                            </wps:spPr>
                            <wps:txbx>
                              <w:txbxContent>
                                <w:p w14:paraId="2EF8FA79" w14:textId="77777777" w:rsidR="00BD2E36" w:rsidRPr="00780CB7"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Pr>
                                      <w:rFonts w:ascii="Ancizar Sans" w:hAnsi="Ancizar Sans" w:cstheme="minorBidi"/>
                                      <w:color w:val="FFFFFF" w:themeColor="background1"/>
                                      <w:kern w:val="24"/>
                                      <w:lang w:val="es-ES"/>
                                    </w:rPr>
                                    <w:t>Nivel Central (1101)</w:t>
                                  </w:r>
                                  <w:r>
                                    <w:rPr>
                                      <w:rFonts w:ascii="Ancizar Sans" w:hAnsi="Ancizar Sans" w:cstheme="minorBidi"/>
                                      <w:color w:val="FFFFFF" w:themeColor="background1"/>
                                      <w:kern w:val="24"/>
                                      <w:lang w:val="es-ES"/>
                                    </w:rPr>
                                    <w:br/>
                                  </w:r>
                                  <w:r w:rsidRPr="00B37A22">
                                    <w:rPr>
                                      <w:rFonts w:ascii="Ancizar Sans" w:hAnsi="Ancizar Sans" w:cstheme="minorBidi"/>
                                      <w:color w:val="FFFFFF" w:themeColor="background1"/>
                                      <w:kern w:val="24"/>
                                      <w:lang w:val="es-ES"/>
                                    </w:rPr>
                                    <w:t xml:space="preserve">Dirección de sede (Costos PTA) </w:t>
                                  </w:r>
                                </w:p>
                              </w:txbxContent>
                            </wps:txbx>
                            <wps:bodyPr wrap="square" lIns="0" tIns="0" rIns="0" bIns="0">
                              <a:noAutofit/>
                            </wps:bodyPr>
                          </wps:wsp>
                        </wpg:grpSp>
                        <wpg:grpSp>
                          <wpg:cNvPr id="116" name="Grupo 116"/>
                          <wpg:cNvGrpSpPr/>
                          <wpg:grpSpPr>
                            <a:xfrm>
                              <a:off x="0" y="619125"/>
                              <a:ext cx="5076190" cy="1056005"/>
                              <a:chOff x="0" y="0"/>
                              <a:chExt cx="5076645" cy="1278256"/>
                            </a:xfrm>
                          </wpg:grpSpPr>
                          <wps:wsp>
                            <wps:cNvPr id="117" name="Rectangle 9"/>
                            <wps:cNvSpPr/>
                            <wps:spPr>
                              <a:xfrm>
                                <a:off x="1562100" y="0"/>
                                <a:ext cx="435755" cy="1268228"/>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482600 h 1501245"/>
                                  <a:gd name="connsiteX1" fmla="*/ 1696507 w 1696507"/>
                                  <a:gd name="connsiteY1" fmla="*/ 0 h 1501245"/>
                                  <a:gd name="connsiteX2" fmla="*/ 1696507 w 1696507"/>
                                  <a:gd name="connsiteY2" fmla="*/ 1501245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92125 h 1510770"/>
                                  <a:gd name="connsiteX1" fmla="*/ 1693332 w 1696507"/>
                                  <a:gd name="connsiteY1" fmla="*/ 0 h 1510770"/>
                                  <a:gd name="connsiteX2" fmla="*/ 1696507 w 1696507"/>
                                  <a:gd name="connsiteY2" fmla="*/ 1342495 h 1510770"/>
                                  <a:gd name="connsiteX3" fmla="*/ 0 w 1696507"/>
                                  <a:gd name="connsiteY3" fmla="*/ 1510770 h 1510770"/>
                                  <a:gd name="connsiteX4" fmla="*/ 0 w 1696507"/>
                                  <a:gd name="connsiteY4" fmla="*/ 492125 h 15107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510770">
                                    <a:moveTo>
                                      <a:pt x="0" y="492125"/>
                                    </a:moveTo>
                                    <a:lnTo>
                                      <a:pt x="1693332" y="0"/>
                                    </a:lnTo>
                                    <a:cubicBezTo>
                                      <a:pt x="1694390" y="447498"/>
                                      <a:pt x="1695449" y="894997"/>
                                      <a:pt x="1696507" y="1342495"/>
                                    </a:cubicBezTo>
                                    <a:lnTo>
                                      <a:pt x="0" y="1510770"/>
                                    </a:lnTo>
                                    <a:lnTo>
                                      <a:pt x="0" y="492125"/>
                                    </a:lnTo>
                                    <a:close/>
                                  </a:path>
                                </a:pathLst>
                              </a:custGeom>
                              <a:solidFill>
                                <a:srgbClr val="E7BC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8" name="Pentagon 40"/>
                            <wps:cNvSpPr/>
                            <wps:spPr>
                              <a:xfrm flipH="1">
                                <a:off x="0" y="409575"/>
                                <a:ext cx="1561455" cy="855110"/>
                              </a:xfrm>
                              <a:prstGeom prst="homePlate">
                                <a:avLst/>
                              </a:prstGeom>
                              <a:solidFill>
                                <a:srgbClr val="E7BC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9" name="Rectangle 52"/>
                            <wps:cNvSpPr/>
                            <wps:spPr>
                              <a:xfrm>
                                <a:off x="390529" y="736775"/>
                                <a:ext cx="987651" cy="541481"/>
                              </a:xfrm>
                              <a:prstGeom prst="rect">
                                <a:avLst/>
                              </a:prstGeom>
                            </wps:spPr>
                            <wps:txbx>
                              <w:txbxContent>
                                <w:p w14:paraId="454CF8D6"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BOGOTÁ</w:t>
                                  </w:r>
                                  <w:r w:rsidRPr="002F3C29">
                                    <w:rPr>
                                      <w:rFonts w:ascii="Ancizar Sans" w:hAnsi="Ancizar Sans" w:cstheme="minorBidi"/>
                                      <w:b/>
                                      <w:bCs/>
                                      <w:color w:val="FFFFFF" w:themeColor="background1"/>
                                      <w:kern w:val="24"/>
                                    </w:rPr>
                                    <w:br/>
                                  </w:r>
                                </w:p>
                              </w:txbxContent>
                            </wps:txbx>
                            <wps:bodyPr wrap="square" lIns="0" tIns="0" rIns="0" bIns="0">
                              <a:noAutofit/>
                            </wps:bodyPr>
                          </wps:wsp>
                          <wps:wsp>
                            <wps:cNvPr id="120" name="Round Same Side Corner Rectangle 93"/>
                            <wps:cNvSpPr/>
                            <wps:spPr>
                              <a:xfrm rot="5400000">
                                <a:off x="2971800" y="-971550"/>
                                <a:ext cx="1130077" cy="3079613"/>
                              </a:xfrm>
                              <a:prstGeom prst="round2SameRect">
                                <a:avLst/>
                              </a:prstGeom>
                              <a:solidFill>
                                <a:srgbClr val="E7BC46"/>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 name="Rectangle 90"/>
                            <wps:cNvSpPr/>
                            <wps:spPr>
                              <a:xfrm>
                                <a:off x="2114550" y="152400"/>
                                <a:ext cx="2892324" cy="980896"/>
                              </a:xfrm>
                              <a:prstGeom prst="rect">
                                <a:avLst/>
                              </a:prstGeom>
                            </wps:spPr>
                            <wps:txbx>
                              <w:txbxContent>
                                <w:p w14:paraId="6A8E04E2"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Nivel Central (2001)</w:t>
                                  </w:r>
                                </w:p>
                                <w:p w14:paraId="655E3E12"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Bienestar (2005)</w:t>
                                  </w:r>
                                </w:p>
                                <w:p w14:paraId="6B802EEC"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Dirección Financiera y Administrativa (2010)</w:t>
                                  </w:r>
                                </w:p>
                                <w:p w14:paraId="2F9513A3" w14:textId="77777777" w:rsidR="00BD2E36" w:rsidRPr="002F3C29" w:rsidRDefault="00BD2E36" w:rsidP="000D4D53">
                                  <w:pPr>
                                    <w:pStyle w:val="NormalWeb"/>
                                    <w:spacing w:before="0" w:beforeAutospacing="0" w:after="0" w:afterAutospacing="0"/>
                                    <w:rPr>
                                      <w:rFonts w:ascii="Ancizar Sans" w:hAnsi="Ancizar Sans"/>
                                    </w:rPr>
                                  </w:pPr>
                                  <w:r>
                                    <w:rPr>
                                      <w:rFonts w:ascii="Ancizar Sans" w:hAnsi="Ancizar Sans"/>
                                    </w:rPr>
                                    <w:t>UGI nivel Central (2060)</w:t>
                                  </w:r>
                                </w:p>
                                <w:p w14:paraId="051F3075" w14:textId="77777777" w:rsidR="00BD2E36" w:rsidRPr="002F3C29" w:rsidRDefault="00BD2E36" w:rsidP="000D4D53">
                                  <w:pPr>
                                    <w:pStyle w:val="NormalWeb"/>
                                    <w:spacing w:before="0" w:beforeAutospacing="0" w:after="120" w:afterAutospacing="0"/>
                                    <w:rPr>
                                      <w:rFonts w:ascii="Ancizar Sans" w:hAnsi="Ancizar Sans"/>
                                    </w:rPr>
                                  </w:pPr>
                                </w:p>
                              </w:txbxContent>
                            </wps:txbx>
                            <wps:bodyPr wrap="square" lIns="0" tIns="0" rIns="0" bIns="0">
                              <a:noAutofit/>
                            </wps:bodyPr>
                          </wps:wsp>
                        </wpg:grpSp>
                      </wpg:grpSp>
                    </wpg:wgp>
                  </a:graphicData>
                </a:graphic>
              </wp:anchor>
            </w:drawing>
          </mc:Choice>
          <mc:Fallback>
            <w:pict>
              <v:group w14:anchorId="1A0F4DBF" id="Grupo 315" o:spid="_x0000_s1026" style="position:absolute;left:0;text-align:left;margin-left:24.45pt;margin-top:16.9pt;width:399.7pt;height:348.75pt;z-index:251662336" coordsize="50761,442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">
                <v:group id="Grupo 79" o:spid="_x0000_s1027" style="position:absolute;width:50761;height:7239" coordsize="50766,12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Rectangle 9" o:spid="_x0000_s1028" style="position:absolute;left:15621;width:4357;height:12682;visibility:visible;mso-wrap-style:square;v-text-anchor:middle" coordsize="1696507,151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" path="m,492125l1693332,v1058,447498,2117,894997,3175,1342495l,1510770,,492125xe" fillcolor="#0f6277" strokecolor="white [3212]" strokeweight="1pt">
                    <v:stroke joinstyle="miter"/>
                    <v:path arrowok="t" o:connecttype="custom" o:connectlocs="0,413118;434939,0;435755,1126967;0,1268227;0,413118" o:connectangles="0,0,0,0,0"/>
                  </v:shape>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0" o:spid="_x0000_s1029" type="#_x0000_t15" style="position:absolute;top:4095;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" adj="15686" fillcolor="#0f6277" strokecolor="white [3212]" strokeweight="1pt"/>
                  <v:rect id="Rectangle 52" o:spid="_x0000_s1030" style="position:absolute;left:3905;top:6882;width:9876;height:5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" filled="f" stroked="f">
                    <v:textbox inset="0,0,0,0">
                      <w:txbxContent>
                        <w:p w14:paraId="0DAB4711" w14:textId="77777777" w:rsidR="00BD2E36" w:rsidRPr="002F3C29" w:rsidRDefault="00BD2E36" w:rsidP="000D4D53">
                          <w:pPr>
                            <w:pStyle w:val="NormalWeb"/>
                            <w:spacing w:before="0" w:beforeAutospacing="0" w:after="120" w:afterAutospacing="0"/>
                            <w:jc w:val="center"/>
                            <w:rPr>
                              <w:rFonts w:ascii="Ancizar Sans" w:hAnsi="Ancizar Sans"/>
                            </w:rPr>
                          </w:pPr>
                          <w:r w:rsidRPr="002F3C29">
                            <w:rPr>
                              <w:rFonts w:ascii="Ancizar Sans" w:hAnsi="Ancizar Sans" w:cstheme="minorBidi"/>
                              <w:b/>
                              <w:bCs/>
                              <w:color w:val="FFFFFF" w:themeColor="background1"/>
                              <w:kern w:val="24"/>
                            </w:rPr>
                            <w:t>AMAZONIA</w:t>
                          </w:r>
                          <w:r w:rsidRPr="002F3C29">
                            <w:rPr>
                              <w:rFonts w:ascii="Ancizar Sans" w:hAnsi="Ancizar Sans" w:cstheme="minorBidi"/>
                              <w:b/>
                              <w:bCs/>
                              <w:color w:val="FFFFFF" w:themeColor="background1"/>
                              <w:kern w:val="24"/>
                            </w:rPr>
                            <w:br/>
                          </w:r>
                        </w:p>
                      </w:txbxContent>
                    </v:textbox>
                  </v:rect>
                  <v:shape id="Round Same Side Corner Rectangle 93" o:spid="_x0000_s1031" style="position:absolute;left:29718;top:-9716;width:11300;height:30796;rotation:90;visibility:visible;mso-wrap-style:square;v-text-anchor:middle" coordsize="1130076,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" path="m188350,l941726,v104023,,188350,84327,188350,188350l1130076,3079613r,l,3079613r,l,188350c,84327,84327,,188350,xe" fillcolor="#0f6277" strokecolor="white [3212]" strokeweight="1pt">
                    <v:stroke joinstyle="miter"/>
                    <v:path arrowok="t" o:connecttype="custom" o:connectlocs="188350,0;941726,0;1130076,188350;1130076,3079613;1130076,3079613;0,3079613;0,3079613;0,188350;188350,0" o:connectangles="0,0,0,0,0,0,0,0,0"/>
                  </v:shape>
                  <v:rect id="Rectangle 90" o:spid="_x0000_s1032" style="position:absolute;left:21145;top:1523;width:28923;height:7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" filled="f" stroked="f">
                    <v:textbox inset="0,0,0,0">
                      <w:txbxContent>
                        <w:p w14:paraId="5D95DBD1" w14:textId="77777777" w:rsidR="00BD2E36" w:rsidRPr="00B37A22"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sidRPr="00B37A22">
                            <w:rPr>
                              <w:rFonts w:ascii="Ancizar Sans" w:hAnsi="Ancizar Sans" w:cstheme="minorBidi"/>
                              <w:color w:val="FFFFFF" w:themeColor="background1"/>
                              <w:kern w:val="24"/>
                              <w:lang w:val="es-ES"/>
                            </w:rPr>
                            <w:t>Nivel Central (6001)</w:t>
                          </w:r>
                        </w:p>
                        <w:p w14:paraId="591ED357"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B37A22">
                            <w:rPr>
                              <w:rFonts w:ascii="Ancizar Sans" w:hAnsi="Ancizar Sans" w:cstheme="minorBidi"/>
                              <w:color w:val="FFFFFF" w:themeColor="background1"/>
                              <w:kern w:val="24"/>
                              <w:lang w:val="es-ES"/>
                            </w:rPr>
                            <w:t xml:space="preserve">UGI Nivel Central (6060) </w:t>
                          </w:r>
                        </w:p>
                      </w:txbxContent>
                    </v:textbox>
                  </v:rect>
                </v:group>
                <v:group id="Grupo 264" o:spid="_x0000_s1033" style="position:absolute;top:6572;width:50761;height:37719" coordsize="50761,377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group id="Grupo 80" o:spid="_x0000_s1034" style="position:absolute;width:50761;height:6216" coordsize="50766,114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">
                    <v:shape id="Rectangle 8" o:spid="_x0000_s1035" style="position:absolute;left:15621;top:63;width:4357;height:11349;visibility:visible;mso-wrap-style:square;v-text-anchor:middle" coordsize="1696507,135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" path="m,165100l1696507,r,1352020l,1183745,,165100xe" fillcolor="#c44546" strokecolor="white [3212]" strokeweight="1pt">
                      <v:stroke joinstyle="miter"/>
                      <v:path arrowok="t" o:connecttype="custom" o:connectlocs="0,138595;435755,0;435755,1134964;0,993704;0,138595" o:connectangles="0,0,0,0,0"/>
                    </v:shape>
                    <v:shape id="Pentagon 41" o:spid="_x0000_s1036" type="#_x0000_t15" style="position:absolute;top:1396;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" adj="15686" fillcolor="#c44546" strokecolor="white [3212]" strokeweight="1pt"/>
                    <v:shape id="Round Same Side Corner Rectangle 94" o:spid="_x0000_s1037" style="position:absolute;left:29718;top:-9748;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" path="m188350,l941727,v104023,,188350,84327,188350,188350l1130077,3079613r,l,3079613r,l,188350c,84327,84327,,188350,xe" fillcolor="#c44546" strokecolor="white [3212]" strokeweight="1pt">
                      <v:stroke joinstyle="miter"/>
                      <v:path arrowok="t" o:connecttype="custom" o:connectlocs="188350,0;941727,0;1130077,188350;1130077,3079613;1130077,3079613;0,3079613;0,3079613;0,188350;188350,0" o:connectangles="0,0,0,0,0,0,0,0,0"/>
                    </v:shape>
                    <v:rect id="Rectangle 91" o:spid="_x0000_s1038" style="position:absolute;left:21145;top:1587;width:28923;height:7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" filled="f" stroked="f">
                      <v:textbox inset="0,0,0,0">
                        <w:txbxContent>
                          <w:p w14:paraId="754B90E6"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(7001)</w:t>
                            </w:r>
                          </w:p>
                          <w:p w14:paraId="6F02C3EF"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7001</w:t>
                            </w:r>
                          </w:p>
                        </w:txbxContent>
                      </v:textbox>
                    </v:rect>
                    <v:rect id="Rectangle 86" o:spid="_x0000_s1039" style="position:absolute;left:3047;top:4313;width:10597;height:71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683485D8" w14:textId="4616F59B" w:rsidR="00BD2E36" w:rsidRPr="004F345B" w:rsidRDefault="00BD2E36" w:rsidP="000D4D53">
                            <w:pPr>
                              <w:pStyle w:val="NormalWeb"/>
                              <w:spacing w:before="0" w:beforeAutospacing="0" w:after="120" w:afterAutospacing="0"/>
                              <w:jc w:val="center"/>
                              <w:rPr>
                                <w:rFonts w:ascii="Ancizar Sans" w:hAnsi="Ancizar Sans"/>
                                <w:b/>
                                <w:color w:val="FFFFFF" w:themeColor="background1"/>
                              </w:rPr>
                            </w:pPr>
                            <w:r w:rsidRPr="004F345B">
                              <w:rPr>
                                <w:rFonts w:ascii="Ancizar Sans" w:hAnsi="Ancizar Sans"/>
                                <w:b/>
                                <w:color w:val="FFFFFF" w:themeColor="background1"/>
                              </w:rPr>
                              <w:t>ORINOQUIA</w:t>
                            </w:r>
                          </w:p>
                        </w:txbxContent>
                      </v:textbox>
                    </v:rect>
                  </v:group>
                  <v:group id="Grupo 91" o:spid="_x0000_s1040" style="position:absolute;top:15621;width:50761;height:9239" coordsize="50766,1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">
                    <v:shape id="Rectangle 8" o:spid="_x0000_s1041" style="position:absolute;left:15621;top:63;width:4357;height:11349;visibility:visible;mso-wrap-style:square;v-text-anchor:middle" coordsize="1696507,135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" path="m,165100l1696507,r,1352020l,1183745,,165100xe" fillcolor="#cf7243" strokecolor="white [3212]" strokeweight="1pt">
                      <v:stroke joinstyle="miter"/>
                      <v:path arrowok="t" o:connecttype="custom" o:connectlocs="0,138595;435755,0;435755,1134964;0,993704;0,138595" o:connectangles="0,0,0,0,0"/>
                    </v:shape>
                    <v:shape id="Pentagon 41" o:spid="_x0000_s1042" type="#_x0000_t15" style="position:absolute;top:1396;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" adj="15686" fillcolor="#cf7243" strokecolor="white [3212]" strokeweight="1pt"/>
                    <v:shape id="Round Same Side Corner Rectangle 94" o:spid="_x0000_s1043" style="position:absolute;left:29718;top:-9748;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" path="m188350,l941727,v104023,,188350,84327,188350,188350l1130077,3079613r,l,3079613r,l,188350c,84327,84327,,188350,xe" fillcolor="#cf7243" strokecolor="white [3212]" strokeweight="1pt">
                      <v:stroke joinstyle="miter"/>
                      <v:path arrowok="t" o:connecttype="custom" o:connectlocs="188350,0;941727,0;1130077,188350;1130077,3079613;1130077,3079613;0,3079613;0,3079613;0,188350;188350,0" o:connectangles="0,0,0,0,0,0,0,0,0"/>
                    </v:shape>
                    <v:rect id="Rectangle 91" o:spid="_x0000_s1044" style="position:absolute;left:21145;top:1587;width:28923;height:97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" filled="f" stroked="f">
                      <v:textbox inset="0,0,0,0">
                        <w:txbxContent>
                          <w:p w14:paraId="0573F428"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Estampilla (5012)</w:t>
                            </w:r>
                          </w:p>
                          <w:p w14:paraId="4C6A5794"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(5060)</w:t>
                            </w:r>
                          </w:p>
                          <w:p w14:paraId="26AEB9AF"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Especial Vicerrectoría Palmira (5010)</w:t>
                            </w:r>
                          </w:p>
                          <w:p w14:paraId="18163E27"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(5001)</w:t>
                            </w:r>
                          </w:p>
                        </w:txbxContent>
                      </v:textbox>
                    </v:rect>
                    <v:rect id="Rectangle 86" o:spid="_x0000_s1045" style="position:absolute;left:5024;top:4663;width:10597;height:3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" filled="f" stroked="f">
                      <v:textbox inset="0,0,0,0">
                        <w:txbxContent>
                          <w:p w14:paraId="4830FF14" w14:textId="77777777" w:rsidR="00BD2E36" w:rsidRPr="009D5363" w:rsidRDefault="00BD2E36" w:rsidP="000D4D53">
                            <w:pPr>
                              <w:pStyle w:val="NormalWeb"/>
                              <w:spacing w:before="0" w:beforeAutospacing="0" w:after="120" w:afterAutospacing="0"/>
                              <w:rPr>
                                <w:rFonts w:ascii="Ancizar Sans" w:hAnsi="Ancizar Sans"/>
                                <w:color w:val="FFFFFF" w:themeColor="background1"/>
                              </w:rPr>
                            </w:pPr>
                            <w:r w:rsidRPr="009D5363">
                              <w:rPr>
                                <w:rFonts w:ascii="Ancizar Sans" w:hAnsi="Ancizar Sans"/>
                                <w:color w:val="FFFFFF" w:themeColor="background1"/>
                              </w:rPr>
                              <w:t>PALMIRA</w:t>
                            </w:r>
                          </w:p>
                        </w:txbxContent>
                      </v:textbox>
                    </v:rect>
                  </v:group>
                  <v:group id="Grupo 98" o:spid="_x0000_s1046" style="position:absolute;top:31527;width:50761;height:6192" coordsize="50766,114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shape id="Rectangle 8" o:spid="_x0000_s1047" style="position:absolute;left:15621;top:63;width:4357;height:11349;visibility:visible;mso-wrap-style:square;v-text-anchor:middle" coordsize="1696507,135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" path="m,165100l1696507,r,1352020l,1183745,,165100xe" fillcolor="#511747" strokecolor="white [3212]" strokeweight="1pt">
                      <v:stroke joinstyle="miter"/>
                      <v:path arrowok="t" o:connecttype="custom" o:connectlocs="0,138595;435755,0;435755,1134964;0,993704;0,138595" o:connectangles="0,0,0,0,0"/>
                    </v:shape>
                    <v:shape id="Pentagon 41" o:spid="_x0000_s1048" type="#_x0000_t15" style="position:absolute;top:1396;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" adj="15686" fillcolor="#511747" strokecolor="white [3212]" strokeweight="1pt"/>
                    <v:shape id="Round Same Side Corner Rectangle 94" o:spid="_x0000_s1049" style="position:absolute;left:29718;top:-9748;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" path="m188350,l941727,v104023,,188350,84327,188350,188350l1130077,3079613r,l,3079613r,l,188350c,84327,84327,,188350,xe" fillcolor="#511747" strokecolor="white [3212]" strokeweight="1pt">
                      <v:stroke joinstyle="miter"/>
                      <v:path arrowok="t" o:connecttype="custom" o:connectlocs="188350,0;941727,0;1130077,188350;1130077,3079613;1130077,3079613;0,3079613;0,3079613;0,188350;188350,0" o:connectangles="0,0,0,0,0,0,0,0,0"/>
                    </v:shape>
                    <v:rect id="Rectangle 91" o:spid="_x0000_s1050" style="position:absolute;left:21145;top:1587;width:28923;height:77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" filled="f" stroked="f">
                      <v:textbox inset="0,0,0,0">
                        <w:txbxContent>
                          <w:p w14:paraId="67D4D1AF" w14:textId="77777777" w:rsidR="00BD2E36" w:rsidRPr="006461B4" w:rsidRDefault="00BD2E36" w:rsidP="000D4D53">
                            <w:pPr>
                              <w:pStyle w:val="NormalWeb"/>
                              <w:spacing w:before="0" w:beforeAutospacing="0" w:after="12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(8001)</w:t>
                            </w:r>
                            <w:r w:rsidRPr="006461B4">
                              <w:rPr>
                                <w:rFonts w:ascii="Ancizar Sans" w:hAnsi="Ancizar Sans"/>
                                <w:color w:val="FFFFFF" w:themeColor="background1"/>
                                <w:lang w:val="es-ES"/>
                              </w:rPr>
                              <w:br/>
                              <w:t>UGI Sede Caribe - Nivel Central (8060)</w:t>
                            </w:r>
                          </w:p>
                        </w:txbxContent>
                      </v:textbox>
                    </v:rect>
                    <v:rect id="Rectangle 86" o:spid="_x0000_s1051" style="position:absolute;left:5619;top:3366;width:10597;height:7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" filled="f" stroked="f">
                      <v:textbox inset="0,0,0,0">
                        <w:txbxContent>
                          <w:p w14:paraId="59CD656F" w14:textId="77777777" w:rsidR="00BD2E36" w:rsidRPr="009D5363" w:rsidRDefault="00BD2E36" w:rsidP="000D4D53">
                            <w:pPr>
                              <w:pStyle w:val="NormalWeb"/>
                              <w:spacing w:before="0" w:beforeAutospacing="0" w:after="120" w:afterAutospacing="0"/>
                              <w:rPr>
                                <w:rFonts w:ascii="Ancizar Sans" w:hAnsi="Ancizar Sans"/>
                                <w:color w:val="FFFFFF" w:themeColor="background1"/>
                              </w:rPr>
                            </w:pPr>
                            <w:r w:rsidRPr="009D5363">
                              <w:rPr>
                                <w:rFonts w:ascii="Ancizar Sans" w:hAnsi="Ancizar Sans"/>
                                <w:color w:val="FFFFFF" w:themeColor="background1"/>
                              </w:rPr>
                              <w:t>CARIBE</w:t>
                            </w:r>
                          </w:p>
                        </w:txbxContent>
                      </v:textbox>
                    </v:rect>
                  </v:group>
                  <v:group id="Grupo 110" o:spid="_x0000_s1052" style="position:absolute;top:24860;width:50761;height:7239" coordsize="50766,12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Rectangle 9" o:spid="_x0000_s1053" style="position:absolute;left:15621;width:4357;height:12682;visibility:visible;mso-wrap-style:square;v-text-anchor:middle" coordsize="1696507,151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" path="m,492125l1693332,v1058,447498,2117,894997,3175,1342495l,1510770,,492125xe" fillcolor="#1c9888" strokecolor="white [3212]" strokeweight="1pt">
                      <v:stroke joinstyle="miter"/>
                      <v:path arrowok="t" o:connecttype="custom" o:connectlocs="0,413118;434939,0;435755,1126968;0,1268228;0,413118" o:connectangles="0,0,0,0,0"/>
                    </v:shape>
                    <v:shape id="Pentagon 40" o:spid="_x0000_s1054" type="#_x0000_t15" style="position:absolute;top:4095;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" adj="15686" fillcolor="#1c9888" strokecolor="white [3212]" strokeweight="1pt"/>
                    <v:rect id="Rectangle 52" o:spid="_x0000_s1055" style="position:absolute;left:3143;top:7049;width:9876;height:5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ki9yQAAAOEAAAAPAAAAZHJzL2Rvd25yZXYueG1sRI/BasJA&#13;&#10;EIbvhb7DMoXe6sYK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5CJIvckAAADh&#13;&#10;AAAADwAAAAAAAAAAAAAAAAAHAgAAZHJzL2Rvd25yZXYueG1sUEsFBgAAAAADAAMAtwAAAP0CAAAA&#13;&#10;AA==&#13;&#10;" filled="f" stroked="f">
                      <v:textbox inset="0,0,0,0">
                        <w:txbxContent>
                          <w:p w14:paraId="5A4AC4C9" w14:textId="77777777" w:rsidR="00BD2E36" w:rsidRPr="009D5363" w:rsidRDefault="00BD2E36" w:rsidP="000D4D53">
                            <w:pPr>
                              <w:pStyle w:val="NormalWeb"/>
                              <w:spacing w:before="0" w:beforeAutospacing="0" w:after="120" w:afterAutospacing="0"/>
                              <w:jc w:val="center"/>
                              <w:rPr>
                                <w:rFonts w:ascii="Ancizar Sans" w:hAnsi="Ancizar Sans"/>
                                <w:color w:val="FFFFFF" w:themeColor="background1"/>
                              </w:rPr>
                            </w:pPr>
                            <w:r w:rsidRPr="009D5363">
                              <w:rPr>
                                <w:rFonts w:ascii="Ancizar Sans" w:hAnsi="Ancizar Sans"/>
                                <w:color w:val="FFFFFF" w:themeColor="background1"/>
                              </w:rPr>
                              <w:t>TUMACO</w:t>
                            </w:r>
                          </w:p>
                        </w:txbxContent>
                      </v:textbox>
                    </v:rect>
                    <v:shape id="Round Same Side Corner Rectangle 93" o:spid="_x0000_s1056" style="position:absolute;left:29718;top:-9716;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" path="m188350,l941727,v104023,,188350,84327,188350,188350l1130077,3079613r,l,3079613r,l,188350c,84327,84327,,188350,xe" fillcolor="#1c9888" strokecolor="white [3212]" strokeweight="1pt">
                      <v:stroke joinstyle="miter"/>
                      <v:path arrowok="t" o:connecttype="custom" o:connectlocs="188350,0;941727,0;1130077,188350;1130077,3079613;1130077,3079613;0,3079613;0,3079613;0,188350;188350,0" o:connectangles="0,0,0,0,0,0,0,0,0"/>
                    </v:shape>
                    <v:rect id="Rectangle 90" o:spid="_x0000_s1057" style="position:absolute;left:21145;top:1523;width:28923;height:83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" filled="f" stroked="f">
                      <v:textbox inset="0,0,0,0">
                        <w:txbxContent>
                          <w:p w14:paraId="2EF8FA79" w14:textId="77777777" w:rsidR="00BD2E36" w:rsidRPr="00780CB7"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Pr>
                                <w:rFonts w:ascii="Ancizar Sans" w:hAnsi="Ancizar Sans" w:cstheme="minorBidi"/>
                                <w:color w:val="FFFFFF" w:themeColor="background1"/>
                                <w:kern w:val="24"/>
                                <w:lang w:val="es-ES"/>
                              </w:rPr>
                              <w:t>Nivel Central (1101)</w:t>
                            </w:r>
                            <w:r>
                              <w:rPr>
                                <w:rFonts w:ascii="Ancizar Sans" w:hAnsi="Ancizar Sans" w:cstheme="minorBidi"/>
                                <w:color w:val="FFFFFF" w:themeColor="background1"/>
                                <w:kern w:val="24"/>
                                <w:lang w:val="es-ES"/>
                              </w:rPr>
                              <w:br/>
                            </w:r>
                            <w:r w:rsidRPr="00B37A22">
                              <w:rPr>
                                <w:rFonts w:ascii="Ancizar Sans" w:hAnsi="Ancizar Sans" w:cstheme="minorBidi"/>
                                <w:color w:val="FFFFFF" w:themeColor="background1"/>
                                <w:kern w:val="24"/>
                                <w:lang w:val="es-ES"/>
                              </w:rPr>
                              <w:t xml:space="preserve">Dirección de sede (Costos PTA) </w:t>
                            </w:r>
                          </w:p>
                        </w:txbxContent>
                      </v:textbox>
                    </v:rect>
                  </v:group>
                  <v:group id="Grupo 116" o:spid="_x0000_s1058" style="position:absolute;top:6191;width:50761;height:10560" coordsize="50766,1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shape id="Rectangle 9" o:spid="_x0000_s1059" style="position:absolute;left:15621;width:4357;height:12682;visibility:visible;mso-wrap-style:square;v-text-anchor:middle" coordsize="1696507,151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" path="m,492125l1693332,v1058,447498,2117,894997,3175,1342495l,1510770,,492125xe" fillcolor="#e7bc46" strokecolor="white [3212]" strokeweight="1pt">
                      <v:stroke joinstyle="miter"/>
                      <v:path arrowok="t" o:connecttype="custom" o:connectlocs="0,413118;434939,0;435755,1126968;0,1268228;0,413118" o:connectangles="0,0,0,0,0"/>
                    </v:shape>
                    <v:shape id="Pentagon 40" o:spid="_x0000_s1060" type="#_x0000_t15" style="position:absolute;top:4095;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" adj="15686" fillcolor="#e7bc46" strokecolor="white [3212]" strokeweight="1pt"/>
                    <v:rect id="Rectangle 52" o:spid="_x0000_s1061" style="position:absolute;left:3905;top:7367;width:9876;height:5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" filled="f" stroked="f">
                      <v:textbox inset="0,0,0,0">
                        <w:txbxContent>
                          <w:p w14:paraId="454CF8D6"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BOGOTÁ</w:t>
                            </w:r>
                            <w:r w:rsidRPr="002F3C29">
                              <w:rPr>
                                <w:rFonts w:ascii="Ancizar Sans" w:hAnsi="Ancizar Sans" w:cstheme="minorBidi"/>
                                <w:b/>
                                <w:bCs/>
                                <w:color w:val="FFFFFF" w:themeColor="background1"/>
                                <w:kern w:val="24"/>
                              </w:rPr>
                              <w:br/>
                            </w:r>
                          </w:p>
                        </w:txbxContent>
                      </v:textbox>
                    </v:rect>
                    <v:shape id="Round Same Side Corner Rectangle 93" o:spid="_x0000_s1062" style="position:absolute;left:29718;top:-9716;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" path="m188350,l941727,v104023,,188350,84327,188350,188350l1130077,3079613r,l,3079613r,l,188350c,84327,84327,,188350,xe" fillcolor="#e7bc46" strokecolor="white [3212]" strokeweight="1pt">
                      <v:stroke joinstyle="miter"/>
                      <v:path arrowok="t" o:connecttype="custom" o:connectlocs="188350,0;941727,0;1130077,188350;1130077,3079613;1130077,3079613;0,3079613;0,3079613;0,188350;188350,0" o:connectangles="0,0,0,0,0,0,0,0,0"/>
                    </v:shape>
                    <v:rect id="Rectangle 90" o:spid="_x0000_s1063" style="position:absolute;left:21145;top:1524;width:28923;height:98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" filled="f" stroked="f">
                      <v:textbox inset="0,0,0,0">
                        <w:txbxContent>
                          <w:p w14:paraId="6A8E04E2"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Nivel Central (2001)</w:t>
                            </w:r>
                          </w:p>
                          <w:p w14:paraId="655E3E12"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Bienestar (2005)</w:t>
                            </w:r>
                          </w:p>
                          <w:p w14:paraId="6B802EEC"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Dirección Financiera y Administrativa (2010)</w:t>
                            </w:r>
                          </w:p>
                          <w:p w14:paraId="2F9513A3" w14:textId="77777777" w:rsidR="00BD2E36" w:rsidRPr="002F3C29" w:rsidRDefault="00BD2E36" w:rsidP="000D4D53">
                            <w:pPr>
                              <w:pStyle w:val="NormalWeb"/>
                              <w:spacing w:before="0" w:beforeAutospacing="0" w:after="0" w:afterAutospacing="0"/>
                              <w:rPr>
                                <w:rFonts w:ascii="Ancizar Sans" w:hAnsi="Ancizar Sans"/>
                              </w:rPr>
                            </w:pPr>
                            <w:r>
                              <w:rPr>
                                <w:rFonts w:ascii="Ancizar Sans" w:hAnsi="Ancizar Sans"/>
                              </w:rPr>
                              <w:t>UGI nivel Central (2060)</w:t>
                            </w:r>
                          </w:p>
                          <w:p w14:paraId="051F3075" w14:textId="77777777" w:rsidR="00BD2E36" w:rsidRPr="002F3C29" w:rsidRDefault="00BD2E36" w:rsidP="000D4D53">
                            <w:pPr>
                              <w:pStyle w:val="NormalWeb"/>
                              <w:spacing w:before="0" w:beforeAutospacing="0" w:after="120" w:afterAutospacing="0"/>
                              <w:rPr>
                                <w:rFonts w:ascii="Ancizar Sans" w:hAnsi="Ancizar Sans"/>
                              </w:rPr>
                            </w:pPr>
                          </w:p>
                        </w:txbxContent>
                      </v:textbox>
                    </v:rect>
                  </v:group>
                </v:group>
                <w10:wrap type="tight"/>
              </v:group>
            </w:pict>
          </mc:Fallback>
        </mc:AlternateContent>
      </w:r>
      <w:r w:rsidRPr="003213B5">
        <w:rPr>
          <w:rFonts w:ascii="Ancizar Sans Light" w:hAnsi="Ancizar Sans Light"/>
          <w:i/>
          <w:lang w:val="es-ES"/>
        </w:rPr>
        <w:t xml:space="preserve">Ilustración </w:t>
      </w:r>
      <w:r w:rsidRPr="003213B5">
        <w:rPr>
          <w:rFonts w:ascii="Ancizar Sans Light" w:hAnsi="Ancizar Sans Light"/>
          <w:i/>
          <w:noProof/>
        </w:rPr>
        <w:fldChar w:fldCharType="begin"/>
      </w:r>
      <w:r w:rsidRPr="003213B5">
        <w:rPr>
          <w:rFonts w:ascii="Ancizar Sans Light" w:hAnsi="Ancizar Sans Light"/>
          <w:i/>
          <w:noProof/>
          <w:lang w:val="es-ES"/>
        </w:rPr>
        <w:instrText xml:space="preserve"> SEQ Ilustración \* ARABIC </w:instrText>
      </w:r>
      <w:r w:rsidRPr="003213B5">
        <w:rPr>
          <w:rFonts w:ascii="Ancizar Sans Light" w:hAnsi="Ancizar Sans Light"/>
          <w:i/>
          <w:noProof/>
        </w:rPr>
        <w:fldChar w:fldCharType="separate"/>
      </w:r>
      <w:r w:rsidR="00387E03">
        <w:rPr>
          <w:rFonts w:ascii="Ancizar Sans Light" w:hAnsi="Ancizar Sans Light"/>
          <w:i/>
          <w:noProof/>
          <w:lang w:val="es-ES"/>
        </w:rPr>
        <w:t>9</w:t>
      </w:r>
      <w:r w:rsidRPr="003213B5">
        <w:rPr>
          <w:rFonts w:ascii="Ancizar Sans Light" w:hAnsi="Ancizar Sans Light"/>
          <w:i/>
          <w:noProof/>
        </w:rPr>
        <w:fldChar w:fldCharType="end"/>
      </w:r>
      <w:r w:rsidRPr="003213B5">
        <w:rPr>
          <w:rFonts w:ascii="Ancizar Sans Light" w:hAnsi="Ancizar Sans Light"/>
          <w:i/>
          <w:lang w:val="es-ES"/>
        </w:rPr>
        <w:t>. Empresas Nivel Central</w:t>
      </w:r>
      <w:bookmarkEnd w:id="136"/>
      <w:bookmarkEnd w:id="137"/>
    </w:p>
    <w:p w14:paraId="6DD1E157" w14:textId="77777777" w:rsidR="000D4D53" w:rsidRPr="004F1C91" w:rsidRDefault="000D4D53" w:rsidP="004F7030">
      <w:pPr>
        <w:spacing w:line="276" w:lineRule="auto"/>
        <w:rPr>
          <w:lang w:val="es-ES"/>
        </w:rPr>
      </w:pPr>
    </w:p>
    <w:p w14:paraId="27BEC696" w14:textId="77777777" w:rsidR="000D4D53" w:rsidRPr="004F1C91" w:rsidRDefault="000D4D53" w:rsidP="004F7030">
      <w:pPr>
        <w:spacing w:line="276" w:lineRule="auto"/>
        <w:rPr>
          <w:lang w:val="es-ES"/>
        </w:rPr>
      </w:pPr>
    </w:p>
    <w:p w14:paraId="5CD52542" w14:textId="77777777" w:rsidR="000D4D53" w:rsidRPr="004F1C91" w:rsidRDefault="000D4D53" w:rsidP="004F7030">
      <w:pPr>
        <w:spacing w:line="276" w:lineRule="auto"/>
        <w:rPr>
          <w:lang w:val="es-ES"/>
        </w:rPr>
      </w:pPr>
    </w:p>
    <w:p w14:paraId="78033ABA" w14:textId="77777777" w:rsidR="000D4D53" w:rsidRPr="004F1C91" w:rsidRDefault="000D4D53" w:rsidP="004F7030">
      <w:pPr>
        <w:spacing w:line="276" w:lineRule="auto"/>
        <w:rPr>
          <w:lang w:val="es-ES"/>
        </w:rPr>
      </w:pPr>
    </w:p>
    <w:p w14:paraId="2EF0E509" w14:textId="77777777" w:rsidR="000D4D53" w:rsidRPr="004F1C91" w:rsidRDefault="000D4D53" w:rsidP="004F7030">
      <w:pPr>
        <w:spacing w:line="276" w:lineRule="auto"/>
        <w:rPr>
          <w:lang w:val="es-ES"/>
        </w:rPr>
      </w:pPr>
    </w:p>
    <w:p w14:paraId="197C1DCC" w14:textId="2A1A731E" w:rsidR="000D4D53" w:rsidRPr="004F1C91" w:rsidRDefault="000D4D53" w:rsidP="004F7030">
      <w:pPr>
        <w:spacing w:line="276" w:lineRule="auto"/>
        <w:rPr>
          <w:lang w:val="es-ES"/>
        </w:rPr>
      </w:pPr>
    </w:p>
    <w:p w14:paraId="51459A95" w14:textId="165BABFE" w:rsidR="000D4D53" w:rsidRPr="004F1C91" w:rsidRDefault="000D4D53" w:rsidP="004F7030">
      <w:pPr>
        <w:spacing w:line="276" w:lineRule="auto"/>
        <w:rPr>
          <w:lang w:val="es-ES"/>
        </w:rPr>
      </w:pPr>
    </w:p>
    <w:p w14:paraId="76482D3A" w14:textId="53BF19E4" w:rsidR="000D4D53" w:rsidRPr="004F1C91" w:rsidRDefault="00ED14F0" w:rsidP="004F7030">
      <w:pPr>
        <w:spacing w:line="276" w:lineRule="auto"/>
        <w:rPr>
          <w:lang w:val="es-ES"/>
        </w:rPr>
      </w:pPr>
      <w:r w:rsidRPr="009115D8">
        <w:rPr>
          <w:rFonts w:ascii="Ancizar Sans Light" w:hAnsi="Ancizar Sans Light"/>
          <w:noProof/>
          <w:lang w:val="en-US"/>
        </w:rPr>
        <mc:AlternateContent>
          <mc:Choice Requires="wpg">
            <w:drawing>
              <wp:anchor distT="0" distB="0" distL="114300" distR="114300" simplePos="0" relativeHeight="251663360" behindDoc="0" locked="0" layoutInCell="1" allowOverlap="1" wp14:anchorId="54BF9AD6" wp14:editId="566E20ED">
                <wp:simplePos x="0" y="0"/>
                <wp:positionH relativeFrom="margin">
                  <wp:posOffset>302895</wp:posOffset>
                </wp:positionH>
                <wp:positionV relativeFrom="paragraph">
                  <wp:posOffset>31115</wp:posOffset>
                </wp:positionV>
                <wp:extent cx="5076190" cy="2381250"/>
                <wp:effectExtent l="19050" t="19050" r="10160" b="0"/>
                <wp:wrapThrough wrapText="bothSides">
                  <wp:wrapPolygon edited="0">
                    <wp:start x="8268" y="-173"/>
                    <wp:lineTo x="6971" y="2592"/>
                    <wp:lineTo x="3323" y="2765"/>
                    <wp:lineTo x="892" y="3802"/>
                    <wp:lineTo x="892" y="5530"/>
                    <wp:lineTo x="-81" y="5530"/>
                    <wp:lineTo x="-81" y="7949"/>
                    <wp:lineTo x="1216" y="11059"/>
                    <wp:lineTo x="730" y="13651"/>
                    <wp:lineTo x="-81" y="13824"/>
                    <wp:lineTo x="-81" y="16070"/>
                    <wp:lineTo x="1378" y="19699"/>
                    <wp:lineTo x="6485" y="21082"/>
                    <wp:lineTo x="8106" y="21427"/>
                    <wp:lineTo x="21319" y="21427"/>
                    <wp:lineTo x="21400" y="21082"/>
                    <wp:lineTo x="21562" y="19699"/>
                    <wp:lineTo x="21562" y="11578"/>
                    <wp:lineTo x="21481" y="11059"/>
                    <wp:lineTo x="21562" y="8467"/>
                    <wp:lineTo x="21562" y="864"/>
                    <wp:lineTo x="21238" y="-173"/>
                    <wp:lineTo x="8268" y="-173"/>
                  </wp:wrapPolygon>
                </wp:wrapThrough>
                <wp:docPr id="266" name="Grupo 266"/>
                <wp:cNvGraphicFramePr/>
                <a:graphic xmlns:a="http://schemas.openxmlformats.org/drawingml/2006/main">
                  <a:graphicData uri="http://schemas.microsoft.com/office/word/2010/wordprocessingGroup">
                    <wpg:wgp>
                      <wpg:cNvGrpSpPr/>
                      <wpg:grpSpPr>
                        <a:xfrm>
                          <a:off x="0" y="0"/>
                          <a:ext cx="5076190" cy="2381250"/>
                          <a:chOff x="0" y="0"/>
                          <a:chExt cx="5076190" cy="2994025"/>
                        </a:xfrm>
                      </wpg:grpSpPr>
                      <wpg:grpSp>
                        <wpg:cNvPr id="122" name="Grupo 122"/>
                        <wpg:cNvGrpSpPr/>
                        <wpg:grpSpPr>
                          <a:xfrm>
                            <a:off x="0" y="0"/>
                            <a:ext cx="5076190" cy="1779270"/>
                            <a:chOff x="0" y="0"/>
                            <a:chExt cx="5076645" cy="1361873"/>
                          </a:xfrm>
                        </wpg:grpSpPr>
                        <wps:wsp>
                          <wps:cNvPr id="123" name="Rectangle 9"/>
                          <wps:cNvSpPr/>
                          <wps:spPr>
                            <a:xfrm>
                              <a:off x="1562100" y="0"/>
                              <a:ext cx="435755" cy="1268228"/>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482600 h 1501245"/>
                                <a:gd name="connsiteX1" fmla="*/ 1696507 w 1696507"/>
                                <a:gd name="connsiteY1" fmla="*/ 0 h 1501245"/>
                                <a:gd name="connsiteX2" fmla="*/ 1696507 w 1696507"/>
                                <a:gd name="connsiteY2" fmla="*/ 1501245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92125 h 1510770"/>
                                <a:gd name="connsiteX1" fmla="*/ 1693332 w 1696507"/>
                                <a:gd name="connsiteY1" fmla="*/ 0 h 1510770"/>
                                <a:gd name="connsiteX2" fmla="*/ 1696507 w 1696507"/>
                                <a:gd name="connsiteY2" fmla="*/ 1342495 h 1510770"/>
                                <a:gd name="connsiteX3" fmla="*/ 0 w 1696507"/>
                                <a:gd name="connsiteY3" fmla="*/ 1510770 h 1510770"/>
                                <a:gd name="connsiteX4" fmla="*/ 0 w 1696507"/>
                                <a:gd name="connsiteY4" fmla="*/ 492125 h 15107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510770">
                                  <a:moveTo>
                                    <a:pt x="0" y="492125"/>
                                  </a:moveTo>
                                  <a:lnTo>
                                    <a:pt x="1693332" y="0"/>
                                  </a:lnTo>
                                  <a:cubicBezTo>
                                    <a:pt x="1694390" y="447498"/>
                                    <a:pt x="1695449" y="894997"/>
                                    <a:pt x="1696507" y="1342495"/>
                                  </a:cubicBezTo>
                                  <a:lnTo>
                                    <a:pt x="0" y="1510770"/>
                                  </a:lnTo>
                                  <a:lnTo>
                                    <a:pt x="0" y="492125"/>
                                  </a:lnTo>
                                  <a:close/>
                                </a:path>
                              </a:pathLst>
                            </a:custGeom>
                            <a:solidFill>
                              <a:srgbClr val="271C49"/>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4" name="Pentagon 40"/>
                          <wps:cNvSpPr/>
                          <wps:spPr>
                            <a:xfrm flipH="1">
                              <a:off x="0" y="409575"/>
                              <a:ext cx="1561455" cy="855110"/>
                            </a:xfrm>
                            <a:prstGeom prst="homePlate">
                              <a:avLst/>
                            </a:prstGeom>
                            <a:solidFill>
                              <a:srgbClr val="271C49"/>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5" name="Rectangle 52"/>
                          <wps:cNvSpPr/>
                          <wps:spPr>
                            <a:xfrm>
                              <a:off x="447684" y="820392"/>
                              <a:ext cx="987651" cy="541481"/>
                            </a:xfrm>
                            <a:prstGeom prst="rect">
                              <a:avLst/>
                            </a:prstGeom>
                          </wps:spPr>
                          <wps:txbx>
                            <w:txbxContent>
                              <w:p w14:paraId="4B8F485E"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MANIZALES</w:t>
                                </w:r>
                                <w:r w:rsidRPr="002F3C29">
                                  <w:rPr>
                                    <w:rFonts w:ascii="Ancizar Sans" w:hAnsi="Ancizar Sans" w:cstheme="minorBidi"/>
                                    <w:b/>
                                    <w:bCs/>
                                    <w:color w:val="FFFFFF" w:themeColor="background1"/>
                                    <w:kern w:val="24"/>
                                  </w:rPr>
                                  <w:br/>
                                </w:r>
                              </w:p>
                            </w:txbxContent>
                          </wps:txbx>
                          <wps:bodyPr wrap="square" lIns="0" tIns="0" rIns="0" bIns="0">
                            <a:noAutofit/>
                          </wps:bodyPr>
                        </wps:wsp>
                        <wps:wsp>
                          <wps:cNvPr id="126" name="Round Same Side Corner Rectangle 93"/>
                          <wps:cNvSpPr/>
                          <wps:spPr>
                            <a:xfrm rot="5400000">
                              <a:off x="2971800" y="-971550"/>
                              <a:ext cx="1130077" cy="3079613"/>
                            </a:xfrm>
                            <a:prstGeom prst="round2SameRect">
                              <a:avLst/>
                            </a:prstGeom>
                            <a:solidFill>
                              <a:srgbClr val="271C49"/>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7" name="Rectangle 90"/>
                          <wps:cNvSpPr/>
                          <wps:spPr>
                            <a:xfrm>
                              <a:off x="2116676" y="51567"/>
                              <a:ext cx="2892324" cy="1138991"/>
                            </a:xfrm>
                            <a:prstGeom prst="rect">
                              <a:avLst/>
                            </a:prstGeom>
                          </wps:spPr>
                          <wps:txbx>
                            <w:txbxContent>
                              <w:p w14:paraId="472B75EF"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Estampilla Manizales (4013)</w:t>
                                </w:r>
                              </w:p>
                              <w:p w14:paraId="69583CF8"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(4060)</w:t>
                                </w:r>
                              </w:p>
                              <w:p w14:paraId="7927EC8D"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Especial Dirección Manizales (4010)</w:t>
                                </w:r>
                              </w:p>
                              <w:p w14:paraId="0BAAE419"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IDEA (Solo PTA en Extensión)</w:t>
                                </w:r>
                              </w:p>
                              <w:p w14:paraId="35FD44C3"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(4001)</w:t>
                                </w:r>
                              </w:p>
                              <w:p w14:paraId="5043B0B9"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Dirección Manizales (4065)</w:t>
                                </w:r>
                              </w:p>
                            </w:txbxContent>
                          </wps:txbx>
                          <wps:bodyPr wrap="square" lIns="0" tIns="0" rIns="0" bIns="0">
                            <a:noAutofit/>
                          </wps:bodyPr>
                        </wps:wsp>
                      </wpg:grpSp>
                      <wpg:grpSp>
                        <wpg:cNvPr id="256" name="Grupo 256"/>
                        <wpg:cNvGrpSpPr/>
                        <wpg:grpSpPr>
                          <a:xfrm>
                            <a:off x="0" y="1485900"/>
                            <a:ext cx="5076190" cy="1508125"/>
                            <a:chOff x="0" y="0"/>
                            <a:chExt cx="5076645" cy="1189103"/>
                          </a:xfrm>
                        </wpg:grpSpPr>
                        <wps:wsp>
                          <wps:cNvPr id="258" name="Rectangle 8"/>
                          <wps:cNvSpPr/>
                          <wps:spPr>
                            <a:xfrm>
                              <a:off x="1562100" y="6307"/>
                              <a:ext cx="435755" cy="1134964"/>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165100 h 1183745"/>
                                <a:gd name="connsiteX1" fmla="*/ 1696507 w 1696507"/>
                                <a:gd name="connsiteY1" fmla="*/ 0 h 1183745"/>
                                <a:gd name="connsiteX2" fmla="*/ 1696507 w 1696507"/>
                                <a:gd name="connsiteY2" fmla="*/ 1183745 h 1183745"/>
                                <a:gd name="connsiteX3" fmla="*/ 0 w 1696507"/>
                                <a:gd name="connsiteY3" fmla="*/ 1183745 h 1183745"/>
                                <a:gd name="connsiteX4" fmla="*/ 0 w 1696507"/>
                                <a:gd name="connsiteY4" fmla="*/ 165100 h 1183745"/>
                                <a:gd name="connsiteX0" fmla="*/ 0 w 1696507"/>
                                <a:gd name="connsiteY0" fmla="*/ 165100 h 1352020"/>
                                <a:gd name="connsiteX1" fmla="*/ 1696507 w 1696507"/>
                                <a:gd name="connsiteY1" fmla="*/ 0 h 1352020"/>
                                <a:gd name="connsiteX2" fmla="*/ 1696507 w 1696507"/>
                                <a:gd name="connsiteY2" fmla="*/ 1352020 h 1352020"/>
                                <a:gd name="connsiteX3" fmla="*/ 0 w 1696507"/>
                                <a:gd name="connsiteY3" fmla="*/ 1183745 h 1352020"/>
                                <a:gd name="connsiteX4" fmla="*/ 0 w 1696507"/>
                                <a:gd name="connsiteY4" fmla="*/ 165100 h 135202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352020">
                                  <a:moveTo>
                                    <a:pt x="0" y="165100"/>
                                  </a:moveTo>
                                  <a:lnTo>
                                    <a:pt x="1696507" y="0"/>
                                  </a:lnTo>
                                  <a:lnTo>
                                    <a:pt x="1696507" y="1352020"/>
                                  </a:lnTo>
                                  <a:lnTo>
                                    <a:pt x="0" y="1183745"/>
                                  </a:lnTo>
                                  <a:lnTo>
                                    <a:pt x="0" y="165100"/>
                                  </a:lnTo>
                                  <a:close/>
                                </a:path>
                              </a:pathLst>
                            </a:custGeom>
                            <a:solidFill>
                              <a:srgbClr val="F5EDD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9" name="Pentagon 41"/>
                          <wps:cNvSpPr/>
                          <wps:spPr>
                            <a:xfrm flipH="1">
                              <a:off x="0" y="139657"/>
                              <a:ext cx="1561455" cy="855110"/>
                            </a:xfrm>
                            <a:prstGeom prst="homePlate">
                              <a:avLst/>
                            </a:prstGeom>
                            <a:solidFill>
                              <a:srgbClr val="F5EDD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0" name="Round Same Side Corner Rectangle 94"/>
                          <wps:cNvSpPr/>
                          <wps:spPr>
                            <a:xfrm rot="5400000">
                              <a:off x="2971800" y="-974768"/>
                              <a:ext cx="1130077" cy="3079613"/>
                            </a:xfrm>
                            <a:prstGeom prst="round2SameRect">
                              <a:avLst/>
                            </a:prstGeom>
                            <a:solidFill>
                              <a:srgbClr val="F5EDD3"/>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1" name="Rectangle 91"/>
                          <wps:cNvSpPr/>
                          <wps:spPr>
                            <a:xfrm>
                              <a:off x="2090693" y="54837"/>
                              <a:ext cx="2892324" cy="887865"/>
                            </a:xfrm>
                            <a:prstGeom prst="rect">
                              <a:avLst/>
                            </a:prstGeom>
                          </wps:spPr>
                          <wps:txbx>
                            <w:txbxContent>
                              <w:p w14:paraId="4FF4CF87"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Nivel Central (3001)</w:t>
                                </w:r>
                              </w:p>
                              <w:p w14:paraId="7DCA4196"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Vicerrectoría de sede (Costos de PTA)</w:t>
                                </w:r>
                              </w:p>
                              <w:p w14:paraId="534305A3"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Fondo especial sede Medellín (3010)</w:t>
                                </w:r>
                              </w:p>
                              <w:p w14:paraId="4D3C18A7"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UGI Nivel Central (3060)</w:t>
                                </w:r>
                              </w:p>
                              <w:p w14:paraId="158AA1BA"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Centro de idiomas (Costos de PTA)</w:t>
                                </w:r>
                              </w:p>
                            </w:txbxContent>
                          </wps:txbx>
                          <wps:bodyPr wrap="square" lIns="0" tIns="0" rIns="0" bIns="0">
                            <a:noAutofit/>
                          </wps:bodyPr>
                        </wps:wsp>
                        <wps:wsp>
                          <wps:cNvPr id="263" name="Rectangle 86"/>
                          <wps:cNvSpPr/>
                          <wps:spPr>
                            <a:xfrm>
                              <a:off x="581031" y="474275"/>
                              <a:ext cx="1059639" cy="714828"/>
                            </a:xfrm>
                            <a:prstGeom prst="rect">
                              <a:avLst/>
                            </a:prstGeom>
                          </wps:spPr>
                          <wps:txbx>
                            <w:txbxContent>
                              <w:p w14:paraId="6111257E" w14:textId="77777777" w:rsidR="00BD2E36" w:rsidRPr="002F3C29" w:rsidRDefault="00BD2E36" w:rsidP="000D4D53">
                                <w:pPr>
                                  <w:pStyle w:val="NormalWeb"/>
                                  <w:spacing w:before="0" w:beforeAutospacing="0" w:after="120" w:afterAutospacing="0"/>
                                  <w:rPr>
                                    <w:rFonts w:ascii="Ancizar Sans" w:hAnsi="Ancizar Sans"/>
                                  </w:rPr>
                                </w:pPr>
                                <w:r w:rsidRPr="007228EC">
                                  <w:rPr>
                                    <w:rFonts w:ascii="Ancizar Sans" w:hAnsi="Ancizar Sans"/>
                                    <w:b/>
                                  </w:rPr>
                                  <w:t>MEDELLIN</w:t>
                                </w:r>
                              </w:p>
                            </w:txbxContent>
                          </wps:txbx>
                          <wps:bodyPr wrap="square" lIns="0" tIns="0" rIns="0" bIns="0">
                            <a:noAutofit/>
                          </wps:bodyPr>
                        </wps:wsp>
                      </wpg:grpSp>
                    </wpg:wgp>
                  </a:graphicData>
                </a:graphic>
                <wp14:sizeRelV relativeFrom="margin">
                  <wp14:pctHeight>0</wp14:pctHeight>
                </wp14:sizeRelV>
              </wp:anchor>
            </w:drawing>
          </mc:Choice>
          <mc:Fallback>
            <w:pict>
              <v:group w14:anchorId="54BF9AD6" id="Grupo 266" o:spid="_x0000_s1064" style="position:absolute;margin-left:23.85pt;margin-top:2.45pt;width:399.7pt;height:187.5pt;z-index:251663360;mso-position-horizontal-relative:margin;mso-height-relative:margin" coordsize="50761,299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">
                <v:group id="Grupo 122" o:spid="_x0000_s1065" style="position:absolute;width:50761;height:17792" coordsize="50766,13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">
                  <v:shape id="Rectangle 9" o:spid="_x0000_s1066" style="position:absolute;left:15621;width:4357;height:12682;visibility:visible;mso-wrap-style:square;v-text-anchor:middle" coordsize="1696507,151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" path="m,492125l1693332,v1058,447498,2117,894997,3175,1342495l,1510770,,492125xe" fillcolor="#271c49" strokecolor="white [3212]" strokeweight="1pt">
                    <v:stroke joinstyle="miter"/>
                    <v:path arrowok="t" o:connecttype="custom" o:connectlocs="0,413118;434939,0;435755,1126968;0,1268228;0,413118" o:connectangles="0,0,0,0,0"/>
                  </v:shape>
                  <v:shape id="Pentagon 40" o:spid="_x0000_s1067" type="#_x0000_t15" style="position:absolute;top:4095;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" adj="15686" fillcolor="#271c49" strokecolor="white [3212]" strokeweight="1pt"/>
                  <v:rect id="Rectangle 52" o:spid="_x0000_s1068" style="position:absolute;left:4476;top:8203;width:9877;height:5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" filled="f" stroked="f">
                    <v:textbox inset="0,0,0,0">
                      <w:txbxContent>
                        <w:p w14:paraId="4B8F485E"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MANIZALES</w:t>
                          </w:r>
                          <w:r w:rsidRPr="002F3C29">
                            <w:rPr>
                              <w:rFonts w:ascii="Ancizar Sans" w:hAnsi="Ancizar Sans" w:cstheme="minorBidi"/>
                              <w:b/>
                              <w:bCs/>
                              <w:color w:val="FFFFFF" w:themeColor="background1"/>
                              <w:kern w:val="24"/>
                            </w:rPr>
                            <w:br/>
                          </w:r>
                        </w:p>
                      </w:txbxContent>
                    </v:textbox>
                  </v:rect>
                  <v:shape id="Round Same Side Corner Rectangle 93" o:spid="_x0000_s1069" style="position:absolute;left:29718;top:-9716;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" path="m188350,l941727,v104023,,188350,84327,188350,188350l1130077,3079613r,l,3079613r,l,188350c,84327,84327,,188350,xe" fillcolor="#271c49" strokecolor="white [3212]" strokeweight="1pt">
                    <v:stroke joinstyle="miter"/>
                    <v:path arrowok="t" o:connecttype="custom" o:connectlocs="188350,0;941727,0;1130077,188350;1130077,3079613;1130077,3079613;0,3079613;0,3079613;0,188350;188350,0" o:connectangles="0,0,0,0,0,0,0,0,0"/>
                  </v:shape>
                  <v:rect id="Rectangle 90" o:spid="_x0000_s1070" style="position:absolute;left:21166;top:515;width:28924;height:113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" filled="f" stroked="f">
                    <v:textbox inset="0,0,0,0">
                      <w:txbxContent>
                        <w:p w14:paraId="472B75EF"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Estampilla Manizales (4013)</w:t>
                          </w:r>
                        </w:p>
                        <w:p w14:paraId="69583CF8"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Nivel Central (4060)</w:t>
                          </w:r>
                        </w:p>
                        <w:p w14:paraId="7927EC8D"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Fondo Especial Dirección Manizales (4010)</w:t>
                          </w:r>
                        </w:p>
                        <w:p w14:paraId="0BAAE419"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IDEA (Solo PTA en Extensión)</w:t>
                          </w:r>
                        </w:p>
                        <w:p w14:paraId="35FD44C3"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Nivel Central (4001)</w:t>
                          </w:r>
                        </w:p>
                        <w:p w14:paraId="5043B0B9"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r w:rsidRPr="006461B4">
                            <w:rPr>
                              <w:rFonts w:ascii="Ancizar Sans" w:hAnsi="Ancizar Sans"/>
                              <w:color w:val="FFFFFF" w:themeColor="background1"/>
                              <w:lang w:val="es-ES"/>
                            </w:rPr>
                            <w:t>UGI Dirección Manizales (4065)</w:t>
                          </w:r>
                        </w:p>
                      </w:txbxContent>
                    </v:textbox>
                  </v:rect>
                </v:group>
                <v:group id="Grupo 256" o:spid="_x0000_s1071" style="position:absolute;top:14859;width:50761;height:15081" coordsize="50766,118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shape id="Rectangle 8" o:spid="_x0000_s1072" style="position:absolute;left:15621;top:63;width:4357;height:11349;visibility:visible;mso-wrap-style:square;v-text-anchor:middle" coordsize="1696507,135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" path="m,165100l1696507,r,1352020l,1183745,,165100xe" fillcolor="#f5edd3" strokecolor="white [3212]" strokeweight="1pt">
                    <v:stroke joinstyle="miter"/>
                    <v:path arrowok="t" o:connecttype="custom" o:connectlocs="0,138595;435755,0;435755,1134964;0,993704;0,138595" o:connectangles="0,0,0,0,0"/>
                  </v:shape>
                  <v:shape id="Pentagon 41" o:spid="_x0000_s1073" type="#_x0000_t15" style="position:absolute;top:1396;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" adj="15686" fillcolor="#f5edd3" strokecolor="white [3212]" strokeweight="1pt"/>
                  <v:shape id="Round Same Side Corner Rectangle 94" o:spid="_x0000_s1074" style="position:absolute;left:29718;top:-9748;width:11300;height:30796;rotation:90;visibility:visible;mso-wrap-style:square;v-text-anchor:middle" coordsize="1130077,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" path="m188350,l941727,v104023,,188350,84327,188350,188350l1130077,3079613r,l,3079613r,l,188350c,84327,84327,,188350,xe" fillcolor="#f5edd3" strokecolor="white [3212]" strokeweight="1pt">
                    <v:stroke joinstyle="miter"/>
                    <v:path arrowok="t" o:connecttype="custom" o:connectlocs="188350,0;941727,0;1130077,188350;1130077,3079613;1130077,3079613;0,3079613;0,3079613;0,188350;188350,0" o:connectangles="0,0,0,0,0,0,0,0,0"/>
                  </v:shape>
                  <v:rect id="Rectangle 91" o:spid="_x0000_s1075" style="position:absolute;left:20906;top:548;width:28924;height:88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" filled="f" stroked="f">
                    <v:textbox inset="0,0,0,0">
                      <w:txbxContent>
                        <w:p w14:paraId="4FF4CF87"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Nivel Central (3001)</w:t>
                          </w:r>
                        </w:p>
                        <w:p w14:paraId="7DCA4196"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Vicerrectoría de sede (Costos de PTA)</w:t>
                          </w:r>
                        </w:p>
                        <w:p w14:paraId="534305A3"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Fondo especial sede Medellín (3010)</w:t>
                          </w:r>
                        </w:p>
                        <w:p w14:paraId="4D3C18A7"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UGI Nivel Central (3060)</w:t>
                          </w:r>
                        </w:p>
                        <w:p w14:paraId="158AA1BA" w14:textId="77777777" w:rsidR="00BD2E36" w:rsidRPr="006461B4" w:rsidRDefault="00BD2E36" w:rsidP="000D4D53">
                          <w:pPr>
                            <w:pStyle w:val="NormalWeb"/>
                            <w:spacing w:before="0" w:beforeAutospacing="0" w:after="0" w:afterAutospacing="0"/>
                            <w:rPr>
                              <w:rFonts w:ascii="Ancizar Sans" w:hAnsi="Ancizar Sans"/>
                              <w:lang w:val="es-ES"/>
                            </w:rPr>
                          </w:pPr>
                          <w:r w:rsidRPr="006461B4">
                            <w:rPr>
                              <w:rFonts w:ascii="Ancizar Sans" w:hAnsi="Ancizar Sans"/>
                              <w:lang w:val="es-ES"/>
                            </w:rPr>
                            <w:t>Centro de idiomas (Costos de PTA)</w:t>
                          </w:r>
                        </w:p>
                      </w:txbxContent>
                    </v:textbox>
                  </v:rect>
                  <v:rect id="Rectangle 86" o:spid="_x0000_s1076" style="position:absolute;left:5810;top:4742;width:10596;height:71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q8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GcBWrzKAAAA&#13;&#10;4QAAAA8AAAAAAAAAAAAAAAAABwIAAGRycy9kb3ducmV2LnhtbFBLBQYAAAAAAwADALcAAAD+AgAA&#13;&#10;AAA=&#13;&#10;" filled="f" stroked="f">
                    <v:textbox inset="0,0,0,0">
                      <w:txbxContent>
                        <w:p w14:paraId="6111257E" w14:textId="77777777" w:rsidR="00BD2E36" w:rsidRPr="002F3C29" w:rsidRDefault="00BD2E36" w:rsidP="000D4D53">
                          <w:pPr>
                            <w:pStyle w:val="NormalWeb"/>
                            <w:spacing w:before="0" w:beforeAutospacing="0" w:after="120" w:afterAutospacing="0"/>
                            <w:rPr>
                              <w:rFonts w:ascii="Ancizar Sans" w:hAnsi="Ancizar Sans"/>
                            </w:rPr>
                          </w:pPr>
                          <w:r w:rsidRPr="007228EC">
                            <w:rPr>
                              <w:rFonts w:ascii="Ancizar Sans" w:hAnsi="Ancizar Sans"/>
                              <w:b/>
                            </w:rPr>
                            <w:t>MEDELLIN</w:t>
                          </w:r>
                        </w:p>
                      </w:txbxContent>
                    </v:textbox>
                  </v:rect>
                </v:group>
                <w10:wrap type="through" anchorx="margin"/>
              </v:group>
            </w:pict>
          </mc:Fallback>
        </mc:AlternateContent>
      </w:r>
      <w:r w:rsidR="000D4D53" w:rsidRPr="002B28D2">
        <w:rPr>
          <w:rFonts w:ascii="Ancizar Sans" w:hAnsi="Ancizar Sans"/>
          <w:b/>
          <w:bCs/>
          <w:color w:val="FFFFFF" w:themeColor="background1"/>
          <w:kern w:val="24"/>
          <w:szCs w:val="24"/>
          <w:lang w:val="es-ES" w:eastAsia="es-CO"/>
        </w:rPr>
        <w:t>9</w:t>
      </w:r>
    </w:p>
    <w:p w14:paraId="49FC07E0" w14:textId="11A7667D" w:rsidR="000D4D53" w:rsidRPr="004F1C91" w:rsidRDefault="000D4D53" w:rsidP="004F7030">
      <w:pPr>
        <w:spacing w:line="276" w:lineRule="auto"/>
        <w:rPr>
          <w:lang w:val="es-ES"/>
        </w:rPr>
      </w:pPr>
    </w:p>
    <w:p w14:paraId="24E7C1C4" w14:textId="41EB74AA" w:rsidR="000D4D53" w:rsidRPr="004F1C91" w:rsidRDefault="000D4D53" w:rsidP="004F7030">
      <w:pPr>
        <w:spacing w:line="276" w:lineRule="auto"/>
        <w:rPr>
          <w:lang w:val="es-ES"/>
        </w:rPr>
      </w:pPr>
    </w:p>
    <w:p w14:paraId="4E890E8B" w14:textId="00D33DBA" w:rsidR="004754FB" w:rsidRPr="004F1C91" w:rsidRDefault="004754FB" w:rsidP="004F7030">
      <w:pPr>
        <w:spacing w:after="0" w:line="276" w:lineRule="auto"/>
        <w:rPr>
          <w:rFonts w:ascii="Ancizar Sans Light" w:hAnsi="Ancizar Sans Light"/>
          <w:lang w:val="es-ES"/>
        </w:rPr>
      </w:pPr>
    </w:p>
    <w:p w14:paraId="4CAE3F71" w14:textId="1BB63FE8" w:rsidR="000D4D53" w:rsidRPr="004F1C91" w:rsidRDefault="000D4D53" w:rsidP="004F7030">
      <w:pPr>
        <w:spacing w:after="0" w:line="276" w:lineRule="auto"/>
        <w:rPr>
          <w:rFonts w:ascii="Ancizar Sans Light" w:hAnsi="Ancizar Sans Light"/>
          <w:lang w:val="es-ES"/>
        </w:rPr>
      </w:pPr>
    </w:p>
    <w:p w14:paraId="5D453794" w14:textId="4BA691A3" w:rsidR="009F6410" w:rsidRPr="004F1C91" w:rsidRDefault="009F6410" w:rsidP="004F7030">
      <w:pPr>
        <w:spacing w:after="0" w:line="276" w:lineRule="auto"/>
        <w:rPr>
          <w:rFonts w:ascii="Ancizar Sans Light" w:hAnsi="Ancizar Sans Light"/>
          <w:sz w:val="18"/>
          <w:lang w:val="es-ES"/>
        </w:rPr>
      </w:pPr>
      <w:r>
        <w:rPr>
          <w:rFonts w:ascii="Ancizar Sans Light" w:hAnsi="Ancizar Sans Light"/>
          <w:noProof/>
          <w:lang w:val="en-US"/>
        </w:rPr>
        <mc:AlternateContent>
          <mc:Choice Requires="wpg">
            <w:drawing>
              <wp:anchor distT="0" distB="0" distL="114300" distR="114300" simplePos="0" relativeHeight="251664384" behindDoc="0" locked="0" layoutInCell="1" allowOverlap="1" wp14:anchorId="0E7AA0A2" wp14:editId="7B2E6C4A">
                <wp:simplePos x="0" y="0"/>
                <wp:positionH relativeFrom="column">
                  <wp:posOffset>291465</wp:posOffset>
                </wp:positionH>
                <wp:positionV relativeFrom="paragraph">
                  <wp:posOffset>61248</wp:posOffset>
                </wp:positionV>
                <wp:extent cx="5087620" cy="581025"/>
                <wp:effectExtent l="19050" t="19050" r="17780" b="47625"/>
                <wp:wrapThrough wrapText="bothSides">
                  <wp:wrapPolygon edited="0">
                    <wp:start x="8169" y="-708"/>
                    <wp:lineTo x="4853" y="0"/>
                    <wp:lineTo x="81" y="6374"/>
                    <wp:lineTo x="-81" y="11331"/>
                    <wp:lineTo x="-81" y="21246"/>
                    <wp:lineTo x="6551" y="22662"/>
                    <wp:lineTo x="7360" y="22662"/>
                    <wp:lineTo x="17389" y="21954"/>
                    <wp:lineTo x="21595" y="19121"/>
                    <wp:lineTo x="21595" y="-708"/>
                    <wp:lineTo x="8169" y="-708"/>
                  </wp:wrapPolygon>
                </wp:wrapThrough>
                <wp:docPr id="3" name="Grupo 3"/>
                <wp:cNvGraphicFramePr/>
                <a:graphic xmlns:a="http://schemas.openxmlformats.org/drawingml/2006/main">
                  <a:graphicData uri="http://schemas.microsoft.com/office/word/2010/wordprocessingGroup">
                    <wpg:wgp>
                      <wpg:cNvGrpSpPr/>
                      <wpg:grpSpPr>
                        <a:xfrm>
                          <a:off x="0" y="0"/>
                          <a:ext cx="5087620" cy="581025"/>
                          <a:chOff x="-11810" y="0"/>
                          <a:chExt cx="5088455" cy="1268228"/>
                        </a:xfrm>
                      </wpg:grpSpPr>
                      <wps:wsp>
                        <wps:cNvPr id="5" name="Rectangle 9"/>
                        <wps:cNvSpPr/>
                        <wps:spPr>
                          <a:xfrm>
                            <a:off x="1562100" y="0"/>
                            <a:ext cx="435755" cy="1268228"/>
                          </a:xfrm>
                          <a:custGeom>
                            <a:avLst/>
                            <a:gdLst>
                              <a:gd name="connsiteX0" fmla="*/ 0 w 1696507"/>
                              <a:gd name="connsiteY0" fmla="*/ 0 h 1018645"/>
                              <a:gd name="connsiteX1" fmla="*/ 1696507 w 1696507"/>
                              <a:gd name="connsiteY1" fmla="*/ 0 h 1018645"/>
                              <a:gd name="connsiteX2" fmla="*/ 1696507 w 1696507"/>
                              <a:gd name="connsiteY2" fmla="*/ 1018645 h 1018645"/>
                              <a:gd name="connsiteX3" fmla="*/ 0 w 1696507"/>
                              <a:gd name="connsiteY3" fmla="*/ 1018645 h 1018645"/>
                              <a:gd name="connsiteX4" fmla="*/ 0 w 1696507"/>
                              <a:gd name="connsiteY4" fmla="*/ 0 h 1018645"/>
                              <a:gd name="connsiteX0" fmla="*/ 0 w 1696507"/>
                              <a:gd name="connsiteY0" fmla="*/ 482600 h 1501245"/>
                              <a:gd name="connsiteX1" fmla="*/ 1696507 w 1696507"/>
                              <a:gd name="connsiteY1" fmla="*/ 0 h 1501245"/>
                              <a:gd name="connsiteX2" fmla="*/ 1696507 w 1696507"/>
                              <a:gd name="connsiteY2" fmla="*/ 1501245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82600 h 1501245"/>
                              <a:gd name="connsiteX1" fmla="*/ 1696507 w 1696507"/>
                              <a:gd name="connsiteY1" fmla="*/ 0 h 1501245"/>
                              <a:gd name="connsiteX2" fmla="*/ 1696507 w 1696507"/>
                              <a:gd name="connsiteY2" fmla="*/ 1332970 h 1501245"/>
                              <a:gd name="connsiteX3" fmla="*/ 0 w 1696507"/>
                              <a:gd name="connsiteY3" fmla="*/ 1501245 h 1501245"/>
                              <a:gd name="connsiteX4" fmla="*/ 0 w 1696507"/>
                              <a:gd name="connsiteY4" fmla="*/ 482600 h 1501245"/>
                              <a:gd name="connsiteX0" fmla="*/ 0 w 1696507"/>
                              <a:gd name="connsiteY0" fmla="*/ 492125 h 1510770"/>
                              <a:gd name="connsiteX1" fmla="*/ 1693332 w 1696507"/>
                              <a:gd name="connsiteY1" fmla="*/ 0 h 1510770"/>
                              <a:gd name="connsiteX2" fmla="*/ 1696507 w 1696507"/>
                              <a:gd name="connsiteY2" fmla="*/ 1342495 h 1510770"/>
                              <a:gd name="connsiteX3" fmla="*/ 0 w 1696507"/>
                              <a:gd name="connsiteY3" fmla="*/ 1510770 h 1510770"/>
                              <a:gd name="connsiteX4" fmla="*/ 0 w 1696507"/>
                              <a:gd name="connsiteY4" fmla="*/ 492125 h 151077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96507" h="1510770">
                                <a:moveTo>
                                  <a:pt x="0" y="492125"/>
                                </a:moveTo>
                                <a:lnTo>
                                  <a:pt x="1693332" y="0"/>
                                </a:lnTo>
                                <a:cubicBezTo>
                                  <a:pt x="1694390" y="447498"/>
                                  <a:pt x="1695449" y="894997"/>
                                  <a:pt x="1696507" y="1342495"/>
                                </a:cubicBezTo>
                                <a:lnTo>
                                  <a:pt x="0" y="1510770"/>
                                </a:lnTo>
                                <a:lnTo>
                                  <a:pt x="0" y="492125"/>
                                </a:lnTo>
                                <a:close/>
                              </a:path>
                            </a:pathLst>
                          </a:custGeom>
                          <a:solidFill>
                            <a:srgbClr val="00B0F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Pentagon 40"/>
                        <wps:cNvSpPr/>
                        <wps:spPr>
                          <a:xfrm flipH="1">
                            <a:off x="-11810" y="409575"/>
                            <a:ext cx="1561455" cy="855110"/>
                          </a:xfrm>
                          <a:prstGeom prst="homePlate">
                            <a:avLst/>
                          </a:prstGeom>
                          <a:solidFill>
                            <a:srgbClr val="00B0F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52"/>
                        <wps:cNvSpPr/>
                        <wps:spPr>
                          <a:xfrm>
                            <a:off x="407401" y="660623"/>
                            <a:ext cx="987651" cy="541481"/>
                          </a:xfrm>
                          <a:prstGeom prst="rect">
                            <a:avLst/>
                          </a:prstGeom>
                        </wps:spPr>
                        <wps:txbx>
                          <w:txbxContent>
                            <w:p w14:paraId="2A5EB039"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LA PAZ</w:t>
                              </w:r>
                              <w:r w:rsidRPr="002F3C29">
                                <w:rPr>
                                  <w:rFonts w:ascii="Ancizar Sans" w:hAnsi="Ancizar Sans" w:cstheme="minorBidi"/>
                                  <w:b/>
                                  <w:bCs/>
                                  <w:color w:val="FFFFFF" w:themeColor="background1"/>
                                  <w:kern w:val="24"/>
                                </w:rPr>
                                <w:br/>
                              </w:r>
                            </w:p>
                          </w:txbxContent>
                        </wps:txbx>
                        <wps:bodyPr wrap="square" lIns="0" tIns="0" rIns="0" bIns="0">
                          <a:noAutofit/>
                        </wps:bodyPr>
                      </wps:wsp>
                      <wps:wsp>
                        <wps:cNvPr id="8" name="Round Same Side Corner Rectangle 93"/>
                        <wps:cNvSpPr/>
                        <wps:spPr>
                          <a:xfrm rot="5400000">
                            <a:off x="2971800" y="-971550"/>
                            <a:ext cx="1130078" cy="3079613"/>
                          </a:xfrm>
                          <a:prstGeom prst="round2SameRect">
                            <a:avLst/>
                          </a:prstGeom>
                          <a:solidFill>
                            <a:srgbClr val="00B0F0"/>
                          </a:solidFill>
                          <a:ln w="127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 name="Rectangle 90"/>
                        <wps:cNvSpPr/>
                        <wps:spPr>
                          <a:xfrm>
                            <a:off x="2114550" y="152400"/>
                            <a:ext cx="2892324" cy="1112285"/>
                          </a:xfrm>
                          <a:prstGeom prst="rect">
                            <a:avLst/>
                          </a:prstGeom>
                        </wps:spPr>
                        <wps:txbx>
                          <w:txbxContent>
                            <w:p w14:paraId="1738DC60" w14:textId="0BBE2DAF" w:rsidR="00BD2E36"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sidRPr="00B37A22">
                                <w:rPr>
                                  <w:rFonts w:ascii="Ancizar Sans" w:hAnsi="Ancizar Sans" w:cstheme="minorBidi"/>
                                  <w:color w:val="FFFFFF" w:themeColor="background1"/>
                                  <w:kern w:val="24"/>
                                  <w:lang w:val="es-ES"/>
                                </w:rPr>
                                <w:t>Nivel</w:t>
                              </w:r>
                              <w:r>
                                <w:rPr>
                                  <w:rFonts w:ascii="Ancizar Sans" w:hAnsi="Ancizar Sans" w:cstheme="minorBidi"/>
                                  <w:color w:val="FFFFFF" w:themeColor="background1"/>
                                  <w:kern w:val="24"/>
                                  <w:lang w:val="es-ES"/>
                                </w:rPr>
                                <w:t xml:space="preserve"> Central (1201)</w:t>
                              </w:r>
                              <w:r>
                                <w:rPr>
                                  <w:rFonts w:ascii="Ancizar Sans" w:hAnsi="Ancizar Sans" w:cstheme="minorBidi"/>
                                  <w:color w:val="FFFFFF" w:themeColor="background1"/>
                                  <w:kern w:val="24"/>
                                  <w:lang w:val="es-ES"/>
                                </w:rPr>
                                <w:br/>
                              </w:r>
                              <w:r w:rsidRPr="004754FB">
                                <w:rPr>
                                  <w:rFonts w:ascii="Ancizar Sans" w:hAnsi="Ancizar Sans" w:cstheme="minorBidi"/>
                                  <w:color w:val="FFFFFF" w:themeColor="background1"/>
                                  <w:kern w:val="24"/>
                                  <w:lang w:val="es-ES"/>
                                </w:rPr>
                                <w:t>UGI Nivel Central</w:t>
                              </w:r>
                              <w:r>
                                <w:rPr>
                                  <w:rFonts w:ascii="Ancizar Sans" w:hAnsi="Ancizar Sans" w:cstheme="minorBidi"/>
                                  <w:color w:val="FFFFFF" w:themeColor="background1"/>
                                  <w:kern w:val="24"/>
                                  <w:lang w:val="es-ES"/>
                                </w:rPr>
                                <w:t xml:space="preserve"> (1260)</w:t>
                              </w:r>
                            </w:p>
                            <w:p w14:paraId="17D7700C" w14:textId="77777777" w:rsidR="00BD2E36" w:rsidRPr="00780CB7"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p>
                            <w:p w14:paraId="7B6B11DC"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w14:anchorId="0E7AA0A2" id="Grupo 3" o:spid="_x0000_s1077" style="position:absolute;margin-left:22.95pt;margin-top:4.8pt;width:400.6pt;height:45.75pt;z-index:251664384;mso-width-relative:margin;mso-height-relative:margin" coordorigin="-118" coordsize="50884,1268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">
                <v:shape id="Rectangle 9" o:spid="_x0000_s1078" style="position:absolute;left:15621;width:4357;height:12682;visibility:visible;mso-wrap-style:square;v-text-anchor:middle" coordsize="1696507,15107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" path="m,492125l1693332,v1058,447498,2117,894997,3175,1342495l,1510770,,492125xe" fillcolor="#00b0f0" strokecolor="white [3212]" strokeweight="1pt">
                  <v:stroke joinstyle="miter"/>
                  <v:path arrowok="t" o:connecttype="custom" o:connectlocs="0,413118;434939,0;435755,1126968;0,1268228;0,413118" o:connectangles="0,0,0,0,0"/>
                </v:shape>
                <v:shape id="Pentagon 40" o:spid="_x0000_s1079" type="#_x0000_t15" style="position:absolute;left:-118;top:4095;width:15614;height:8551;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" adj="15686" fillcolor="#00b0f0" strokecolor="white [3212]" strokeweight="1pt"/>
                <v:rect id="Rectangle 52" o:spid="_x0000_s1080" style="position:absolute;left:4074;top:6606;width:9876;height:54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" filled="f" stroked="f">
                  <v:textbox inset="0,0,0,0">
                    <w:txbxContent>
                      <w:p w14:paraId="2A5EB039" w14:textId="77777777" w:rsidR="00BD2E36" w:rsidRPr="002F3C29" w:rsidRDefault="00BD2E36" w:rsidP="000D4D53">
                        <w:pPr>
                          <w:pStyle w:val="NormalWeb"/>
                          <w:spacing w:before="0" w:beforeAutospacing="0" w:after="120" w:afterAutospacing="0"/>
                          <w:jc w:val="center"/>
                          <w:rPr>
                            <w:rFonts w:ascii="Ancizar Sans" w:hAnsi="Ancizar Sans"/>
                          </w:rPr>
                        </w:pPr>
                        <w:r>
                          <w:rPr>
                            <w:rFonts w:ascii="Ancizar Sans" w:hAnsi="Ancizar Sans" w:cstheme="minorBidi"/>
                            <w:b/>
                            <w:bCs/>
                            <w:color w:val="FFFFFF" w:themeColor="background1"/>
                            <w:kern w:val="24"/>
                          </w:rPr>
                          <w:t>LA PAZ</w:t>
                        </w:r>
                        <w:r w:rsidRPr="002F3C29">
                          <w:rPr>
                            <w:rFonts w:ascii="Ancizar Sans" w:hAnsi="Ancizar Sans" w:cstheme="minorBidi"/>
                            <w:b/>
                            <w:bCs/>
                            <w:color w:val="FFFFFF" w:themeColor="background1"/>
                            <w:kern w:val="24"/>
                          </w:rPr>
                          <w:br/>
                        </w:r>
                      </w:p>
                    </w:txbxContent>
                  </v:textbox>
                </v:rect>
                <v:shape id="Round Same Side Corner Rectangle 93" o:spid="_x0000_s1081" style="position:absolute;left:29718;top:-9716;width:11300;height:30796;rotation:90;visibility:visible;mso-wrap-style:square;v-text-anchor:middle" coordsize="1130078,30796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" path="m188350,l941728,v104023,,188350,84327,188350,188350l1130078,3079613r,l,3079613r,l,188350c,84327,84327,,188350,xe" fillcolor="#00b0f0" strokecolor="white [3212]" strokeweight="1pt">
                  <v:stroke joinstyle="miter"/>
                  <v:path arrowok="t" o:connecttype="custom" o:connectlocs="188350,0;941728,0;1130078,188350;1130078,3079613;1130078,3079613;0,3079613;0,3079613;0,188350;188350,0" o:connectangles="0,0,0,0,0,0,0,0,0"/>
                </v:shape>
                <v:rect id="Rectangle 90" o:spid="_x0000_s1082" style="position:absolute;left:21145;top:1524;width:28923;height:111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1738DC60" w14:textId="0BBE2DAF" w:rsidR="00BD2E36"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r w:rsidRPr="00B37A22">
                          <w:rPr>
                            <w:rFonts w:ascii="Ancizar Sans" w:hAnsi="Ancizar Sans" w:cstheme="minorBidi"/>
                            <w:color w:val="FFFFFF" w:themeColor="background1"/>
                            <w:kern w:val="24"/>
                            <w:lang w:val="es-ES"/>
                          </w:rPr>
                          <w:t>Nivel</w:t>
                        </w:r>
                        <w:r>
                          <w:rPr>
                            <w:rFonts w:ascii="Ancizar Sans" w:hAnsi="Ancizar Sans" w:cstheme="minorBidi"/>
                            <w:color w:val="FFFFFF" w:themeColor="background1"/>
                            <w:kern w:val="24"/>
                            <w:lang w:val="es-ES"/>
                          </w:rPr>
                          <w:t xml:space="preserve"> Central (1201)</w:t>
                        </w:r>
                        <w:r>
                          <w:rPr>
                            <w:rFonts w:ascii="Ancizar Sans" w:hAnsi="Ancizar Sans" w:cstheme="minorBidi"/>
                            <w:color w:val="FFFFFF" w:themeColor="background1"/>
                            <w:kern w:val="24"/>
                            <w:lang w:val="es-ES"/>
                          </w:rPr>
                          <w:br/>
                        </w:r>
                        <w:r w:rsidRPr="004754FB">
                          <w:rPr>
                            <w:rFonts w:ascii="Ancizar Sans" w:hAnsi="Ancizar Sans" w:cstheme="minorBidi"/>
                            <w:color w:val="FFFFFF" w:themeColor="background1"/>
                            <w:kern w:val="24"/>
                            <w:lang w:val="es-ES"/>
                          </w:rPr>
                          <w:t>UGI Nivel Central</w:t>
                        </w:r>
                        <w:r>
                          <w:rPr>
                            <w:rFonts w:ascii="Ancizar Sans" w:hAnsi="Ancizar Sans" w:cstheme="minorBidi"/>
                            <w:color w:val="FFFFFF" w:themeColor="background1"/>
                            <w:kern w:val="24"/>
                            <w:lang w:val="es-ES"/>
                          </w:rPr>
                          <w:t xml:space="preserve"> (1260)</w:t>
                        </w:r>
                      </w:p>
                      <w:p w14:paraId="17D7700C" w14:textId="77777777" w:rsidR="00BD2E36" w:rsidRPr="00780CB7" w:rsidRDefault="00BD2E36" w:rsidP="000D4D53">
                        <w:pPr>
                          <w:pStyle w:val="NormalWeb"/>
                          <w:spacing w:before="0" w:beforeAutospacing="0" w:after="120" w:afterAutospacing="0"/>
                          <w:rPr>
                            <w:rFonts w:ascii="Ancizar Sans" w:hAnsi="Ancizar Sans" w:cstheme="minorBidi"/>
                            <w:color w:val="FFFFFF" w:themeColor="background1"/>
                            <w:kern w:val="24"/>
                            <w:lang w:val="es-ES"/>
                          </w:rPr>
                        </w:pPr>
                      </w:p>
                      <w:p w14:paraId="7B6B11DC" w14:textId="77777777" w:rsidR="00BD2E36" w:rsidRPr="006461B4" w:rsidRDefault="00BD2E36" w:rsidP="000D4D53">
                        <w:pPr>
                          <w:pStyle w:val="NormalWeb"/>
                          <w:spacing w:before="0" w:beforeAutospacing="0" w:after="0" w:afterAutospacing="0"/>
                          <w:rPr>
                            <w:rFonts w:ascii="Ancizar Sans" w:hAnsi="Ancizar Sans"/>
                            <w:color w:val="FFFFFF" w:themeColor="background1"/>
                            <w:lang w:val="es-ES"/>
                          </w:rPr>
                        </w:pPr>
                      </w:p>
                    </w:txbxContent>
                  </v:textbox>
                </v:rect>
                <w10:wrap type="through"/>
              </v:group>
            </w:pict>
          </mc:Fallback>
        </mc:AlternateContent>
      </w:r>
    </w:p>
    <w:p w14:paraId="001142A8" w14:textId="77777777" w:rsidR="0091601A" w:rsidRDefault="0091601A" w:rsidP="004F7030">
      <w:pPr>
        <w:spacing w:after="0" w:line="276" w:lineRule="auto"/>
        <w:rPr>
          <w:rFonts w:ascii="Ancizar Sans Light" w:hAnsi="Ancizar Sans Light"/>
          <w:sz w:val="16"/>
          <w:lang w:val="es-ES"/>
        </w:rPr>
      </w:pPr>
    </w:p>
    <w:p w14:paraId="7601F41F" w14:textId="67E6B9AB" w:rsidR="0091601A" w:rsidRDefault="008C3276" w:rsidP="0091601A">
      <w:pPr>
        <w:spacing w:after="0" w:line="276" w:lineRule="auto"/>
        <w:rPr>
          <w:rFonts w:ascii="Ancizar Sans Light" w:hAnsi="Ancizar Sans Light"/>
          <w:sz w:val="16"/>
          <w:lang w:val="es-ES"/>
        </w:rPr>
      </w:pPr>
      <w:r w:rsidRPr="004F1C91">
        <w:rPr>
          <w:rFonts w:ascii="Ancizar Sans Light" w:hAnsi="Ancizar Sans Light"/>
          <w:sz w:val="16"/>
          <w:lang w:val="es-ES"/>
        </w:rPr>
        <w:t xml:space="preserve">Fuente: </w:t>
      </w:r>
      <w:r w:rsidR="009F6410" w:rsidRPr="004F1C91">
        <w:rPr>
          <w:rFonts w:ascii="Ancizar Sans Light" w:hAnsi="Ancizar Sans Light"/>
          <w:sz w:val="16"/>
          <w:lang w:val="es-ES"/>
        </w:rPr>
        <w:t>Elaboración propia</w:t>
      </w:r>
    </w:p>
    <w:p w14:paraId="196DD03B" w14:textId="77777777" w:rsidR="00387E03" w:rsidRDefault="00387E03" w:rsidP="0091601A">
      <w:pPr>
        <w:spacing w:after="0" w:line="276" w:lineRule="auto"/>
        <w:rPr>
          <w:rFonts w:ascii="Ancizar Sans Light" w:hAnsi="Ancizar Sans Light"/>
          <w:sz w:val="16"/>
          <w:lang w:val="es-ES"/>
        </w:rPr>
      </w:pPr>
    </w:p>
    <w:p w14:paraId="592955D9" w14:textId="6C683D3B" w:rsidR="008A0505" w:rsidRPr="004F1C91" w:rsidRDefault="008428DD" w:rsidP="0091601A">
      <w:pPr>
        <w:spacing w:after="0" w:line="276" w:lineRule="auto"/>
        <w:rPr>
          <w:rFonts w:ascii="Ancizar Sans Light" w:hAnsi="Ancizar Sans Light"/>
          <w:lang w:val="es-ES"/>
        </w:rPr>
      </w:pPr>
      <w:r w:rsidRPr="004F1C91">
        <w:rPr>
          <w:rFonts w:ascii="Ancizar Sans Light" w:hAnsi="Ancizar Sans Light"/>
          <w:lang w:val="es-ES"/>
        </w:rPr>
        <w:t xml:space="preserve">Una vez se obtienen los costos de Nivel central y junto a los asignados del Nivel Nacional y UNIMEDIOS a nivel de sede, </w:t>
      </w:r>
      <w:r w:rsidR="00131FA7" w:rsidRPr="004F1C91">
        <w:rPr>
          <w:rFonts w:ascii="Ancizar Sans Light" w:hAnsi="Ancizar Sans Light"/>
          <w:lang w:val="es-ES"/>
        </w:rPr>
        <w:t xml:space="preserve">más los propios reconocidos en cada facultad, </w:t>
      </w:r>
      <w:r w:rsidRPr="004F1C91">
        <w:rPr>
          <w:rFonts w:ascii="Ancizar Sans Light" w:hAnsi="Ancizar Sans Light"/>
          <w:lang w:val="es-ES"/>
        </w:rPr>
        <w:t>se procede a efectuar la distribución de los costos indirectos a nivel de facultad mediante los inductores referenciados</w:t>
      </w:r>
      <w:r w:rsidR="00131FA7" w:rsidRPr="004F1C91">
        <w:rPr>
          <w:rFonts w:ascii="Ancizar Sans Light" w:hAnsi="Ancizar Sans Light"/>
          <w:lang w:val="es-ES"/>
        </w:rPr>
        <w:t xml:space="preserve"> en la Tabla 2.</w:t>
      </w:r>
    </w:p>
    <w:p w14:paraId="3203120C" w14:textId="5C26ABC4" w:rsidR="008428DD" w:rsidRDefault="008428DD" w:rsidP="004F7030">
      <w:pPr>
        <w:spacing w:after="0" w:line="276" w:lineRule="auto"/>
        <w:rPr>
          <w:rFonts w:ascii="Ancizar Sans Light" w:hAnsi="Ancizar Sans Light"/>
          <w:sz w:val="16"/>
          <w:lang w:val="es-ES"/>
        </w:rPr>
      </w:pPr>
    </w:p>
    <w:p w14:paraId="72236403" w14:textId="2FA7DE9E" w:rsidR="008A0505" w:rsidRPr="00387E03" w:rsidRDefault="00AA30C0" w:rsidP="00387E03">
      <w:pPr>
        <w:pStyle w:val="Ttulo2"/>
        <w:numPr>
          <w:ilvl w:val="2"/>
          <w:numId w:val="3"/>
        </w:numPr>
        <w:spacing w:after="240" w:line="276" w:lineRule="auto"/>
        <w:rPr>
          <w:rFonts w:ascii="Ancizar Sans Light" w:hAnsi="Ancizar Sans Light" w:cs="Arial"/>
          <w:color w:val="0F6277"/>
          <w:sz w:val="24"/>
          <w:szCs w:val="24"/>
          <w:lang w:val="es-ES"/>
        </w:rPr>
      </w:pPr>
      <w:bookmarkStart w:id="138" w:name="_Toc146287092"/>
      <w:r>
        <w:rPr>
          <w:rFonts w:ascii="Ancizar Sans Light" w:hAnsi="Ancizar Sans Light" w:cs="Arial"/>
          <w:color w:val="0F6277"/>
          <w:sz w:val="24"/>
          <w:szCs w:val="24"/>
          <w:lang w:val="es-ES"/>
        </w:rPr>
        <w:t>Particularidades para la Distribución de costos a nivel de facultad</w:t>
      </w:r>
      <w:bookmarkEnd w:id="138"/>
    </w:p>
    <w:p w14:paraId="2F2C9B90" w14:textId="639EAA33" w:rsidR="000D4D53" w:rsidRPr="00AA30C0" w:rsidRDefault="00774A22" w:rsidP="00AA30C0">
      <w:pPr>
        <w:pStyle w:val="Ttulo3"/>
        <w:numPr>
          <w:ilvl w:val="3"/>
          <w:numId w:val="3"/>
        </w:numPr>
        <w:spacing w:line="276" w:lineRule="auto"/>
        <w:rPr>
          <w:rFonts w:ascii="Ancizar Sans Light" w:hAnsi="Ancizar Sans Light"/>
          <w:color w:val="0F6277"/>
        </w:rPr>
      </w:pPr>
      <w:bookmarkStart w:id="139" w:name="_Toc146287093"/>
      <w:r>
        <w:rPr>
          <w:rFonts w:ascii="Ancizar Sans Light" w:hAnsi="Ancizar Sans Light"/>
          <w:color w:val="0F6277"/>
        </w:rPr>
        <w:t>Distribución de los costos de personal</w:t>
      </w:r>
      <w:bookmarkEnd w:id="139"/>
    </w:p>
    <w:p w14:paraId="5D58A5C6" w14:textId="77777777" w:rsidR="000D4D53" w:rsidRPr="009115D8" w:rsidRDefault="000D4D53" w:rsidP="004F7030">
      <w:pPr>
        <w:spacing w:after="0" w:line="276" w:lineRule="auto"/>
        <w:rPr>
          <w:rFonts w:ascii="Ancizar Sans Light" w:hAnsi="Ancizar Sans Light"/>
        </w:rPr>
      </w:pPr>
    </w:p>
    <w:p w14:paraId="7AB0EB0C" w14:textId="3A2E22D6" w:rsidR="00EE3DBE" w:rsidRPr="004F1C91" w:rsidRDefault="00EE3DBE" w:rsidP="004F7030">
      <w:pPr>
        <w:spacing w:after="0" w:line="276" w:lineRule="auto"/>
        <w:jc w:val="both"/>
        <w:rPr>
          <w:rFonts w:ascii="Ancizar Sans Light" w:hAnsi="Ancizar Sans Light"/>
          <w:lang w:val="es-ES"/>
        </w:rPr>
      </w:pPr>
      <w:r w:rsidRPr="004F1C91">
        <w:rPr>
          <w:rFonts w:ascii="Ancizar Sans Light" w:hAnsi="Ancizar Sans Light"/>
          <w:lang w:val="es-ES"/>
        </w:rPr>
        <w:t>En las diferentes sedes que conforman la Universidad, se observa que las facultades se prestan diferentes tipos de servicios entre ellas. Uno de estos servicios corresponde a los cursos que son ofertados por una facultad para que sean tomados por estudiantes de otra</w:t>
      </w:r>
      <w:r w:rsidR="004E106F" w:rsidRPr="004F1C91">
        <w:rPr>
          <w:rFonts w:ascii="Ancizar Sans Light" w:hAnsi="Ancizar Sans Light"/>
          <w:lang w:val="es-ES"/>
        </w:rPr>
        <w:t>s</w:t>
      </w:r>
      <w:r w:rsidRPr="004F1C91">
        <w:rPr>
          <w:rFonts w:ascii="Ancizar Sans Light" w:hAnsi="Ancizar Sans Light"/>
          <w:lang w:val="es-ES"/>
        </w:rPr>
        <w:t xml:space="preserve"> facultad</w:t>
      </w:r>
      <w:r w:rsidR="004E106F" w:rsidRPr="004F1C91">
        <w:rPr>
          <w:rFonts w:ascii="Ancizar Sans Light" w:hAnsi="Ancizar Sans Light"/>
          <w:lang w:val="es-ES"/>
        </w:rPr>
        <w:t>es</w:t>
      </w:r>
      <w:r w:rsidRPr="004F1C91">
        <w:rPr>
          <w:rFonts w:ascii="Ancizar Sans Light" w:hAnsi="Ancizar Sans Light"/>
          <w:lang w:val="es-ES"/>
        </w:rPr>
        <w:t xml:space="preserve"> de la sede, en los programas académicos de pregrado y posgrado, </w:t>
      </w:r>
      <w:r w:rsidR="00E82CCF" w:rsidRPr="004F1C91">
        <w:rPr>
          <w:rFonts w:ascii="Ancizar Sans Light" w:hAnsi="Ancizar Sans Light"/>
          <w:lang w:val="es-ES"/>
        </w:rPr>
        <w:t>esta temática en</w:t>
      </w:r>
      <w:r w:rsidRPr="004F1C91">
        <w:rPr>
          <w:rFonts w:ascii="Ancizar Sans Light" w:hAnsi="Ancizar Sans Light"/>
          <w:lang w:val="es-ES"/>
        </w:rPr>
        <w:t xml:space="preserve"> adelante </w:t>
      </w:r>
      <w:r w:rsidR="00E82CCF" w:rsidRPr="004F1C91">
        <w:rPr>
          <w:rFonts w:ascii="Ancizar Sans Light" w:hAnsi="Ancizar Sans Light"/>
          <w:lang w:val="es-ES"/>
        </w:rPr>
        <w:t xml:space="preserve">se denomina </w:t>
      </w:r>
      <w:r w:rsidR="002C0100" w:rsidRPr="004F1C91">
        <w:rPr>
          <w:rFonts w:ascii="Ancizar Sans Light" w:hAnsi="Ancizar Sans Light"/>
          <w:lang w:val="es-ES"/>
        </w:rPr>
        <w:t>“</w:t>
      </w:r>
      <w:r w:rsidRPr="004F1C91">
        <w:rPr>
          <w:rFonts w:ascii="Ancizar Sans Light" w:hAnsi="Ancizar Sans Light"/>
          <w:lang w:val="es-ES"/>
        </w:rPr>
        <w:t>cursos cruzados</w:t>
      </w:r>
      <w:r w:rsidR="002C0100" w:rsidRPr="004F1C91">
        <w:rPr>
          <w:rFonts w:ascii="Ancizar Sans Light" w:hAnsi="Ancizar Sans Light"/>
          <w:lang w:val="es-ES"/>
        </w:rPr>
        <w:t>”</w:t>
      </w:r>
      <w:r w:rsidRPr="004F1C91">
        <w:rPr>
          <w:rFonts w:ascii="Ancizar Sans Light" w:hAnsi="Ancizar Sans Light"/>
          <w:lang w:val="es-ES"/>
        </w:rPr>
        <w:t xml:space="preserve">. </w:t>
      </w:r>
    </w:p>
    <w:p w14:paraId="1A598619" w14:textId="418B1909" w:rsidR="00E82CCF" w:rsidRPr="004F1C91" w:rsidRDefault="00E82CCF" w:rsidP="004F7030">
      <w:pPr>
        <w:spacing w:after="0" w:line="276" w:lineRule="auto"/>
        <w:jc w:val="both"/>
        <w:rPr>
          <w:rFonts w:ascii="Ancizar Sans Light" w:hAnsi="Ancizar Sans Light"/>
          <w:lang w:val="es-ES"/>
        </w:rPr>
      </w:pPr>
    </w:p>
    <w:p w14:paraId="1076BD8E" w14:textId="1AFAC055" w:rsidR="00E82CCF" w:rsidRPr="004F1C91" w:rsidRDefault="00E82CCF"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En el desarrollo del sistema de costos es necesario reconocer los costos </w:t>
      </w:r>
      <w:r w:rsidR="00105C47" w:rsidRPr="004F1C91">
        <w:rPr>
          <w:rFonts w:ascii="Ancizar Sans Light" w:hAnsi="Ancizar Sans Light"/>
          <w:lang w:val="es-ES"/>
        </w:rPr>
        <w:t>generados</w:t>
      </w:r>
      <w:r w:rsidR="00843476" w:rsidRPr="004F1C91">
        <w:rPr>
          <w:rFonts w:ascii="Ancizar Sans Light" w:hAnsi="Ancizar Sans Light"/>
          <w:lang w:val="es-ES"/>
        </w:rPr>
        <w:t xml:space="preserve"> en </w:t>
      </w:r>
      <w:r w:rsidRPr="004F1C91">
        <w:rPr>
          <w:rFonts w:ascii="Ancizar Sans Light" w:hAnsi="Ancizar Sans Light"/>
          <w:lang w:val="es-ES"/>
        </w:rPr>
        <w:t xml:space="preserve">la prestación de estos servicios y trasladarlos a la facultad y al programa al cual pertenece el estudiante que efectivamente ha recibido el curso. </w:t>
      </w:r>
    </w:p>
    <w:p w14:paraId="3652B55F" w14:textId="77777777" w:rsidR="00E82CCF" w:rsidRPr="004F1C91" w:rsidRDefault="00E82CCF" w:rsidP="004F7030">
      <w:pPr>
        <w:spacing w:after="0" w:line="276" w:lineRule="auto"/>
        <w:jc w:val="both"/>
        <w:rPr>
          <w:rFonts w:ascii="Ancizar Sans Light" w:hAnsi="Ancizar Sans Light"/>
          <w:lang w:val="es-ES"/>
        </w:rPr>
      </w:pPr>
    </w:p>
    <w:p w14:paraId="1E04CD9D" w14:textId="0851E733" w:rsidR="00E82CCF" w:rsidRPr="004F1C91" w:rsidRDefault="00E82CCF"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Este proceso corresponde con lo señalado en El Libro Blanco de los Costes, en el que se indica que cuando el elemento del costo (en este caso Costos de Personal Docente), no corresponde al centro de costo de la actividad que originó el servicio, se debe trasladar al centro de costo correspondiente de acuerdo con los criterios de reparto definidos </w:t>
      </w:r>
      <w:sdt>
        <w:sdtPr>
          <w:rPr>
            <w:rFonts w:ascii="Ancizar Sans Light" w:hAnsi="Ancizar Sans Light"/>
          </w:rPr>
          <w:id w:val="523839512"/>
          <w:citation/>
        </w:sdtPr>
        <w:sdtContent>
          <w:r w:rsidRPr="00527C1B">
            <w:rPr>
              <w:rFonts w:ascii="Ancizar Sans Light" w:hAnsi="Ancizar Sans Light"/>
            </w:rPr>
            <w:fldChar w:fldCharType="begin"/>
          </w:r>
          <w:r w:rsidRPr="004F1C91">
            <w:rPr>
              <w:rFonts w:ascii="Ancizar Sans Light" w:hAnsi="Ancizar Sans Light"/>
              <w:lang w:val="es-ES"/>
            </w:rPr>
            <w:instrText xml:space="preserve">CITATION Lóp111 \l 9226 </w:instrText>
          </w:r>
          <w:r w:rsidRPr="00527C1B">
            <w:rPr>
              <w:rFonts w:ascii="Ancizar Sans Light" w:hAnsi="Ancizar Sans Light"/>
            </w:rPr>
            <w:fldChar w:fldCharType="separate"/>
          </w:r>
          <w:r w:rsidR="00EB54AB" w:rsidRPr="00EB54AB">
            <w:rPr>
              <w:rFonts w:ascii="Ancizar Sans Light" w:hAnsi="Ancizar Sans Light"/>
              <w:noProof/>
              <w:lang w:val="es-ES"/>
            </w:rPr>
            <w:t>(López Hernández, Carrasco Díaz, &amp; otros, 2011)</w:t>
          </w:r>
          <w:r w:rsidRPr="00527C1B">
            <w:rPr>
              <w:rFonts w:ascii="Ancizar Sans Light" w:hAnsi="Ancizar Sans Light"/>
            </w:rPr>
            <w:fldChar w:fldCharType="end"/>
          </w:r>
        </w:sdtContent>
      </w:sdt>
      <w:r w:rsidRPr="004F1C91">
        <w:rPr>
          <w:rFonts w:ascii="Ancizar Sans Light" w:hAnsi="Ancizar Sans Light"/>
          <w:lang w:val="es-ES"/>
        </w:rPr>
        <w:t>, para el caso del Sistema de Costos de la Universidad Nacional con los inductores previamente definidos.</w:t>
      </w:r>
    </w:p>
    <w:p w14:paraId="4ECA7FD4" w14:textId="39CDC891" w:rsidR="00EE3DBE" w:rsidRPr="004F1C91" w:rsidRDefault="00EE3DBE" w:rsidP="004F7030">
      <w:pPr>
        <w:spacing w:after="0" w:line="276" w:lineRule="auto"/>
        <w:jc w:val="both"/>
        <w:rPr>
          <w:rFonts w:ascii="Ancizar Sans Light" w:hAnsi="Ancizar Sans Light"/>
          <w:highlight w:val="yellow"/>
          <w:lang w:val="es-ES"/>
        </w:rPr>
      </w:pPr>
    </w:p>
    <w:p w14:paraId="4E4772C5" w14:textId="1A2D5D5B" w:rsidR="00300852" w:rsidRPr="00774A22" w:rsidRDefault="00300852" w:rsidP="00300852">
      <w:pPr>
        <w:spacing w:after="0" w:line="240" w:lineRule="auto"/>
        <w:jc w:val="both"/>
        <w:rPr>
          <w:rFonts w:ascii="Ancizar Sans Light" w:hAnsi="Ancizar Sans Light"/>
          <w:lang w:val="es-MX"/>
        </w:rPr>
      </w:pPr>
      <w:r w:rsidRPr="00774A22">
        <w:rPr>
          <w:rFonts w:ascii="Ancizar Sans Light" w:hAnsi="Ancizar Sans Light"/>
          <w:lang w:val="es-MX"/>
        </w:rPr>
        <w:t xml:space="preserve">Para realizar la distribución de los costos de los cursos cruzados entre las facultades de la Universidad, se </w:t>
      </w:r>
      <w:r w:rsidR="004F345B" w:rsidRPr="00774A22">
        <w:rPr>
          <w:rFonts w:ascii="Ancizar Sans Light" w:hAnsi="Ancizar Sans Light"/>
          <w:lang w:val="es-MX"/>
        </w:rPr>
        <w:t>efectúan</w:t>
      </w:r>
      <w:r w:rsidRPr="00774A22">
        <w:rPr>
          <w:rFonts w:ascii="Ancizar Sans Light" w:hAnsi="Ancizar Sans Light"/>
          <w:lang w:val="es-MX"/>
        </w:rPr>
        <w:t xml:space="preserve"> dos procedimientos. El primero</w:t>
      </w:r>
      <w:r w:rsidR="004F345B" w:rsidRPr="00774A22">
        <w:rPr>
          <w:rFonts w:ascii="Ancizar Sans Light" w:hAnsi="Ancizar Sans Light"/>
          <w:lang w:val="es-MX"/>
        </w:rPr>
        <w:t xml:space="preserve"> está</w:t>
      </w:r>
      <w:r w:rsidRPr="00774A22">
        <w:rPr>
          <w:rFonts w:ascii="Ancizar Sans Light" w:hAnsi="Ancizar Sans Light"/>
          <w:lang w:val="es-MX"/>
        </w:rPr>
        <w:t xml:space="preserve"> basado en la información del Programa de trabajo académico, el cual se determinó por el valor que le correspondió a cada una de las facultades</w:t>
      </w:r>
      <w:r w:rsidR="00AB0A8E" w:rsidRPr="00774A22">
        <w:rPr>
          <w:rFonts w:ascii="Ancizar Sans Light" w:hAnsi="Ancizar Sans Light"/>
          <w:lang w:val="es-MX"/>
        </w:rPr>
        <w:t>, únicamente</w:t>
      </w:r>
      <w:r w:rsidRPr="00774A22">
        <w:rPr>
          <w:rFonts w:ascii="Ancizar Sans Light" w:hAnsi="Ancizar Sans Light"/>
          <w:lang w:val="es-MX"/>
        </w:rPr>
        <w:t xml:space="preserve"> en la agrupación denominada PTA. </w:t>
      </w:r>
    </w:p>
    <w:p w14:paraId="260AC31D" w14:textId="77777777" w:rsidR="00300852" w:rsidRPr="00774A22" w:rsidRDefault="00300852" w:rsidP="00300852">
      <w:pPr>
        <w:spacing w:after="0" w:line="240" w:lineRule="auto"/>
        <w:rPr>
          <w:rFonts w:ascii="Ancizar Sans Light" w:hAnsi="Ancizar Sans Light"/>
          <w:lang w:val="es-MX"/>
        </w:rPr>
      </w:pPr>
    </w:p>
    <w:p w14:paraId="39D87CCD" w14:textId="237127A2" w:rsidR="004446B2" w:rsidRDefault="00300852" w:rsidP="00300852">
      <w:pPr>
        <w:spacing w:after="0" w:line="276" w:lineRule="auto"/>
        <w:jc w:val="both"/>
        <w:rPr>
          <w:rFonts w:ascii="Ancizar Sans Light" w:hAnsi="Ancizar Sans Light"/>
          <w:lang w:val="es-ES"/>
        </w:rPr>
      </w:pPr>
      <w:r w:rsidRPr="00774A22">
        <w:rPr>
          <w:rFonts w:ascii="Ancizar Sans Light" w:hAnsi="Ancizar Sans Light"/>
          <w:lang w:val="es-ES"/>
        </w:rPr>
        <w:t>Para esto es necesario tomar los cursos ofertados por cada facultad y de acuerdo con la información reportada por la Dirección Nacional de Información Académica, determinar a qué facultad pertenecen los estudiantes que toman el curso. Una vez se tiene esta información, se asigna el costo de acuerdo con la información del costo a nivel de asignatura reportada por la Dirección Nacional de Personal Académico y Administrativo.</w:t>
      </w:r>
    </w:p>
    <w:p w14:paraId="470A3E81" w14:textId="3D698E96" w:rsidR="00A96E8E" w:rsidRDefault="00A96E8E" w:rsidP="00300852">
      <w:pPr>
        <w:spacing w:after="0" w:line="276" w:lineRule="auto"/>
        <w:jc w:val="both"/>
        <w:rPr>
          <w:rFonts w:ascii="Ancizar Sans Light" w:hAnsi="Ancizar Sans Light"/>
          <w:lang w:val="es-ES"/>
        </w:rPr>
      </w:pPr>
    </w:p>
    <w:p w14:paraId="7AC6F1AE" w14:textId="710C4751" w:rsidR="00A96E8E" w:rsidRDefault="00A96E8E" w:rsidP="00A96E8E">
      <w:pPr>
        <w:spacing w:after="0" w:line="240" w:lineRule="auto"/>
        <w:jc w:val="both"/>
        <w:rPr>
          <w:rFonts w:ascii="Ancizar Sans Light" w:hAnsi="Ancizar Sans Light"/>
        </w:rPr>
      </w:pPr>
      <w:r w:rsidRPr="009115D8">
        <w:rPr>
          <w:rFonts w:ascii="Ancizar Sans Light" w:hAnsi="Ancizar Sans Light"/>
        </w:rPr>
        <w:t xml:space="preserve">Para el segundo procedimiento, se determinó un porcentaje, el cual representa la relación que tiene una facultad con respecto a otra. El porcentaje fue aplicado a cada una de las facultades, en sus agrupaciones a excepción del PTA. Luego de la aplicación de los dos procedimientos, del porcentaje, se elaboraron dos cuadros resumen, los cuales contienen tanto la información de manera separada del PTA en pesos y el resultado de la aplicación del porcentaje total, obteniendo así el valor para cada una de las agrupaciones por facultad en pesos. Partiendo de la anterior información, se procedió a realizar las adiciones o disminuciones que le corresponde en pesos para cada una de las facultades, teniendo como control que la relación </w:t>
      </w:r>
      <w:r w:rsidR="00695264">
        <w:rPr>
          <w:rFonts w:ascii="Ancizar Sans Light" w:hAnsi="Ancizar Sans Light"/>
        </w:rPr>
        <w:t xml:space="preserve">entre los costos </w:t>
      </w:r>
      <w:r w:rsidRPr="009115D8">
        <w:rPr>
          <w:rFonts w:ascii="Ancizar Sans Light" w:hAnsi="Ancizar Sans Light"/>
        </w:rPr>
        <w:t>que reciben y los costos que entregan en total las facultades deben generar como resultado una suma cero.</w:t>
      </w:r>
    </w:p>
    <w:p w14:paraId="7F1BFAEB" w14:textId="048561DC" w:rsidR="00300852" w:rsidRPr="004F1C91" w:rsidRDefault="00300852" w:rsidP="00300852">
      <w:pPr>
        <w:spacing w:after="0" w:line="276" w:lineRule="auto"/>
        <w:jc w:val="both"/>
        <w:rPr>
          <w:rFonts w:ascii="Ancizar Sans Light" w:hAnsi="Ancizar Sans Light"/>
          <w:lang w:val="es-ES"/>
        </w:rPr>
      </w:pPr>
    </w:p>
    <w:p w14:paraId="4138A761" w14:textId="77777777" w:rsidR="004446B2" w:rsidRPr="004F1C91" w:rsidRDefault="004446B2" w:rsidP="004F7030">
      <w:pPr>
        <w:spacing w:after="0" w:line="276" w:lineRule="auto"/>
        <w:jc w:val="both"/>
        <w:rPr>
          <w:rFonts w:ascii="Ancizar Sans Light" w:hAnsi="Ancizar Sans Light"/>
          <w:lang w:val="es-ES"/>
        </w:rPr>
      </w:pPr>
      <w:r w:rsidRPr="004F1C91">
        <w:rPr>
          <w:rFonts w:ascii="Ancizar Sans Light" w:hAnsi="Ancizar Sans Light"/>
          <w:lang w:val="es-ES"/>
        </w:rPr>
        <w:t>Para posgrado se realiza el mismo procedimiento. En las sedes de presencia nacional no se realiza la distribución de los cursos cruzados, ya que no hay más de una facultad en cada sede.</w:t>
      </w:r>
    </w:p>
    <w:p w14:paraId="216ECD9C" w14:textId="77777777" w:rsidR="000D4D53" w:rsidRPr="004F1C91" w:rsidRDefault="000D4D53" w:rsidP="004F7030">
      <w:pPr>
        <w:spacing w:after="0" w:line="276" w:lineRule="auto"/>
        <w:rPr>
          <w:rFonts w:ascii="Ancizar Sans Light" w:hAnsi="Ancizar Sans Light"/>
          <w:lang w:val="es-ES"/>
        </w:rPr>
      </w:pPr>
    </w:p>
    <w:p w14:paraId="32D2A61A" w14:textId="77777777" w:rsidR="000D4D53" w:rsidRPr="00AA30C0" w:rsidRDefault="000D4D53" w:rsidP="00AA30C0">
      <w:pPr>
        <w:pStyle w:val="Ttulo3"/>
        <w:numPr>
          <w:ilvl w:val="3"/>
          <w:numId w:val="3"/>
        </w:numPr>
        <w:spacing w:line="276" w:lineRule="auto"/>
        <w:rPr>
          <w:rFonts w:ascii="Ancizar Sans Light" w:hAnsi="Ancizar Sans Light"/>
          <w:color w:val="0F6277"/>
        </w:rPr>
      </w:pPr>
      <w:bookmarkStart w:id="140" w:name="_Toc12609092"/>
      <w:bookmarkStart w:id="141" w:name="_Toc140232496"/>
      <w:bookmarkStart w:id="142" w:name="_Toc146287094"/>
      <w:r w:rsidRPr="00AA30C0">
        <w:rPr>
          <w:rFonts w:ascii="Ancizar Sans Light" w:hAnsi="Ancizar Sans Light"/>
          <w:color w:val="0F6277"/>
        </w:rPr>
        <w:t>PEAMA</w:t>
      </w:r>
      <w:bookmarkEnd w:id="140"/>
      <w:bookmarkEnd w:id="141"/>
      <w:bookmarkEnd w:id="142"/>
    </w:p>
    <w:p w14:paraId="12D2153F" w14:textId="7FD883E1" w:rsidR="003D05A7" w:rsidRDefault="003D05A7" w:rsidP="003D05A7">
      <w:pPr>
        <w:spacing w:after="0" w:line="276" w:lineRule="auto"/>
        <w:rPr>
          <w:rFonts w:ascii="Ancizar Sans Light" w:hAnsi="Ancizar Sans Light"/>
        </w:rPr>
      </w:pPr>
    </w:p>
    <w:p w14:paraId="3048578F" w14:textId="6B843B93" w:rsidR="003D05A7" w:rsidRDefault="003D05A7" w:rsidP="00CB1937">
      <w:pPr>
        <w:spacing w:after="0" w:line="276" w:lineRule="auto"/>
        <w:jc w:val="both"/>
        <w:rPr>
          <w:rFonts w:ascii="Ancizar Sans Light" w:hAnsi="Ancizar Sans Light"/>
        </w:rPr>
      </w:pPr>
      <w:r w:rsidRPr="004F1C91">
        <w:rPr>
          <w:rFonts w:ascii="Ancizar Sans Light" w:hAnsi="Ancizar Sans Light"/>
          <w:lang w:val="es-ES"/>
        </w:rPr>
        <w:t>El Programa Especial de Admisión y Movilidad Académica</w:t>
      </w:r>
      <w:r w:rsidR="00CB1937" w:rsidRPr="004F1C91">
        <w:rPr>
          <w:rFonts w:ascii="Ancizar Sans Light" w:hAnsi="Ancizar Sans Light"/>
          <w:lang w:val="es-ES"/>
        </w:rPr>
        <w:t xml:space="preserve">, en adelante PEAMA, </w:t>
      </w:r>
      <w:r w:rsidR="00CB1937" w:rsidRPr="004F1C91">
        <w:rPr>
          <w:lang w:val="es-ES"/>
        </w:rPr>
        <w:t xml:space="preserve">es el programa Especial de la Universidad Nacional de Colombia dirigido a bachilleres de las zonas de presencia nacional, anteriormente denominadas zonas de frontera: Amazonía, Caribe, Orinoquia y Tumaco, este programa especial conoce las necesidades de la población, esmerándose por apoyar su permanencia académica. </w:t>
      </w:r>
      <w:sdt>
        <w:sdtPr>
          <w:id w:val="954985390"/>
          <w:citation/>
        </w:sdtPr>
        <w:sdtContent>
          <w:r w:rsidR="00CB1937">
            <w:fldChar w:fldCharType="begin"/>
          </w:r>
          <w:r w:rsidR="00CB1937">
            <w:rPr>
              <w:lang w:val="es-ES"/>
            </w:rPr>
            <w:instrText xml:space="preserve">CITATION Uni231 \l 3082 </w:instrText>
          </w:r>
          <w:r w:rsidR="00CB1937">
            <w:fldChar w:fldCharType="separate"/>
          </w:r>
          <w:r w:rsidR="00EB54AB">
            <w:rPr>
              <w:noProof/>
              <w:lang w:val="es-ES"/>
            </w:rPr>
            <w:t>(Universidad Nacional de Colombia, 2023)</w:t>
          </w:r>
          <w:r w:rsidR="00CB1937">
            <w:fldChar w:fldCharType="end"/>
          </w:r>
        </w:sdtContent>
      </w:sdt>
    </w:p>
    <w:p w14:paraId="5D59EDA7" w14:textId="77777777" w:rsidR="003D05A7" w:rsidRPr="003D05A7" w:rsidRDefault="003D05A7" w:rsidP="003D05A7">
      <w:pPr>
        <w:spacing w:after="0" w:line="276" w:lineRule="auto"/>
        <w:rPr>
          <w:rFonts w:ascii="Ancizar Sans Light" w:hAnsi="Ancizar Sans Light"/>
        </w:rPr>
      </w:pPr>
    </w:p>
    <w:p w14:paraId="2E4C2B4D" w14:textId="33E6AE43"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De acuerdo con la</w:t>
      </w:r>
      <w:r w:rsidR="006E3BEC" w:rsidRPr="004F1C91">
        <w:rPr>
          <w:rFonts w:ascii="Ancizar Sans Light" w:hAnsi="Ancizar Sans Light"/>
          <w:lang w:val="es-ES"/>
        </w:rPr>
        <w:t xml:space="preserve"> información suministrada por la </w:t>
      </w:r>
      <w:r w:rsidRPr="004F1C91">
        <w:rPr>
          <w:rFonts w:ascii="Ancizar Sans Light" w:hAnsi="Ancizar Sans Light"/>
          <w:lang w:val="es-ES"/>
        </w:rPr>
        <w:t>Dirección Nacional de Personal Académico y Administrativo en cada facultad</w:t>
      </w:r>
      <w:r w:rsidR="006E3BEC" w:rsidRPr="004F1C91">
        <w:rPr>
          <w:rFonts w:ascii="Ancizar Sans Light" w:hAnsi="Ancizar Sans Light"/>
          <w:lang w:val="es-ES"/>
        </w:rPr>
        <w:t xml:space="preserve"> se registra </w:t>
      </w:r>
      <w:r w:rsidRPr="004F1C91">
        <w:rPr>
          <w:rFonts w:ascii="Ancizar Sans Light" w:hAnsi="Ancizar Sans Light"/>
          <w:lang w:val="es-ES"/>
        </w:rPr>
        <w:t>el costo de los servicios recibidos (sedes de presencia nacional) y el trasladado (sedes andinas), por concepto de</w:t>
      </w:r>
      <w:r w:rsidR="002F38BA" w:rsidRPr="004F1C91">
        <w:rPr>
          <w:rFonts w:ascii="Ancizar Sans Light" w:hAnsi="Ancizar Sans Light"/>
          <w:lang w:val="es-ES"/>
        </w:rPr>
        <w:t xml:space="preserve"> Estímulos para docentes (Agrupación Bienestar) y</w:t>
      </w:r>
      <w:r w:rsidRPr="004F1C91">
        <w:rPr>
          <w:rFonts w:ascii="Ancizar Sans Light" w:hAnsi="Ancizar Sans Light"/>
          <w:lang w:val="es-ES"/>
        </w:rPr>
        <w:t xml:space="preserve"> Gastos de Viaje y Transporte.</w:t>
      </w:r>
    </w:p>
    <w:p w14:paraId="3B2600DD" w14:textId="77777777" w:rsidR="000D4D53" w:rsidRPr="004F1C91" w:rsidRDefault="000D4D53" w:rsidP="004F7030">
      <w:pPr>
        <w:spacing w:after="0" w:line="276" w:lineRule="auto"/>
        <w:rPr>
          <w:rFonts w:ascii="Ancizar Sans Light" w:hAnsi="Ancizar Sans Light"/>
          <w:lang w:val="es-ES"/>
        </w:rPr>
      </w:pPr>
    </w:p>
    <w:p w14:paraId="3BFBFA99" w14:textId="4A49B446" w:rsidR="000D4D53" w:rsidRPr="00AA30C0" w:rsidRDefault="002D4A2C" w:rsidP="00AA30C0">
      <w:pPr>
        <w:pStyle w:val="Ttulo3"/>
        <w:numPr>
          <w:ilvl w:val="3"/>
          <w:numId w:val="3"/>
        </w:numPr>
        <w:spacing w:line="276" w:lineRule="auto"/>
        <w:rPr>
          <w:rFonts w:ascii="Ancizar Sans Light" w:hAnsi="Ancizar Sans Light"/>
          <w:color w:val="0F6277"/>
        </w:rPr>
      </w:pPr>
      <w:bookmarkStart w:id="143" w:name="_Toc12609093"/>
      <w:bookmarkStart w:id="144" w:name="_Toc140232497"/>
      <w:bookmarkStart w:id="145" w:name="_Toc146287095"/>
      <w:r w:rsidRPr="00AA30C0">
        <w:rPr>
          <w:rFonts w:ascii="Ancizar Sans Light" w:hAnsi="Ancizar Sans Light"/>
          <w:color w:val="0F6277"/>
        </w:rPr>
        <w:t>Hospital</w:t>
      </w:r>
      <w:r w:rsidR="000D4D53" w:rsidRPr="00AA30C0">
        <w:rPr>
          <w:rFonts w:ascii="Ancizar Sans Light" w:hAnsi="Ancizar Sans Light"/>
          <w:color w:val="0F6277"/>
        </w:rPr>
        <w:t xml:space="preserve"> Universitari</w:t>
      </w:r>
      <w:bookmarkEnd w:id="143"/>
      <w:bookmarkEnd w:id="144"/>
      <w:r w:rsidRPr="00AA30C0">
        <w:rPr>
          <w:rFonts w:ascii="Ancizar Sans Light" w:hAnsi="Ancizar Sans Light"/>
          <w:color w:val="0F6277"/>
        </w:rPr>
        <w:t>o Nacional</w:t>
      </w:r>
      <w:bookmarkEnd w:id="145"/>
    </w:p>
    <w:p w14:paraId="4CC99107" w14:textId="77777777" w:rsidR="000D4D53" w:rsidRPr="009115D8" w:rsidRDefault="000D4D53" w:rsidP="004F7030">
      <w:pPr>
        <w:pStyle w:val="Prrafodelista"/>
        <w:spacing w:after="0" w:line="276" w:lineRule="auto"/>
        <w:ind w:left="1985"/>
        <w:rPr>
          <w:rFonts w:ascii="Ancizar Sans Light" w:hAnsi="Ancizar Sans Light"/>
        </w:rPr>
      </w:pPr>
    </w:p>
    <w:p w14:paraId="6BCDA463" w14:textId="4856F5AF"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Mediante convenio, la Universidad le arrienda las instalaciones del Hospital a la Corporación </w:t>
      </w:r>
      <w:r w:rsidR="003D6E0D" w:rsidRPr="004F1C91">
        <w:rPr>
          <w:rFonts w:ascii="Ancizar Sans Light" w:hAnsi="Ancizar Sans Light"/>
          <w:lang w:val="es-ES"/>
        </w:rPr>
        <w:t xml:space="preserve">Salud </w:t>
      </w:r>
      <w:r w:rsidR="005C19AB" w:rsidRPr="004F1C91">
        <w:rPr>
          <w:rFonts w:ascii="Ancizar Sans Light" w:hAnsi="Ancizar Sans Light"/>
          <w:lang w:val="es-ES"/>
        </w:rPr>
        <w:t>UN y</w:t>
      </w:r>
      <w:r w:rsidRPr="004F1C91">
        <w:rPr>
          <w:rFonts w:ascii="Ancizar Sans Light" w:hAnsi="Ancizar Sans Light"/>
          <w:lang w:val="es-ES"/>
        </w:rPr>
        <w:t xml:space="preserve"> la Corporación le cobra a la Universidad un monto por los estudiantes que hacen rotación en el </w:t>
      </w:r>
      <w:r w:rsidR="003D6E0D" w:rsidRPr="004F1C91">
        <w:rPr>
          <w:rFonts w:ascii="Ancizar Sans Light" w:hAnsi="Ancizar Sans Light"/>
          <w:lang w:val="es-ES"/>
        </w:rPr>
        <w:t>H</w:t>
      </w:r>
      <w:r w:rsidRPr="004F1C91">
        <w:rPr>
          <w:rFonts w:ascii="Ancizar Sans Light" w:hAnsi="Ancizar Sans Light"/>
          <w:lang w:val="es-ES"/>
        </w:rPr>
        <w:t>ospital. El valor del pago realizado por la Universidad debe ser asumido por los programas a los que</w:t>
      </w:r>
      <w:r w:rsidR="0091601A">
        <w:rPr>
          <w:rFonts w:ascii="Ancizar Sans Light" w:hAnsi="Ancizar Sans Light"/>
          <w:lang w:val="es-ES"/>
        </w:rPr>
        <w:t xml:space="preserve"> pertenecen los estudiantes que </w:t>
      </w:r>
      <w:r w:rsidRPr="004F1C91">
        <w:rPr>
          <w:rFonts w:ascii="Ancizar Sans Light" w:hAnsi="Ancizar Sans Light"/>
          <w:lang w:val="es-ES"/>
        </w:rPr>
        <w:t>hacen las rotaciones en el Hospital. Para esto se usa como inductor el número de estudiantes por programa.</w:t>
      </w:r>
    </w:p>
    <w:p w14:paraId="0AC9AA6B" w14:textId="3E0BB0EE" w:rsidR="000D4D53" w:rsidRPr="004F1C91" w:rsidRDefault="000D4D53" w:rsidP="004F7030">
      <w:pPr>
        <w:spacing w:after="0" w:line="276" w:lineRule="auto"/>
        <w:rPr>
          <w:rFonts w:ascii="Ancizar Sans Light" w:hAnsi="Ancizar Sans Light"/>
          <w:lang w:val="es-ES"/>
        </w:rPr>
      </w:pPr>
    </w:p>
    <w:p w14:paraId="759B725B" w14:textId="77777777" w:rsidR="000D4D53" w:rsidRPr="00AA30C0" w:rsidRDefault="000D4D53" w:rsidP="00AA30C0">
      <w:pPr>
        <w:pStyle w:val="Ttulo3"/>
        <w:numPr>
          <w:ilvl w:val="3"/>
          <w:numId w:val="3"/>
        </w:numPr>
        <w:spacing w:line="276" w:lineRule="auto"/>
        <w:rPr>
          <w:rFonts w:ascii="Ancizar Sans Light" w:hAnsi="Ancizar Sans Light"/>
          <w:color w:val="0F6277"/>
        </w:rPr>
      </w:pPr>
      <w:bookmarkStart w:id="146" w:name="_Toc12609094"/>
      <w:bookmarkStart w:id="147" w:name="_Toc140232498"/>
      <w:bookmarkStart w:id="148" w:name="_Toc146287096"/>
      <w:r w:rsidRPr="00AA30C0">
        <w:rPr>
          <w:rFonts w:ascii="Ancizar Sans Light" w:hAnsi="Ancizar Sans Light"/>
          <w:color w:val="0F6277"/>
        </w:rPr>
        <w:t>Investigación y Extensión Solidaria</w:t>
      </w:r>
      <w:bookmarkEnd w:id="146"/>
      <w:bookmarkEnd w:id="147"/>
      <w:bookmarkEnd w:id="148"/>
    </w:p>
    <w:p w14:paraId="677F02B2" w14:textId="77777777" w:rsidR="000D4D53" w:rsidRPr="009115D8" w:rsidRDefault="000D4D53" w:rsidP="004F7030">
      <w:pPr>
        <w:pStyle w:val="Prrafodelista"/>
        <w:spacing w:after="0" w:line="276" w:lineRule="auto"/>
        <w:ind w:left="1843"/>
        <w:rPr>
          <w:rFonts w:ascii="Ancizar Sans Light" w:hAnsi="Ancizar Sans Light"/>
        </w:rPr>
      </w:pPr>
    </w:p>
    <w:p w14:paraId="0E974766" w14:textId="43FD0351"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Partiendo del hecho de que las actividades de investigación son inherentes a la formación universitaria, es decir</w:t>
      </w:r>
      <w:r w:rsidR="001D2D9A" w:rsidRPr="004F1C91">
        <w:rPr>
          <w:rFonts w:ascii="Ancizar Sans Light" w:hAnsi="Ancizar Sans Light"/>
          <w:lang w:val="es-ES"/>
        </w:rPr>
        <w:t>,</w:t>
      </w:r>
      <w:r w:rsidRPr="004F1C91">
        <w:rPr>
          <w:rFonts w:ascii="Ancizar Sans Light" w:hAnsi="Ancizar Sans Light"/>
          <w:lang w:val="es-ES"/>
        </w:rPr>
        <w:t xml:space="preserve"> que los procesos de investigación que se adelanten en las diferentes facultades impactarán los procesos formativos en pregrado y posgrado, se ha determinado calcular un costo para los diferentes niveles formativos que contemple lo relacionado con investigación y extensión solidaria. </w:t>
      </w:r>
    </w:p>
    <w:p w14:paraId="5C9ADAA3" w14:textId="77777777" w:rsidR="000D4D53" w:rsidRPr="004F1C91" w:rsidRDefault="000D4D53" w:rsidP="004F7030">
      <w:pPr>
        <w:spacing w:after="0" w:line="276" w:lineRule="auto"/>
        <w:jc w:val="both"/>
        <w:rPr>
          <w:rFonts w:ascii="Ancizar Sans Light" w:hAnsi="Ancizar Sans Light"/>
          <w:lang w:val="es-ES"/>
        </w:rPr>
      </w:pPr>
    </w:p>
    <w:p w14:paraId="1782194E" w14:textId="77777777" w:rsidR="003213B5" w:rsidRDefault="000D4D53" w:rsidP="003213B5">
      <w:pPr>
        <w:spacing w:after="0" w:line="276" w:lineRule="auto"/>
        <w:jc w:val="both"/>
        <w:rPr>
          <w:rFonts w:ascii="Ancizar Sans Light" w:hAnsi="Ancizar Sans Light"/>
          <w:lang w:val="es-ES"/>
        </w:rPr>
      </w:pPr>
      <w:r w:rsidRPr="004F1C91">
        <w:rPr>
          <w:rFonts w:ascii="Ancizar Sans Light" w:hAnsi="Ancizar Sans Light"/>
          <w:lang w:val="es-ES"/>
        </w:rPr>
        <w:t>De esta manera, se ha busca</w:t>
      </w:r>
      <w:r w:rsidR="001D2D9A" w:rsidRPr="004F1C91">
        <w:rPr>
          <w:rFonts w:ascii="Ancizar Sans Light" w:hAnsi="Ancizar Sans Light"/>
          <w:lang w:val="es-ES"/>
        </w:rPr>
        <w:t>do y definido un factor (tabla 3</w:t>
      </w:r>
      <w:r w:rsidRPr="004F1C91">
        <w:rPr>
          <w:rFonts w:ascii="Ancizar Sans Light" w:hAnsi="Ancizar Sans Light"/>
          <w:lang w:val="es-ES"/>
        </w:rPr>
        <w:t>), que permita hacer la distribución de los costos de investigación entre los diferentes niveles, reconociendo en cuales impacta en mayor o</w:t>
      </w:r>
      <w:r w:rsidR="003213B5">
        <w:rPr>
          <w:rFonts w:ascii="Ancizar Sans Light" w:hAnsi="Ancizar Sans Light"/>
          <w:lang w:val="es-ES"/>
        </w:rPr>
        <w:t xml:space="preserve"> menor medida la investigación.</w:t>
      </w:r>
    </w:p>
    <w:p w14:paraId="444BCF10" w14:textId="77777777" w:rsidR="003213B5" w:rsidRDefault="003213B5" w:rsidP="003213B5">
      <w:pPr>
        <w:spacing w:after="0" w:line="276" w:lineRule="auto"/>
        <w:jc w:val="both"/>
        <w:rPr>
          <w:rFonts w:ascii="Ancizar Sans Light" w:hAnsi="Ancizar Sans Light"/>
          <w:lang w:val="es-ES"/>
        </w:rPr>
      </w:pPr>
    </w:p>
    <w:p w14:paraId="2F3144F7" w14:textId="169C56F7" w:rsidR="000D4D53" w:rsidRPr="003213B5" w:rsidRDefault="00C061D8" w:rsidP="003213B5">
      <w:pPr>
        <w:spacing w:after="0" w:line="276" w:lineRule="auto"/>
        <w:jc w:val="center"/>
        <w:rPr>
          <w:rFonts w:ascii="Ancizar Sans Light" w:hAnsi="Ancizar Sans Light"/>
          <w:i/>
          <w:lang w:val="es-ES"/>
        </w:rPr>
      </w:pPr>
      <w:bookmarkStart w:id="149" w:name="_Toc146250967"/>
      <w:r w:rsidRPr="003213B5">
        <w:rPr>
          <w:i/>
          <w:noProof/>
          <w:lang w:val="en-US"/>
        </w:rPr>
        <w:drawing>
          <wp:anchor distT="0" distB="0" distL="114300" distR="114300" simplePos="0" relativeHeight="251666432" behindDoc="0" locked="0" layoutInCell="1" allowOverlap="1" wp14:anchorId="3EB7CFE6" wp14:editId="53DA38B8">
            <wp:simplePos x="0" y="0"/>
            <wp:positionH relativeFrom="column">
              <wp:posOffset>1786890</wp:posOffset>
            </wp:positionH>
            <wp:positionV relativeFrom="paragraph">
              <wp:posOffset>281940</wp:posOffset>
            </wp:positionV>
            <wp:extent cx="2076450" cy="971550"/>
            <wp:effectExtent l="0" t="0" r="0" b="0"/>
            <wp:wrapThrough wrapText="bothSides">
              <wp:wrapPolygon edited="0">
                <wp:start x="0" y="0"/>
                <wp:lineTo x="0" y="21023"/>
                <wp:lineTo x="21407" y="21023"/>
                <wp:lineTo x="2140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76450" cy="971550"/>
                    </a:xfrm>
                    <a:prstGeom prst="rect">
                      <a:avLst/>
                    </a:prstGeom>
                  </pic:spPr>
                </pic:pic>
              </a:graphicData>
            </a:graphic>
            <wp14:sizeRelH relativeFrom="page">
              <wp14:pctWidth>0</wp14:pctWidth>
            </wp14:sizeRelH>
            <wp14:sizeRelV relativeFrom="page">
              <wp14:pctHeight>0</wp14:pctHeight>
            </wp14:sizeRelV>
          </wp:anchor>
        </w:drawing>
      </w:r>
      <w:r w:rsidR="00A84727" w:rsidRPr="003213B5">
        <w:rPr>
          <w:rFonts w:ascii="Ancizar Sans Light" w:hAnsi="Ancizar Sans Light"/>
          <w:i/>
          <w:lang w:val="es-ES"/>
        </w:rPr>
        <w:t xml:space="preserve">Tabla </w:t>
      </w:r>
      <w:r w:rsidR="00A84727" w:rsidRPr="003213B5">
        <w:rPr>
          <w:rFonts w:ascii="Ancizar Sans Light" w:hAnsi="Ancizar Sans Light"/>
          <w:i/>
        </w:rPr>
        <w:fldChar w:fldCharType="begin"/>
      </w:r>
      <w:r w:rsidR="00A84727" w:rsidRPr="003213B5">
        <w:rPr>
          <w:rFonts w:ascii="Ancizar Sans Light" w:hAnsi="Ancizar Sans Light"/>
          <w:i/>
          <w:lang w:val="es-ES"/>
        </w:rPr>
        <w:instrText xml:space="preserve"> SEQ Tabla \* ARABIC </w:instrText>
      </w:r>
      <w:r w:rsidR="00A84727" w:rsidRPr="003213B5">
        <w:rPr>
          <w:rFonts w:ascii="Ancizar Sans Light" w:hAnsi="Ancizar Sans Light"/>
          <w:i/>
        </w:rPr>
        <w:fldChar w:fldCharType="separate"/>
      </w:r>
      <w:r w:rsidR="00387E03">
        <w:rPr>
          <w:rFonts w:ascii="Ancizar Sans Light" w:hAnsi="Ancizar Sans Light"/>
          <w:i/>
          <w:noProof/>
          <w:lang w:val="es-ES"/>
        </w:rPr>
        <w:t>2</w:t>
      </w:r>
      <w:r w:rsidR="00A84727" w:rsidRPr="003213B5">
        <w:rPr>
          <w:rFonts w:ascii="Ancizar Sans Light" w:hAnsi="Ancizar Sans Light"/>
          <w:i/>
          <w:noProof/>
        </w:rPr>
        <w:fldChar w:fldCharType="end"/>
      </w:r>
      <w:r w:rsidR="00A84727" w:rsidRPr="003213B5">
        <w:rPr>
          <w:rFonts w:ascii="Ancizar Sans Light" w:hAnsi="Ancizar Sans Light"/>
          <w:i/>
          <w:lang w:val="es-ES"/>
        </w:rPr>
        <w:t>. Factor para Distribución de los costos de Investigación</w:t>
      </w:r>
      <w:bookmarkEnd w:id="149"/>
    </w:p>
    <w:p w14:paraId="102F73D4" w14:textId="0C94DF88" w:rsidR="000D4D53" w:rsidRPr="004F1C91" w:rsidRDefault="000D4D53" w:rsidP="004F7030">
      <w:pPr>
        <w:spacing w:after="0" w:line="276" w:lineRule="auto"/>
        <w:rPr>
          <w:rFonts w:ascii="Ancizar Sans Light" w:hAnsi="Ancizar Sans Light"/>
          <w:lang w:val="es-ES"/>
        </w:rPr>
      </w:pPr>
    </w:p>
    <w:p w14:paraId="077B330F" w14:textId="77777777" w:rsidR="000D4D53" w:rsidRPr="004F1C91" w:rsidRDefault="000D4D53" w:rsidP="004F7030">
      <w:pPr>
        <w:spacing w:after="0" w:line="276" w:lineRule="auto"/>
        <w:rPr>
          <w:rFonts w:ascii="Ancizar Sans Light" w:hAnsi="Ancizar Sans Light"/>
          <w:lang w:val="es-ES"/>
        </w:rPr>
      </w:pPr>
    </w:p>
    <w:p w14:paraId="1C626BEA" w14:textId="77777777" w:rsidR="000D4D53" w:rsidRPr="004F1C91" w:rsidRDefault="000D4D53" w:rsidP="004F7030">
      <w:pPr>
        <w:spacing w:after="0" w:line="276" w:lineRule="auto"/>
        <w:rPr>
          <w:rFonts w:ascii="Ancizar Sans Light" w:hAnsi="Ancizar Sans Light"/>
          <w:lang w:val="es-ES"/>
        </w:rPr>
      </w:pPr>
    </w:p>
    <w:p w14:paraId="06D2C2F5" w14:textId="77777777" w:rsidR="000D4D53" w:rsidRPr="004F1C91" w:rsidRDefault="000D4D53" w:rsidP="004F7030">
      <w:pPr>
        <w:spacing w:after="0" w:line="276" w:lineRule="auto"/>
        <w:rPr>
          <w:rFonts w:ascii="Ancizar Sans Light" w:hAnsi="Ancizar Sans Light"/>
          <w:lang w:val="es-ES"/>
        </w:rPr>
      </w:pPr>
    </w:p>
    <w:p w14:paraId="5E8DE766" w14:textId="77777777" w:rsidR="000D4D53" w:rsidRPr="004F1C91" w:rsidRDefault="000D4D53" w:rsidP="004F7030">
      <w:pPr>
        <w:spacing w:after="0" w:line="276" w:lineRule="auto"/>
        <w:rPr>
          <w:rFonts w:ascii="Ancizar Sans Light" w:hAnsi="Ancizar Sans Light"/>
          <w:lang w:val="es-ES"/>
        </w:rPr>
      </w:pPr>
    </w:p>
    <w:p w14:paraId="04F32F51" w14:textId="7A41FE96" w:rsidR="000D4D53" w:rsidRPr="004F1C91" w:rsidRDefault="000D4D53" w:rsidP="004F7030">
      <w:pPr>
        <w:spacing w:after="0" w:line="276" w:lineRule="auto"/>
        <w:rPr>
          <w:rFonts w:ascii="Ancizar Sans Light" w:hAnsi="Ancizar Sans Light"/>
          <w:lang w:val="es-ES"/>
        </w:rPr>
      </w:pPr>
    </w:p>
    <w:p w14:paraId="41BFF340" w14:textId="77777777" w:rsidR="0090162A" w:rsidRPr="004F1C91" w:rsidRDefault="0090162A" w:rsidP="004F7030">
      <w:pPr>
        <w:spacing w:after="0" w:line="276" w:lineRule="auto"/>
        <w:rPr>
          <w:rFonts w:ascii="Ancizar Sans Light" w:hAnsi="Ancizar Sans Light"/>
          <w:lang w:val="es-ES"/>
        </w:rPr>
      </w:pPr>
    </w:p>
    <w:p w14:paraId="006AE230" w14:textId="57E73DD4"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lastRenderedPageBreak/>
        <w:t xml:space="preserve">Se entiende entonces, que la investigación impacta a la formación en doctorado 4 veces más que en pregrado, o la maestría y la especialidad 3 veces más que en pregrado. </w:t>
      </w:r>
    </w:p>
    <w:p w14:paraId="1F7401EA" w14:textId="77777777" w:rsidR="000D4D53" w:rsidRPr="004F1C91" w:rsidRDefault="000D4D53" w:rsidP="004F7030">
      <w:pPr>
        <w:spacing w:after="0" w:line="276" w:lineRule="auto"/>
        <w:jc w:val="both"/>
        <w:rPr>
          <w:rFonts w:ascii="Ancizar Sans Light" w:hAnsi="Ancizar Sans Light"/>
          <w:lang w:val="es-ES"/>
        </w:rPr>
      </w:pPr>
    </w:p>
    <w:p w14:paraId="407A2382"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Dicho factor, se multiplica por el número de estudiantes en cada nivel, la sumatoria de estos resultados permite generar el porcentaje de costo correspondiente a cada nivel. La extensión solidaria se distribuye con base en el número de estudiantes en los niveles de pregrado y posgrado. </w:t>
      </w:r>
    </w:p>
    <w:p w14:paraId="28B10BBB" w14:textId="77777777" w:rsidR="000D4D53" w:rsidRPr="004F1C91" w:rsidRDefault="000D4D53" w:rsidP="004F7030">
      <w:pPr>
        <w:spacing w:line="276" w:lineRule="auto"/>
        <w:jc w:val="both"/>
        <w:rPr>
          <w:lang w:val="es-ES"/>
        </w:rPr>
      </w:pPr>
    </w:p>
    <w:p w14:paraId="2B1BCA78" w14:textId="77777777" w:rsidR="000D4D53" w:rsidRPr="00AA30C0" w:rsidRDefault="000D4D53" w:rsidP="00AA30C0">
      <w:pPr>
        <w:pStyle w:val="Ttulo3"/>
        <w:numPr>
          <w:ilvl w:val="3"/>
          <w:numId w:val="3"/>
        </w:numPr>
        <w:spacing w:line="276" w:lineRule="auto"/>
        <w:rPr>
          <w:rFonts w:ascii="Ancizar Sans Light" w:hAnsi="Ancizar Sans Light"/>
          <w:color w:val="0F6277"/>
        </w:rPr>
      </w:pPr>
      <w:bookmarkStart w:id="150" w:name="_Toc12609095"/>
      <w:bookmarkStart w:id="151" w:name="_Toc140232499"/>
      <w:bookmarkStart w:id="152" w:name="_Toc146287097"/>
      <w:r w:rsidRPr="00AA30C0">
        <w:rPr>
          <w:rFonts w:ascii="Ancizar Sans Light" w:hAnsi="Ancizar Sans Light"/>
          <w:color w:val="0F6277"/>
        </w:rPr>
        <w:t>Dirección Académica</w:t>
      </w:r>
      <w:bookmarkEnd w:id="150"/>
      <w:bookmarkEnd w:id="151"/>
      <w:bookmarkEnd w:id="152"/>
    </w:p>
    <w:p w14:paraId="643326A6" w14:textId="77777777" w:rsidR="000D4D53" w:rsidRDefault="000D4D53" w:rsidP="004F7030">
      <w:pPr>
        <w:spacing w:line="276" w:lineRule="auto"/>
        <w:jc w:val="both"/>
      </w:pPr>
    </w:p>
    <w:p w14:paraId="1096558A" w14:textId="2E93D696" w:rsidR="002E5E1A" w:rsidRDefault="000D4D53" w:rsidP="002E5E1A">
      <w:pPr>
        <w:spacing w:line="276" w:lineRule="auto"/>
        <w:jc w:val="both"/>
        <w:rPr>
          <w:rFonts w:ascii="Ancizar Sans Light" w:hAnsi="Ancizar Sans Light"/>
          <w:lang w:val="es-ES"/>
        </w:rPr>
      </w:pPr>
      <w:r w:rsidRPr="004F1C91">
        <w:rPr>
          <w:rFonts w:ascii="Ancizar Sans Light" w:hAnsi="Ancizar Sans Light"/>
          <w:lang w:val="es-ES"/>
        </w:rPr>
        <w:t xml:space="preserve">La </w:t>
      </w:r>
      <w:r w:rsidR="00F86BB7" w:rsidRPr="004F1C91">
        <w:rPr>
          <w:rFonts w:ascii="Ancizar Sans Light" w:hAnsi="Ancizar Sans Light"/>
          <w:lang w:val="es-ES"/>
        </w:rPr>
        <w:t>D</w:t>
      </w:r>
      <w:r w:rsidRPr="004F1C91">
        <w:rPr>
          <w:rFonts w:ascii="Ancizar Sans Light" w:hAnsi="Ancizar Sans Light"/>
          <w:lang w:val="es-ES"/>
        </w:rPr>
        <w:t xml:space="preserve">irección académica de la sede Bogotá recibe costos del nivel central de la sede y del </w:t>
      </w:r>
      <w:r w:rsidR="00111579" w:rsidRPr="004F1C91">
        <w:rPr>
          <w:rFonts w:ascii="Ancizar Sans Light" w:hAnsi="Ancizar Sans Light"/>
          <w:lang w:val="es-ES"/>
        </w:rPr>
        <w:t>N</w:t>
      </w:r>
      <w:r w:rsidRPr="004F1C91">
        <w:rPr>
          <w:rFonts w:ascii="Ancizar Sans Light" w:hAnsi="Ancizar Sans Light"/>
          <w:lang w:val="es-ES"/>
        </w:rPr>
        <w:t xml:space="preserve">ivel </w:t>
      </w:r>
      <w:r w:rsidR="00111579" w:rsidRPr="004F1C91">
        <w:rPr>
          <w:rFonts w:ascii="Ancizar Sans Light" w:hAnsi="Ancizar Sans Light"/>
          <w:lang w:val="es-ES"/>
        </w:rPr>
        <w:t>N</w:t>
      </w:r>
      <w:r w:rsidRPr="004F1C91">
        <w:rPr>
          <w:rFonts w:ascii="Ancizar Sans Light" w:hAnsi="Ancizar Sans Light"/>
          <w:lang w:val="es-ES"/>
        </w:rPr>
        <w:t>acional</w:t>
      </w:r>
      <w:r w:rsidR="0062173D" w:rsidRPr="004F1C91">
        <w:rPr>
          <w:rFonts w:ascii="Ancizar Sans Light" w:hAnsi="Ancizar Sans Light"/>
          <w:lang w:val="es-ES"/>
        </w:rPr>
        <w:t xml:space="preserve"> y UNIMEDIOS</w:t>
      </w:r>
      <w:r w:rsidRPr="004F1C91">
        <w:rPr>
          <w:rFonts w:ascii="Ancizar Sans Light" w:hAnsi="Ancizar Sans Light"/>
          <w:lang w:val="es-ES"/>
        </w:rPr>
        <w:t xml:space="preserve"> en las cuatro actividades misionales. </w:t>
      </w:r>
      <w:r w:rsidR="009E0527">
        <w:rPr>
          <w:rFonts w:ascii="Ancizar Sans Light" w:hAnsi="Ancizar Sans Light"/>
          <w:lang w:val="es-ES"/>
        </w:rPr>
        <w:t xml:space="preserve">Por lo anterior </w:t>
      </w:r>
      <w:r w:rsidRPr="004F1C91">
        <w:rPr>
          <w:rFonts w:ascii="Ancizar Sans Light" w:hAnsi="Ancizar Sans Light"/>
          <w:lang w:val="es-ES"/>
        </w:rPr>
        <w:t>es necesario</w:t>
      </w:r>
      <w:r w:rsidR="009E0527">
        <w:rPr>
          <w:rFonts w:ascii="Ancizar Sans Light" w:hAnsi="Ancizar Sans Light"/>
          <w:lang w:val="es-ES"/>
        </w:rPr>
        <w:t xml:space="preserve"> realizar</w:t>
      </w:r>
      <w:r w:rsidRPr="004F1C91">
        <w:rPr>
          <w:rFonts w:ascii="Ancizar Sans Light" w:hAnsi="Ancizar Sans Light"/>
          <w:lang w:val="es-ES"/>
        </w:rPr>
        <w:t xml:space="preserve"> la distribución de los costos de pregrado y posgrado, para ello se requiere contar con información sobre las actividades desarrolladas por la Dirección Académica, y la participación de las diferentes facultades en dichas actividades; esta información </w:t>
      </w:r>
      <w:r w:rsidR="009E0527">
        <w:rPr>
          <w:rFonts w:ascii="Ancizar Sans Light" w:hAnsi="Ancizar Sans Light"/>
          <w:lang w:val="es-ES"/>
        </w:rPr>
        <w:t>se solicita</w:t>
      </w:r>
      <w:r w:rsidRPr="004F1C91">
        <w:rPr>
          <w:rFonts w:ascii="Ancizar Sans Light" w:hAnsi="Ancizar Sans Light"/>
          <w:lang w:val="es-ES"/>
        </w:rPr>
        <w:t xml:space="preserve"> a la Dirección Académica desagregada por facultad y programa cu</w:t>
      </w:r>
      <w:r w:rsidR="002E5E1A">
        <w:rPr>
          <w:rFonts w:ascii="Ancizar Sans Light" w:hAnsi="Ancizar Sans Light"/>
          <w:lang w:val="es-ES"/>
        </w:rPr>
        <w:t>rricular.</w:t>
      </w:r>
    </w:p>
    <w:p w14:paraId="27EEEF72" w14:textId="13074C21" w:rsidR="002E5E1A" w:rsidRPr="002E5E1A" w:rsidRDefault="00394AE9" w:rsidP="002E5E1A">
      <w:pPr>
        <w:spacing w:line="276" w:lineRule="auto"/>
        <w:jc w:val="both"/>
        <w:rPr>
          <w:rFonts w:ascii="Ancizar Sans Light" w:hAnsi="Ancizar Sans Light"/>
          <w:lang w:val="es-ES"/>
        </w:rPr>
      </w:pPr>
      <w:r>
        <w:rPr>
          <w:rFonts w:ascii="Ancizar Sans Light" w:hAnsi="Ancizar Sans Light"/>
          <w:lang w:val="es-ES"/>
        </w:rPr>
        <w:t>L</w:t>
      </w:r>
      <w:r w:rsidR="002E5E1A" w:rsidRPr="002E5E1A">
        <w:rPr>
          <w:rFonts w:ascii="Ancizar Sans Light" w:hAnsi="Ancizar Sans Light"/>
          <w:lang w:val="es-ES"/>
        </w:rPr>
        <w:t>a distribución de los costos de pregrado acumu</w:t>
      </w:r>
      <w:r w:rsidR="009E0527">
        <w:rPr>
          <w:rFonts w:ascii="Ancizar Sans Light" w:hAnsi="Ancizar Sans Light"/>
          <w:lang w:val="es-ES"/>
        </w:rPr>
        <w:t>lados en la Dirección se realiza</w:t>
      </w:r>
      <w:r w:rsidR="002E5E1A" w:rsidRPr="002E5E1A">
        <w:rPr>
          <w:rFonts w:ascii="Ancizar Sans Light" w:hAnsi="Ancizar Sans Light"/>
          <w:lang w:val="es-ES"/>
        </w:rPr>
        <w:t xml:space="preserve"> con base en la información de las cátedras de sede ofertadas en los dos períodos académicos y las escuelas internacionale</w:t>
      </w:r>
      <w:r w:rsidR="009E0527">
        <w:rPr>
          <w:rFonts w:ascii="Ancizar Sans Light" w:hAnsi="Ancizar Sans Light"/>
          <w:lang w:val="es-ES"/>
        </w:rPr>
        <w:t>s, de manera tal que se promedia</w:t>
      </w:r>
      <w:r w:rsidR="002E5E1A" w:rsidRPr="002E5E1A">
        <w:rPr>
          <w:rFonts w:ascii="Ancizar Sans Light" w:hAnsi="Ancizar Sans Light"/>
          <w:lang w:val="es-ES"/>
        </w:rPr>
        <w:t xml:space="preserve"> el número de estudiantes de cada programa en los dos semestres obteniendo un porcentaje de participación. Con los porcentajes de participación de cada programa sobre el total se hace la distribución d</w:t>
      </w:r>
      <w:r w:rsidR="009E0527">
        <w:rPr>
          <w:rFonts w:ascii="Ancizar Sans Light" w:hAnsi="Ancizar Sans Light"/>
          <w:lang w:val="es-ES"/>
        </w:rPr>
        <w:t>e los costos de la D</w:t>
      </w:r>
      <w:r w:rsidR="002E5E1A" w:rsidRPr="002E5E1A">
        <w:rPr>
          <w:rFonts w:ascii="Ancizar Sans Light" w:hAnsi="Ancizar Sans Light"/>
          <w:lang w:val="es-ES"/>
        </w:rPr>
        <w:t xml:space="preserve">irección académica. En este sentido, es necesario también asignar a cada programa los costos recibidos de la dirección académica, para determinar el costo total. </w:t>
      </w:r>
    </w:p>
    <w:p w14:paraId="697D61D7" w14:textId="33AAC2B8" w:rsidR="00B2698C" w:rsidRPr="009115D8" w:rsidRDefault="00B2698C" w:rsidP="00B2698C">
      <w:pPr>
        <w:jc w:val="both"/>
        <w:rPr>
          <w:rFonts w:ascii="Ancizar Sans Light" w:hAnsi="Ancizar Sans Light"/>
        </w:rPr>
      </w:pPr>
      <w:r w:rsidRPr="009115D8">
        <w:rPr>
          <w:rFonts w:ascii="Ancizar Sans Light" w:hAnsi="Ancizar Sans Light"/>
        </w:rPr>
        <w:t>Para la distribución d</w:t>
      </w:r>
      <w:r w:rsidR="000010DE">
        <w:rPr>
          <w:rFonts w:ascii="Ancizar Sans Light" w:hAnsi="Ancizar Sans Light"/>
        </w:rPr>
        <w:t>e los costos de posgrados se usa</w:t>
      </w:r>
      <w:r w:rsidRPr="009115D8">
        <w:rPr>
          <w:rFonts w:ascii="Ancizar Sans Light" w:hAnsi="Ancizar Sans Light"/>
        </w:rPr>
        <w:t xml:space="preserve"> como inductor el número de becarios de posgrado en los diferentes programas curriculares, de manera similar a lo realizado para la distribución de los costos de pregrado, se calcula el porcentaje de participación por programa (p</w:t>
      </w:r>
      <w:r>
        <w:rPr>
          <w:rFonts w:ascii="Ancizar Sans Light" w:hAnsi="Ancizar Sans Light"/>
        </w:rPr>
        <w:t xml:space="preserve">romediando los dos semestres), </w:t>
      </w:r>
      <w:r w:rsidRPr="009115D8">
        <w:rPr>
          <w:rFonts w:ascii="Ancizar Sans Light" w:hAnsi="Ancizar Sans Light"/>
        </w:rPr>
        <w:t>y con este porcentaje se distribuyen los costos propios y recibidos de posgrado.</w:t>
      </w:r>
    </w:p>
    <w:p w14:paraId="4A15C6AA" w14:textId="73ABA41A" w:rsidR="000D4D53" w:rsidRPr="00B2698C" w:rsidRDefault="000D4D53" w:rsidP="004F7030">
      <w:pPr>
        <w:spacing w:line="276" w:lineRule="auto"/>
        <w:jc w:val="both"/>
        <w:rPr>
          <w:rFonts w:ascii="Ancizar Sans Light" w:hAnsi="Ancizar Sans Light"/>
        </w:rPr>
      </w:pPr>
    </w:p>
    <w:p w14:paraId="40733FB9" w14:textId="39D95FA8" w:rsidR="000D4D53" w:rsidRPr="00AA30C0" w:rsidRDefault="000D4D53" w:rsidP="00AA30C0">
      <w:pPr>
        <w:pStyle w:val="Ttulo3"/>
        <w:numPr>
          <w:ilvl w:val="3"/>
          <w:numId w:val="3"/>
        </w:numPr>
        <w:spacing w:line="276" w:lineRule="auto"/>
        <w:rPr>
          <w:rFonts w:ascii="Ancizar Sans Light" w:hAnsi="Ancizar Sans Light"/>
          <w:color w:val="0F6277"/>
        </w:rPr>
      </w:pPr>
      <w:bookmarkStart w:id="153" w:name="_Toc12609097"/>
      <w:bookmarkStart w:id="154" w:name="_Toc140232500"/>
      <w:bookmarkStart w:id="155" w:name="_Toc146287098"/>
      <w:r w:rsidRPr="00AA30C0">
        <w:rPr>
          <w:rFonts w:ascii="Ancizar Sans Light" w:hAnsi="Ancizar Sans Light"/>
          <w:color w:val="0F6277"/>
        </w:rPr>
        <w:t>Costos unitarios</w:t>
      </w:r>
      <w:bookmarkEnd w:id="153"/>
      <w:bookmarkEnd w:id="154"/>
      <w:r w:rsidR="00ED25C6" w:rsidRPr="00AA30C0">
        <w:rPr>
          <w:rFonts w:ascii="Ancizar Sans Light" w:hAnsi="Ancizar Sans Light"/>
          <w:color w:val="0F6277"/>
        </w:rPr>
        <w:t xml:space="preserve"> por</w:t>
      </w:r>
      <w:r w:rsidR="003A4EA5" w:rsidRPr="00AA30C0">
        <w:rPr>
          <w:rFonts w:ascii="Ancizar Sans Light" w:hAnsi="Ancizar Sans Light"/>
          <w:color w:val="0F6277"/>
        </w:rPr>
        <w:t xml:space="preserve"> facultad</w:t>
      </w:r>
      <w:bookmarkEnd w:id="155"/>
    </w:p>
    <w:p w14:paraId="20607F7D" w14:textId="77777777" w:rsidR="000D4D53" w:rsidRPr="009115D8" w:rsidRDefault="000D4D53" w:rsidP="004F7030">
      <w:pPr>
        <w:spacing w:after="0" w:line="276" w:lineRule="auto"/>
        <w:jc w:val="both"/>
        <w:rPr>
          <w:rFonts w:ascii="Ancizar Sans Light" w:hAnsi="Ancizar Sans Light"/>
        </w:rPr>
      </w:pPr>
    </w:p>
    <w:p w14:paraId="3107ABBD" w14:textId="7FB7FB60" w:rsidR="000D4D53" w:rsidRPr="00D51101" w:rsidRDefault="000D4D53" w:rsidP="004F7030">
      <w:pPr>
        <w:spacing w:after="0" w:line="276" w:lineRule="auto"/>
        <w:jc w:val="both"/>
        <w:rPr>
          <w:rFonts w:ascii="Ancizar Sans Light" w:hAnsi="Ancizar Sans Light"/>
          <w:lang w:val="es-MX"/>
        </w:rPr>
      </w:pPr>
      <w:r w:rsidRPr="004F1C91">
        <w:rPr>
          <w:rFonts w:ascii="Ancizar Sans Light" w:hAnsi="Ancizar Sans Light"/>
          <w:lang w:val="es-ES"/>
        </w:rPr>
        <w:t>Se deben calcular los costos unitarios por cada facultad para pregrado y posgrado, esto se hace tomando el costo total</w:t>
      </w:r>
      <w:r w:rsidR="0062173D" w:rsidRPr="004F1C91">
        <w:rPr>
          <w:rFonts w:ascii="Ancizar Sans Light" w:hAnsi="Ancizar Sans Light"/>
          <w:lang w:val="es-ES"/>
        </w:rPr>
        <w:t xml:space="preserve"> por facultad</w:t>
      </w:r>
      <w:r w:rsidRPr="004F1C91">
        <w:rPr>
          <w:rFonts w:ascii="Ancizar Sans Light" w:hAnsi="Ancizar Sans Light"/>
          <w:lang w:val="es-ES"/>
        </w:rPr>
        <w:t xml:space="preserve"> y dividiéndolo entre el número de estudiantes de c</w:t>
      </w:r>
      <w:r w:rsidR="0062173D" w:rsidRPr="004F1C91">
        <w:rPr>
          <w:rFonts w:ascii="Ancizar Sans Light" w:hAnsi="Ancizar Sans Light"/>
          <w:lang w:val="es-ES"/>
        </w:rPr>
        <w:t>ada facultad tanto para pregrado como para posgrado</w:t>
      </w:r>
      <w:r w:rsidRPr="004F1C91">
        <w:rPr>
          <w:rFonts w:ascii="Ancizar Sans Light" w:hAnsi="Ancizar Sans Light"/>
          <w:lang w:val="es-ES"/>
        </w:rPr>
        <w:t xml:space="preserve">. Los costos unitarios también son calculados con el costo de pregrado y posgrado que tiene en cuenta la investigación y la extensión solidaria. </w:t>
      </w:r>
      <w:r w:rsidRPr="00D51101">
        <w:rPr>
          <w:rFonts w:ascii="Ancizar Sans Light" w:hAnsi="Ancizar Sans Light"/>
          <w:lang w:val="es-MX"/>
        </w:rPr>
        <w:t xml:space="preserve">Esto permite hacer análisis sobre el impacto que tiene en las diferentes facultades la investigación y </w:t>
      </w:r>
      <w:r w:rsidR="003A4EA5" w:rsidRPr="00D51101">
        <w:rPr>
          <w:rFonts w:ascii="Ancizar Sans Light" w:hAnsi="Ancizar Sans Light"/>
          <w:lang w:val="es-MX"/>
        </w:rPr>
        <w:t>extensión</w:t>
      </w:r>
      <w:r w:rsidR="00D51101" w:rsidRPr="00D51101">
        <w:rPr>
          <w:rFonts w:ascii="Ancizar Sans Light" w:hAnsi="Ancizar Sans Light"/>
          <w:lang w:val="es-MX"/>
        </w:rPr>
        <w:t xml:space="preserve"> solidaria</w:t>
      </w:r>
      <w:r w:rsidRPr="00D51101">
        <w:rPr>
          <w:rFonts w:ascii="Ancizar Sans Light" w:hAnsi="Ancizar Sans Light"/>
          <w:lang w:val="es-MX"/>
        </w:rPr>
        <w:t xml:space="preserve"> por estudiante, relacionándolo con la información que se tiene acerca de las facultades de la Universidad que más hacen investigación y las que menos lo hacen.</w:t>
      </w:r>
    </w:p>
    <w:p w14:paraId="26B3DFF4" w14:textId="7FE7F53B" w:rsidR="00422486" w:rsidRPr="00D51101" w:rsidRDefault="00422486" w:rsidP="004F7030">
      <w:pPr>
        <w:spacing w:after="0" w:line="276" w:lineRule="auto"/>
        <w:jc w:val="both"/>
        <w:rPr>
          <w:rFonts w:ascii="Ancizar Sans Light" w:hAnsi="Ancizar Sans Light"/>
          <w:lang w:val="es-MX"/>
        </w:rPr>
      </w:pPr>
    </w:p>
    <w:p w14:paraId="08428DAE" w14:textId="2B299FA6" w:rsidR="00422486" w:rsidRPr="00422486" w:rsidRDefault="00422486" w:rsidP="00422486">
      <w:pPr>
        <w:spacing w:line="276" w:lineRule="auto"/>
        <w:jc w:val="both"/>
        <w:rPr>
          <w:rFonts w:ascii="Ancizar Sans Light" w:hAnsi="Ancizar Sans Light"/>
          <w:lang w:val="es-MX"/>
        </w:rPr>
      </w:pPr>
      <w:r w:rsidRPr="00422486">
        <w:rPr>
          <w:rFonts w:ascii="Ancizar Sans Light" w:hAnsi="Ancizar Sans Light"/>
          <w:lang w:val="es-MX"/>
        </w:rPr>
        <w:t>Una vez en cada facultad se ha realizado la determinación de los costos propios de cada facultad, los costos</w:t>
      </w:r>
      <w:r>
        <w:rPr>
          <w:rFonts w:ascii="Ancizar Sans Light" w:hAnsi="Ancizar Sans Light"/>
          <w:lang w:val="es-MX"/>
        </w:rPr>
        <w:t xml:space="preserve"> asignados</w:t>
      </w:r>
      <w:r w:rsidRPr="00422486">
        <w:rPr>
          <w:rFonts w:ascii="Ancizar Sans Light" w:hAnsi="Ancizar Sans Light"/>
          <w:lang w:val="es-MX"/>
        </w:rPr>
        <w:t xml:space="preserve"> de nivel central de la sede, los costos</w:t>
      </w:r>
      <w:r>
        <w:rPr>
          <w:rFonts w:ascii="Ancizar Sans Light" w:hAnsi="Ancizar Sans Light"/>
          <w:lang w:val="es-MX"/>
        </w:rPr>
        <w:t xml:space="preserve"> asignados</w:t>
      </w:r>
      <w:r w:rsidRPr="00422486">
        <w:rPr>
          <w:rFonts w:ascii="Ancizar Sans Light" w:hAnsi="Ancizar Sans Light"/>
          <w:lang w:val="es-MX"/>
        </w:rPr>
        <w:t xml:space="preserve"> del nivel nacional y Unimedios, los costos indirectos distribuidos a nivel de facultad, los costos de PEAMA, Hospital Universitario Nacional (HUN), Cursos Cruzados, Dirección Académica (si aplica), se obtienen los costos totales por</w:t>
      </w:r>
      <w:r>
        <w:rPr>
          <w:rFonts w:ascii="Ancizar Sans Light" w:hAnsi="Ancizar Sans Light"/>
          <w:lang w:val="es-MX"/>
        </w:rPr>
        <w:t xml:space="preserve"> facultad distribuidos en </w:t>
      </w:r>
      <w:r w:rsidRPr="00422486">
        <w:rPr>
          <w:rFonts w:ascii="Ancizar Sans Light" w:hAnsi="Ancizar Sans Light"/>
          <w:lang w:val="es-MX"/>
        </w:rPr>
        <w:t>las actividades mis</w:t>
      </w:r>
      <w:r>
        <w:rPr>
          <w:rFonts w:ascii="Ancizar Sans Light" w:hAnsi="Ancizar Sans Light"/>
          <w:lang w:val="es-MX"/>
        </w:rPr>
        <w:t>ionales y por agrupación</w:t>
      </w:r>
      <w:r w:rsidRPr="00422486">
        <w:rPr>
          <w:rFonts w:ascii="Ancizar Sans Light" w:hAnsi="Ancizar Sans Light"/>
          <w:lang w:val="es-MX"/>
        </w:rPr>
        <w:t>. En el siguiente acápite se abordarán los costos a nivel de programa curricular.</w:t>
      </w:r>
    </w:p>
    <w:p w14:paraId="47066D7E" w14:textId="64174D00" w:rsidR="00CA565A" w:rsidRDefault="00CA565A" w:rsidP="004F7030">
      <w:pPr>
        <w:spacing w:line="276" w:lineRule="auto"/>
        <w:jc w:val="both"/>
        <w:rPr>
          <w:lang w:val="es-MX"/>
        </w:rPr>
      </w:pPr>
    </w:p>
    <w:p w14:paraId="197D3B5C" w14:textId="2C397EA2" w:rsidR="0029152A" w:rsidRPr="00B13294" w:rsidRDefault="0029152A" w:rsidP="00AA30C0">
      <w:pPr>
        <w:pStyle w:val="Ttulo1"/>
        <w:numPr>
          <w:ilvl w:val="0"/>
          <w:numId w:val="3"/>
        </w:numPr>
        <w:spacing w:line="276" w:lineRule="auto"/>
        <w:rPr>
          <w:rFonts w:ascii="Ancizar Sans Light" w:hAnsi="Ancizar Sans Light"/>
          <w:sz w:val="24"/>
          <w:szCs w:val="24"/>
        </w:rPr>
      </w:pPr>
      <w:bookmarkStart w:id="156" w:name="_Toc146287099"/>
      <w:r>
        <w:rPr>
          <w:rFonts w:ascii="Ancizar Sans Light" w:hAnsi="Ancizar Sans Light"/>
          <w:sz w:val="24"/>
          <w:szCs w:val="24"/>
        </w:rPr>
        <w:t>COSTOS A NIVEL DE PROGRAMA CURRICULAR</w:t>
      </w:r>
      <w:bookmarkEnd w:id="156"/>
    </w:p>
    <w:p w14:paraId="093D82FE" w14:textId="25671EF4" w:rsidR="000D4D53" w:rsidRDefault="000D4D53" w:rsidP="0029152A">
      <w:pPr>
        <w:spacing w:after="0" w:line="276" w:lineRule="auto"/>
        <w:rPr>
          <w:rFonts w:ascii="Ancizar Sans Light" w:hAnsi="Ancizar Sans Light"/>
          <w:lang w:val="es-ES"/>
        </w:rPr>
      </w:pPr>
    </w:p>
    <w:p w14:paraId="37DF038C" w14:textId="4C957FA0" w:rsidR="000D4D53" w:rsidRPr="0029152A" w:rsidRDefault="0029152A" w:rsidP="00AA30C0">
      <w:pPr>
        <w:pStyle w:val="Ttulo2"/>
        <w:numPr>
          <w:ilvl w:val="1"/>
          <w:numId w:val="3"/>
        </w:numPr>
        <w:spacing w:after="240" w:line="276" w:lineRule="auto"/>
        <w:rPr>
          <w:rFonts w:ascii="Ancizar Sans Light" w:hAnsi="Ancizar Sans Light"/>
          <w:color w:val="0F6277"/>
          <w:sz w:val="24"/>
          <w:szCs w:val="24"/>
          <w:lang w:val="es-ES"/>
        </w:rPr>
      </w:pPr>
      <w:bookmarkStart w:id="157" w:name="_Toc146287100"/>
      <w:r>
        <w:rPr>
          <w:rFonts w:ascii="Ancizar Sans Light" w:hAnsi="Ancizar Sans Light"/>
          <w:color w:val="0F6277"/>
          <w:sz w:val="24"/>
          <w:szCs w:val="24"/>
          <w:lang w:val="es-ES"/>
        </w:rPr>
        <w:t>Fuentes de información</w:t>
      </w:r>
      <w:bookmarkEnd w:id="157"/>
    </w:p>
    <w:p w14:paraId="0197D6F3" w14:textId="77777777" w:rsidR="000D4D53" w:rsidRPr="00FB13AD" w:rsidRDefault="000D4D53" w:rsidP="003403A5">
      <w:pPr>
        <w:pStyle w:val="Prrafodelista"/>
        <w:numPr>
          <w:ilvl w:val="0"/>
          <w:numId w:val="20"/>
        </w:numPr>
        <w:spacing w:after="0" w:line="276" w:lineRule="auto"/>
        <w:rPr>
          <w:rFonts w:ascii="Ancizar Sans Light" w:hAnsi="Ancizar Sans Light"/>
          <w:color w:val="0F6277"/>
        </w:rPr>
      </w:pPr>
      <w:r w:rsidRPr="00FB13AD">
        <w:rPr>
          <w:rFonts w:ascii="Ancizar Sans Light" w:hAnsi="Ancizar Sans Light"/>
          <w:color w:val="0F6277"/>
        </w:rPr>
        <w:t>DINARA - Sistema de Información Académica</w:t>
      </w:r>
    </w:p>
    <w:p w14:paraId="391DC786" w14:textId="77777777" w:rsidR="000D4D53" w:rsidRPr="009115D8" w:rsidRDefault="000D4D53" w:rsidP="004F7030">
      <w:pPr>
        <w:pStyle w:val="Prrafodelista"/>
        <w:spacing w:after="0" w:line="276" w:lineRule="auto"/>
        <w:ind w:left="1058"/>
        <w:rPr>
          <w:rFonts w:ascii="Ancizar Sans Light" w:hAnsi="Ancizar Sans Light"/>
          <w:i/>
          <w:u w:val="single"/>
        </w:rPr>
      </w:pPr>
    </w:p>
    <w:p w14:paraId="467C2FB4"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Para el caso de los cursos prestados entre facultades de la Universidad, se ha definido que la herramienta que permite realizar los cruces de información, para determinar a qué facultad pertenecen los estudiantes que tomaron determinado curso es el SIA (Sistema de Información Académica); para lo cual se solicita a la Dirección Nacional de Información Académica, Registro y Matrícula (DINARA), un reporte de los cursos en el año por cada sede.</w:t>
      </w:r>
    </w:p>
    <w:p w14:paraId="253EF165" w14:textId="77777777" w:rsidR="000D4D53" w:rsidRPr="004F1C91" w:rsidRDefault="000D4D53" w:rsidP="004F7030">
      <w:pPr>
        <w:spacing w:after="0" w:line="276" w:lineRule="auto"/>
        <w:jc w:val="both"/>
        <w:rPr>
          <w:rFonts w:ascii="Ancizar Sans Light" w:hAnsi="Ancizar Sans Light"/>
          <w:lang w:val="es-ES"/>
        </w:rPr>
      </w:pPr>
    </w:p>
    <w:p w14:paraId="7ABF83D5" w14:textId="77777777" w:rsidR="000D4D53" w:rsidRPr="004F1C91" w:rsidRDefault="000D4D53" w:rsidP="004F7030">
      <w:pPr>
        <w:spacing w:after="0" w:line="276" w:lineRule="auto"/>
        <w:jc w:val="both"/>
        <w:rPr>
          <w:rFonts w:ascii="Ancizar Sans Light" w:hAnsi="Ancizar Sans Light"/>
          <w:i/>
          <w:u w:val="single"/>
          <w:lang w:val="es-ES"/>
        </w:rPr>
      </w:pPr>
      <w:r w:rsidRPr="004F1C91">
        <w:rPr>
          <w:rFonts w:ascii="Ancizar Sans Light" w:hAnsi="Ancizar Sans Light"/>
          <w:lang w:val="es-ES"/>
        </w:rPr>
        <w:t xml:space="preserve">Esta base de </w:t>
      </w:r>
      <w:proofErr w:type="gramStart"/>
      <w:r w:rsidRPr="004F1C91">
        <w:rPr>
          <w:rFonts w:ascii="Ancizar Sans Light" w:hAnsi="Ancizar Sans Light"/>
          <w:lang w:val="es-ES"/>
        </w:rPr>
        <w:t>datos,</w:t>
      </w:r>
      <w:proofErr w:type="gramEnd"/>
      <w:r w:rsidRPr="004F1C91">
        <w:rPr>
          <w:rFonts w:ascii="Ancizar Sans Light" w:hAnsi="Ancizar Sans Light"/>
          <w:lang w:val="es-ES"/>
        </w:rPr>
        <w:t xml:space="preserve"> nos permite identificar la facultad que ofrece un determinado curso, la facultad con la cual está vinculado el docente que imparte la asignatura y, por último, la facultad y programa curricular a los cuales pertenece el estudiante.</w:t>
      </w:r>
    </w:p>
    <w:p w14:paraId="203181E9" w14:textId="77777777" w:rsidR="000D4D53" w:rsidRPr="004F1C91" w:rsidRDefault="000D4D53" w:rsidP="004F7030">
      <w:pPr>
        <w:spacing w:after="0" w:line="276" w:lineRule="auto"/>
        <w:rPr>
          <w:rFonts w:ascii="Ancizar Sans Light" w:hAnsi="Ancizar Sans Light"/>
          <w:lang w:val="es-ES"/>
        </w:rPr>
      </w:pPr>
    </w:p>
    <w:p w14:paraId="2651811E" w14:textId="77777777" w:rsidR="000D4D53" w:rsidRPr="00B03B42" w:rsidRDefault="000D4D53" w:rsidP="003403A5">
      <w:pPr>
        <w:pStyle w:val="Prrafodelista"/>
        <w:numPr>
          <w:ilvl w:val="0"/>
          <w:numId w:val="20"/>
        </w:numPr>
        <w:spacing w:after="0" w:line="276" w:lineRule="auto"/>
        <w:rPr>
          <w:rFonts w:ascii="Ancizar Sans Light" w:hAnsi="Ancizar Sans Light"/>
          <w:color w:val="0F6277"/>
        </w:rPr>
      </w:pPr>
      <w:r w:rsidRPr="00B03B42">
        <w:rPr>
          <w:rFonts w:ascii="Ancizar Sans Light" w:hAnsi="Ancizar Sans Light"/>
          <w:color w:val="0F6277"/>
        </w:rPr>
        <w:t xml:space="preserve">Programas de trabajo académico </w:t>
      </w:r>
    </w:p>
    <w:p w14:paraId="1FD31B97" w14:textId="77777777" w:rsidR="000D4D53" w:rsidRPr="009115D8" w:rsidRDefault="000D4D53" w:rsidP="004F7030">
      <w:pPr>
        <w:spacing w:after="0" w:line="276" w:lineRule="auto"/>
        <w:rPr>
          <w:rFonts w:ascii="Ancizar Sans Light" w:hAnsi="Ancizar Sans Light"/>
          <w:i/>
          <w:u w:val="single"/>
        </w:rPr>
      </w:pPr>
    </w:p>
    <w:p w14:paraId="00D63279" w14:textId="43E50122" w:rsidR="000D4D53" w:rsidRPr="009115D8" w:rsidRDefault="000D4D53" w:rsidP="004F7030">
      <w:pPr>
        <w:spacing w:after="0" w:line="276" w:lineRule="auto"/>
        <w:jc w:val="both"/>
        <w:rPr>
          <w:rFonts w:ascii="Ancizar Sans Light" w:hAnsi="Ancizar Sans Light"/>
        </w:rPr>
      </w:pPr>
      <w:r w:rsidRPr="00871F7D">
        <w:rPr>
          <w:rFonts w:ascii="Ancizar Sans Light" w:hAnsi="Ancizar Sans Light"/>
          <w:lang w:val="es-MX"/>
        </w:rPr>
        <w:t>La segunda fuente de información es el Programa de Trab</w:t>
      </w:r>
      <w:r w:rsidR="00871F7D" w:rsidRPr="00871F7D">
        <w:rPr>
          <w:rFonts w:ascii="Ancizar Sans Light" w:hAnsi="Ancizar Sans Light"/>
          <w:lang w:val="es-MX"/>
        </w:rPr>
        <w:t xml:space="preserve">ajo Académico diligenciado por </w:t>
      </w:r>
      <w:r w:rsidRPr="00871F7D">
        <w:rPr>
          <w:rFonts w:ascii="Ancizar Sans Light" w:hAnsi="Ancizar Sans Light"/>
          <w:lang w:val="es-MX"/>
        </w:rPr>
        <w:t xml:space="preserve">los docentes. </w:t>
      </w:r>
      <w:r w:rsidRPr="004F1C91">
        <w:rPr>
          <w:rFonts w:ascii="Ancizar Sans Light" w:hAnsi="Ancizar Sans Light"/>
          <w:lang w:val="es-ES"/>
        </w:rPr>
        <w:t xml:space="preserve">De acuerdo con los porcentajes de tiempo dedicado a una actividad, según lo señalado por el docente, la Dirección Nacional de Personal Académico y Administrativo asigna el costo a dicha actividad. </w:t>
      </w:r>
      <w:r w:rsidRPr="009115D8">
        <w:rPr>
          <w:rFonts w:ascii="Ancizar Sans Light" w:hAnsi="Ancizar Sans Light"/>
        </w:rPr>
        <w:t>Esto permite tener un costo por asignatura.</w:t>
      </w:r>
    </w:p>
    <w:p w14:paraId="345AEB6E" w14:textId="77777777" w:rsidR="000D4D53" w:rsidRPr="009115D8" w:rsidRDefault="000D4D53" w:rsidP="004F7030">
      <w:pPr>
        <w:spacing w:after="0" w:line="276" w:lineRule="auto"/>
        <w:jc w:val="both"/>
        <w:rPr>
          <w:rFonts w:ascii="Ancizar Sans Light" w:hAnsi="Ancizar Sans Light"/>
        </w:rPr>
      </w:pPr>
    </w:p>
    <w:p w14:paraId="1F069988" w14:textId="77777777" w:rsidR="000D4D53" w:rsidRPr="00B03B42" w:rsidRDefault="000D4D53" w:rsidP="003403A5">
      <w:pPr>
        <w:pStyle w:val="Prrafodelista"/>
        <w:numPr>
          <w:ilvl w:val="0"/>
          <w:numId w:val="20"/>
        </w:numPr>
        <w:spacing w:after="0" w:line="276" w:lineRule="auto"/>
        <w:rPr>
          <w:rFonts w:ascii="Ancizar Sans Light" w:hAnsi="Ancizar Sans Light"/>
          <w:color w:val="0F6277"/>
        </w:rPr>
      </w:pPr>
      <w:r w:rsidRPr="00B03B42">
        <w:rPr>
          <w:rFonts w:ascii="Ancizar Sans Light" w:hAnsi="Ancizar Sans Light"/>
          <w:color w:val="0F6277"/>
        </w:rPr>
        <w:t>Estadísticas estudiantes</w:t>
      </w:r>
    </w:p>
    <w:p w14:paraId="5B3CA8B8" w14:textId="77777777" w:rsidR="000D4D53" w:rsidRPr="009115D8" w:rsidRDefault="000D4D53" w:rsidP="004F7030">
      <w:pPr>
        <w:spacing w:after="0" w:line="276" w:lineRule="auto"/>
        <w:jc w:val="both"/>
        <w:rPr>
          <w:rFonts w:ascii="Ancizar Sans Light" w:hAnsi="Ancizar Sans Light"/>
          <w:i/>
          <w:u w:val="single"/>
        </w:rPr>
      </w:pPr>
    </w:p>
    <w:p w14:paraId="412186C7"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Finalmente, a la Dirección Nacional de Planeación y Estadística se solicita la información relativa al número de estudiantes en cada uno de los programas académicos de pregrado y posgrado para los dos períodos académicos de cada año.</w:t>
      </w:r>
    </w:p>
    <w:p w14:paraId="3E3C600D" w14:textId="77777777" w:rsidR="000D4D53" w:rsidRPr="004F1C91" w:rsidRDefault="000D4D53" w:rsidP="004F7030">
      <w:pPr>
        <w:spacing w:after="0" w:line="276" w:lineRule="auto"/>
        <w:jc w:val="both"/>
        <w:rPr>
          <w:rFonts w:ascii="Ancizar Sans Light" w:hAnsi="Ancizar Sans Light"/>
          <w:lang w:val="es-ES"/>
        </w:rPr>
      </w:pPr>
    </w:p>
    <w:p w14:paraId="2D3DB1CF" w14:textId="77777777" w:rsidR="000D4D53" w:rsidRPr="004F1C91" w:rsidRDefault="000D4D53" w:rsidP="003403A5">
      <w:pPr>
        <w:pStyle w:val="Prrafodelista"/>
        <w:numPr>
          <w:ilvl w:val="0"/>
          <w:numId w:val="20"/>
        </w:numPr>
        <w:spacing w:after="0" w:line="276" w:lineRule="auto"/>
        <w:rPr>
          <w:rFonts w:ascii="Ancizar Sans Light" w:hAnsi="Ancizar Sans Light"/>
          <w:color w:val="0F6277"/>
          <w:lang w:val="es-ES"/>
        </w:rPr>
      </w:pPr>
      <w:r w:rsidRPr="004F1C91">
        <w:rPr>
          <w:rFonts w:ascii="Ancizar Sans Light" w:hAnsi="Ancizar Sans Light"/>
          <w:color w:val="0F6277"/>
          <w:lang w:val="es-ES"/>
        </w:rPr>
        <w:t>Uso de laboratorios y costo de los equipos</w:t>
      </w:r>
    </w:p>
    <w:p w14:paraId="32DB18EF" w14:textId="77777777" w:rsidR="000D4D53" w:rsidRPr="004F1C91" w:rsidRDefault="000D4D53" w:rsidP="004F7030">
      <w:pPr>
        <w:pStyle w:val="Prrafodelista"/>
        <w:spacing w:after="0" w:line="276" w:lineRule="auto"/>
        <w:ind w:left="1058"/>
        <w:rPr>
          <w:rFonts w:ascii="Ancizar Sans Light" w:hAnsi="Ancizar Sans Light"/>
          <w:lang w:val="es-ES"/>
        </w:rPr>
      </w:pPr>
    </w:p>
    <w:p w14:paraId="1A584E49" w14:textId="6F7316A2" w:rsidR="000D4D53" w:rsidRPr="003C7121" w:rsidRDefault="000D4D53" w:rsidP="004F7030">
      <w:pPr>
        <w:spacing w:after="0" w:line="276" w:lineRule="auto"/>
        <w:jc w:val="both"/>
        <w:rPr>
          <w:rFonts w:ascii="Ancizar Sans Light" w:hAnsi="Ancizar Sans Light"/>
          <w:lang w:val="es-MX"/>
        </w:rPr>
      </w:pPr>
      <w:r w:rsidRPr="003C7121">
        <w:rPr>
          <w:rFonts w:ascii="Ancizar Sans Light" w:hAnsi="Ancizar Sans Light"/>
          <w:lang w:val="es-MX"/>
        </w:rPr>
        <w:t xml:space="preserve">Para la distribución de la </w:t>
      </w:r>
      <w:r w:rsidR="003C7121" w:rsidRPr="003C7121">
        <w:rPr>
          <w:rFonts w:ascii="Ancizar Sans Light" w:hAnsi="Ancizar Sans Light"/>
          <w:lang w:val="es-MX"/>
        </w:rPr>
        <w:t>agrupación</w:t>
      </w:r>
      <w:r w:rsidR="003C7121">
        <w:rPr>
          <w:rFonts w:ascii="Ancizar Sans Light" w:hAnsi="Ancizar Sans Light"/>
          <w:lang w:val="es-MX"/>
        </w:rPr>
        <w:t xml:space="preserve"> Materiales,</w:t>
      </w:r>
      <w:r w:rsidRPr="003C7121">
        <w:rPr>
          <w:rFonts w:ascii="Ancizar Sans Light" w:hAnsi="Ancizar Sans Light"/>
          <w:lang w:val="es-MX"/>
        </w:rPr>
        <w:t xml:space="preserve"> suministros</w:t>
      </w:r>
      <w:r w:rsidR="003C7121">
        <w:rPr>
          <w:rFonts w:ascii="Ancizar Sans Light" w:hAnsi="Ancizar Sans Light"/>
          <w:lang w:val="es-MX"/>
        </w:rPr>
        <w:t xml:space="preserve"> e insumos</w:t>
      </w:r>
      <w:r w:rsidRPr="003C7121">
        <w:rPr>
          <w:rFonts w:ascii="Ancizar Sans Light" w:hAnsi="Ancizar Sans Light"/>
          <w:lang w:val="es-MX"/>
        </w:rPr>
        <w:t xml:space="preserve">, se requiere información del uso de los laboratorios de las facultades por los diferentes programas curriculares de pregrado y posgrado (ya que no es uniforme la distribución de los tiempos) y el costo de los equipos que se utilizan en los mismos, más adelante se detallará como se construye esta información </w:t>
      </w:r>
      <w:r w:rsidR="00D4061C" w:rsidRPr="003C7121">
        <w:rPr>
          <w:rFonts w:ascii="Ancizar Sans Light" w:hAnsi="Ancizar Sans Light"/>
          <w:lang w:val="es-MX"/>
        </w:rPr>
        <w:t>(</w:t>
      </w:r>
      <w:r w:rsidR="00807689" w:rsidRPr="003C7121">
        <w:rPr>
          <w:rFonts w:ascii="Ancizar Sans Light" w:hAnsi="Ancizar Sans Light"/>
          <w:lang w:val="es-MX"/>
        </w:rPr>
        <w:t xml:space="preserve">numeral </w:t>
      </w:r>
      <w:r w:rsidR="00D4061C" w:rsidRPr="003C7121">
        <w:rPr>
          <w:rFonts w:ascii="Ancizar Sans Light" w:hAnsi="Ancizar Sans Light"/>
          <w:lang w:val="es-MX"/>
        </w:rPr>
        <w:t xml:space="preserve">9.2) </w:t>
      </w:r>
      <w:r w:rsidRPr="003C7121">
        <w:rPr>
          <w:rFonts w:ascii="Ancizar Sans Light" w:hAnsi="Ancizar Sans Light"/>
          <w:lang w:val="es-MX"/>
        </w:rPr>
        <w:t>y las fuentes para la misma.</w:t>
      </w:r>
    </w:p>
    <w:p w14:paraId="48C0089B" w14:textId="605952AE" w:rsidR="000D4D53" w:rsidRDefault="000D4D53" w:rsidP="004F7030">
      <w:pPr>
        <w:spacing w:after="0" w:line="276" w:lineRule="auto"/>
        <w:rPr>
          <w:rFonts w:ascii="Ancizar Sans Light" w:hAnsi="Ancizar Sans Light"/>
          <w:lang w:val="es-MX"/>
        </w:rPr>
      </w:pPr>
    </w:p>
    <w:p w14:paraId="3004C1C5" w14:textId="16712692" w:rsidR="000D4D53" w:rsidRPr="0029152A" w:rsidRDefault="0029152A" w:rsidP="00AA30C0">
      <w:pPr>
        <w:pStyle w:val="Ttulo2"/>
        <w:numPr>
          <w:ilvl w:val="1"/>
          <w:numId w:val="3"/>
        </w:numPr>
        <w:spacing w:after="240" w:line="276" w:lineRule="auto"/>
        <w:rPr>
          <w:rFonts w:ascii="Ancizar Sans Light" w:hAnsi="Ancizar Sans Light"/>
          <w:color w:val="0F6277"/>
          <w:sz w:val="24"/>
          <w:szCs w:val="24"/>
          <w:lang w:val="es-ES"/>
        </w:rPr>
      </w:pPr>
      <w:bookmarkStart w:id="158" w:name="_Toc146287101"/>
      <w:r>
        <w:rPr>
          <w:rFonts w:ascii="Ancizar Sans Light" w:hAnsi="Ancizar Sans Light"/>
          <w:color w:val="0F6277"/>
          <w:sz w:val="24"/>
          <w:szCs w:val="24"/>
          <w:lang w:val="es-ES"/>
        </w:rPr>
        <w:t>Procedimiento realizado</w:t>
      </w:r>
      <w:bookmarkEnd w:id="158"/>
    </w:p>
    <w:p w14:paraId="418A6D1F" w14:textId="6EDD4642" w:rsidR="000D4D53" w:rsidRDefault="000D4D53" w:rsidP="004F7030">
      <w:pPr>
        <w:spacing w:after="0" w:line="276" w:lineRule="auto"/>
        <w:rPr>
          <w:rFonts w:ascii="Ancizar Sans Light" w:hAnsi="Ancizar Sans Light"/>
          <w:lang w:val="es-ES"/>
        </w:rPr>
      </w:pPr>
      <w:r w:rsidRPr="004F1C91">
        <w:rPr>
          <w:rFonts w:ascii="Ancizar Sans Light" w:hAnsi="Ancizar Sans Light"/>
          <w:lang w:val="es-ES"/>
        </w:rPr>
        <w:t>A continuación, se detalla cada uno de los pasos que se deben seguir en este proceso.</w:t>
      </w:r>
    </w:p>
    <w:p w14:paraId="39DD4C69" w14:textId="23EB3451" w:rsidR="0029152A" w:rsidRDefault="0029152A" w:rsidP="004F7030">
      <w:pPr>
        <w:spacing w:after="0" w:line="276" w:lineRule="auto"/>
        <w:rPr>
          <w:rFonts w:ascii="Ancizar Sans Light" w:hAnsi="Ancizar Sans Light"/>
          <w:lang w:val="es-ES"/>
        </w:rPr>
      </w:pPr>
    </w:p>
    <w:p w14:paraId="17FB0058" w14:textId="40ADFEB7" w:rsidR="000D4D53" w:rsidRPr="0029152A" w:rsidRDefault="0029152A" w:rsidP="00AA30C0">
      <w:pPr>
        <w:pStyle w:val="Ttulo2"/>
        <w:numPr>
          <w:ilvl w:val="2"/>
          <w:numId w:val="3"/>
        </w:numPr>
        <w:spacing w:after="240" w:line="276" w:lineRule="auto"/>
        <w:rPr>
          <w:rFonts w:ascii="Ancizar Sans Light" w:hAnsi="Ancizar Sans Light" w:cs="Arial"/>
          <w:color w:val="0F6277"/>
          <w:sz w:val="24"/>
          <w:szCs w:val="24"/>
          <w:lang w:val="es-ES"/>
        </w:rPr>
      </w:pPr>
      <w:bookmarkStart w:id="159" w:name="_Toc146287102"/>
      <w:r>
        <w:rPr>
          <w:rFonts w:ascii="Ancizar Sans Light" w:hAnsi="Ancizar Sans Light" w:cs="Arial"/>
          <w:color w:val="0F6277"/>
          <w:sz w:val="24"/>
          <w:szCs w:val="24"/>
          <w:lang w:val="es-ES"/>
        </w:rPr>
        <w:lastRenderedPageBreak/>
        <w:t>Consolidar la información del SIA y programas de trabajo académico</w:t>
      </w:r>
      <w:bookmarkEnd w:id="159"/>
    </w:p>
    <w:p w14:paraId="1348F834"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En primer lugar, es necesario consolidar la información del SIA de cada sede en un único archivo, esto debido a que la Dirección Nacional de Información Académica, Registro y Matrícula (DINARA) remite un archivo para cada semestre; dado que la información de costos del proyecto se encuentra acumulada por el año es necesario hacer esta consolidación de información.</w:t>
      </w:r>
    </w:p>
    <w:p w14:paraId="7166B143" w14:textId="77777777" w:rsidR="000D4D53" w:rsidRPr="004F1C91" w:rsidRDefault="000D4D53" w:rsidP="004F7030">
      <w:pPr>
        <w:spacing w:after="0" w:line="276" w:lineRule="auto"/>
        <w:jc w:val="both"/>
        <w:rPr>
          <w:rFonts w:ascii="Ancizar Sans Light" w:hAnsi="Ancizar Sans Light"/>
          <w:lang w:val="es-ES"/>
        </w:rPr>
      </w:pPr>
    </w:p>
    <w:p w14:paraId="0BAB5765" w14:textId="4B37C211" w:rsidR="000D4D53" w:rsidRDefault="000D4D53" w:rsidP="004F7030">
      <w:pPr>
        <w:spacing w:after="0" w:line="276" w:lineRule="auto"/>
        <w:jc w:val="both"/>
        <w:rPr>
          <w:rFonts w:ascii="Ancizar Sans Light" w:hAnsi="Ancizar Sans Light"/>
          <w:lang w:val="es-MX"/>
        </w:rPr>
      </w:pPr>
      <w:r w:rsidRPr="00580BBF">
        <w:rPr>
          <w:rFonts w:ascii="Ancizar Sans Light" w:hAnsi="Ancizar Sans Light"/>
          <w:lang w:val="es-MX"/>
        </w:rPr>
        <w:t>En el mismo archivo en el cual se consolida la información de los dos semestres académicos, es necesario dejar también los costos de la actividad docente reportados por los docentes en el PTA, para ello se toma del archivo entregado por la Dirección Nacional de Personal Académico y Administrativo, la hoja en la cual está el costo de la totalidad de la actividad docente presencial (por facultad, indicando el código y nombre de la asignatura), este archivo se debe tomar de acuerdo con la sed</w:t>
      </w:r>
      <w:r w:rsidR="00580BBF" w:rsidRPr="00580BBF">
        <w:rPr>
          <w:rFonts w:ascii="Ancizar Sans Light" w:hAnsi="Ancizar Sans Light"/>
          <w:lang w:val="es-MX"/>
        </w:rPr>
        <w:t>e en la que se esté trabajando.</w:t>
      </w:r>
    </w:p>
    <w:p w14:paraId="351CDA52" w14:textId="05F66BD2" w:rsidR="0029152A" w:rsidRDefault="0029152A" w:rsidP="004F7030">
      <w:pPr>
        <w:spacing w:after="0" w:line="276" w:lineRule="auto"/>
        <w:jc w:val="both"/>
        <w:rPr>
          <w:rFonts w:ascii="Ancizar Sans Light" w:hAnsi="Ancizar Sans Light"/>
          <w:lang w:val="es-MX"/>
        </w:rPr>
      </w:pPr>
    </w:p>
    <w:p w14:paraId="4C5A55A5" w14:textId="14481FBC" w:rsidR="000D4D53" w:rsidRPr="0029152A" w:rsidRDefault="0029152A" w:rsidP="00AA30C0">
      <w:pPr>
        <w:pStyle w:val="Ttulo2"/>
        <w:numPr>
          <w:ilvl w:val="2"/>
          <w:numId w:val="3"/>
        </w:numPr>
        <w:spacing w:after="240" w:line="276" w:lineRule="auto"/>
        <w:rPr>
          <w:rFonts w:ascii="Ancizar Sans Light" w:hAnsi="Ancizar Sans Light" w:cs="Arial"/>
          <w:color w:val="0F6277"/>
          <w:sz w:val="24"/>
          <w:szCs w:val="24"/>
          <w:lang w:val="es-ES"/>
        </w:rPr>
      </w:pPr>
      <w:bookmarkStart w:id="160" w:name="_Toc146287103"/>
      <w:r>
        <w:rPr>
          <w:rFonts w:ascii="Ancizar Sans Light" w:hAnsi="Ancizar Sans Light" w:cs="Arial"/>
          <w:color w:val="0F6277"/>
          <w:sz w:val="24"/>
          <w:szCs w:val="24"/>
          <w:lang w:val="es-ES"/>
        </w:rPr>
        <w:t>Determinar el costo de la asignatura de acuerdo con los datos del PTA</w:t>
      </w:r>
      <w:bookmarkEnd w:id="160"/>
    </w:p>
    <w:p w14:paraId="4094663F" w14:textId="7D872B1C"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Se debe realizar </w:t>
      </w:r>
      <w:r w:rsidR="001A16A6" w:rsidRPr="004F1C91">
        <w:rPr>
          <w:rFonts w:ascii="Ancizar Sans Light" w:hAnsi="Ancizar Sans Light"/>
          <w:lang w:val="es-ES"/>
        </w:rPr>
        <w:t>el</w:t>
      </w:r>
      <w:r w:rsidRPr="004F1C91">
        <w:rPr>
          <w:rFonts w:ascii="Ancizar Sans Light" w:hAnsi="Ancizar Sans Light"/>
          <w:lang w:val="es-ES"/>
        </w:rPr>
        <w:t xml:space="preserve"> cruce de información entre las bases de</w:t>
      </w:r>
      <w:r w:rsidR="00267E7F">
        <w:rPr>
          <w:rFonts w:ascii="Ancizar Sans Light" w:hAnsi="Ancizar Sans Light"/>
          <w:lang w:val="es-ES"/>
        </w:rPr>
        <w:t xml:space="preserve"> datos del SIA y la entregada</w:t>
      </w:r>
      <w:r w:rsidRPr="004F1C91">
        <w:rPr>
          <w:rFonts w:ascii="Ancizar Sans Light" w:hAnsi="Ancizar Sans Light"/>
          <w:lang w:val="es-ES"/>
        </w:rPr>
        <w:t xml:space="preserve"> </w:t>
      </w:r>
      <w:r w:rsidR="001A16A6" w:rsidRPr="004F1C91">
        <w:rPr>
          <w:rFonts w:ascii="Ancizar Sans Light" w:hAnsi="Ancizar Sans Light"/>
          <w:lang w:val="es-ES"/>
        </w:rPr>
        <w:t xml:space="preserve">en </w:t>
      </w:r>
      <w:r w:rsidR="003D05A7" w:rsidRPr="004F1C91">
        <w:rPr>
          <w:rFonts w:ascii="Ancizar Sans Light" w:hAnsi="Ancizar Sans Light"/>
          <w:lang w:val="es-ES"/>
        </w:rPr>
        <w:t>el PTA</w:t>
      </w:r>
      <w:r w:rsidRPr="004F1C91">
        <w:rPr>
          <w:rFonts w:ascii="Ancizar Sans Light" w:hAnsi="Ancizar Sans Light"/>
          <w:lang w:val="es-ES"/>
        </w:rPr>
        <w:t xml:space="preserve">; a través del código de la asignatura es posible realizar dicho cruce de información y determinar el costo </w:t>
      </w:r>
      <w:r w:rsidR="001A16A6" w:rsidRPr="004F1C91">
        <w:rPr>
          <w:rFonts w:ascii="Ancizar Sans Light" w:hAnsi="Ancizar Sans Light"/>
          <w:lang w:val="es-ES"/>
        </w:rPr>
        <w:t xml:space="preserve">de la nómina docente </w:t>
      </w:r>
      <w:r w:rsidRPr="004F1C91">
        <w:rPr>
          <w:rFonts w:ascii="Ancizar Sans Light" w:hAnsi="Ancizar Sans Light"/>
          <w:lang w:val="es-ES"/>
        </w:rPr>
        <w:t>por estudiante en cada asignatura</w:t>
      </w:r>
      <w:r w:rsidR="00267E7F">
        <w:rPr>
          <w:rFonts w:ascii="Ancizar Sans Light" w:hAnsi="Ancizar Sans Light"/>
          <w:lang w:val="es-ES"/>
        </w:rPr>
        <w:t xml:space="preserve"> (costo unitario)</w:t>
      </w:r>
      <w:r w:rsidRPr="004F1C91">
        <w:rPr>
          <w:rFonts w:ascii="Ancizar Sans Light" w:hAnsi="Ancizar Sans Light"/>
          <w:lang w:val="es-ES"/>
        </w:rPr>
        <w:t xml:space="preserve">. </w:t>
      </w:r>
    </w:p>
    <w:p w14:paraId="182355CE" w14:textId="77777777" w:rsidR="000D4D53" w:rsidRPr="004F1C91" w:rsidRDefault="000D4D53" w:rsidP="004F7030">
      <w:pPr>
        <w:spacing w:after="0" w:line="276" w:lineRule="auto"/>
        <w:jc w:val="both"/>
        <w:rPr>
          <w:rFonts w:ascii="Ancizar Sans Light" w:hAnsi="Ancizar Sans Light"/>
          <w:lang w:val="es-ES"/>
        </w:rPr>
      </w:pPr>
    </w:p>
    <w:p w14:paraId="1E9F8E4A"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Para esto se construye una tabla dinámica con la información del SIA, esta tabla debe contener la facultad de la asignatura, el nivel (pregrado o posgrado), el nombre de la asignatura, el código de </w:t>
      </w:r>
      <w:proofErr w:type="gramStart"/>
      <w:r w:rsidRPr="004F1C91">
        <w:rPr>
          <w:rFonts w:ascii="Ancizar Sans Light" w:hAnsi="Ancizar Sans Light"/>
          <w:lang w:val="es-ES"/>
        </w:rPr>
        <w:t>la misma</w:t>
      </w:r>
      <w:proofErr w:type="gramEnd"/>
      <w:r w:rsidRPr="004F1C91">
        <w:rPr>
          <w:rFonts w:ascii="Ancizar Sans Light" w:hAnsi="Ancizar Sans Light"/>
          <w:lang w:val="es-ES"/>
        </w:rPr>
        <w:t xml:space="preserve"> y el número de estudiantes por programa curricular que cursaron dicha asignatura.</w:t>
      </w:r>
    </w:p>
    <w:p w14:paraId="6A22672D" w14:textId="77777777" w:rsidR="000D4D53" w:rsidRPr="004F1C91" w:rsidRDefault="000D4D53" w:rsidP="004F7030">
      <w:pPr>
        <w:spacing w:after="0" w:line="276" w:lineRule="auto"/>
        <w:jc w:val="both"/>
        <w:rPr>
          <w:rFonts w:ascii="Ancizar Sans Light" w:hAnsi="Ancizar Sans Light"/>
          <w:lang w:val="es-ES"/>
        </w:rPr>
      </w:pPr>
    </w:p>
    <w:p w14:paraId="44DD0F53" w14:textId="27A47579" w:rsidR="000D4D53" w:rsidRPr="00CE6151" w:rsidRDefault="000D4D53" w:rsidP="004F7030">
      <w:pPr>
        <w:spacing w:after="0" w:line="276" w:lineRule="auto"/>
        <w:jc w:val="both"/>
        <w:rPr>
          <w:rFonts w:ascii="Ancizar Sans Light" w:hAnsi="Ancizar Sans Light"/>
          <w:lang w:val="es-MX"/>
        </w:rPr>
      </w:pPr>
      <w:r w:rsidRPr="00CE6151">
        <w:rPr>
          <w:rFonts w:ascii="Ancizar Sans Light" w:hAnsi="Ancizar Sans Light"/>
          <w:lang w:val="es-MX"/>
        </w:rPr>
        <w:t xml:space="preserve">Con esta tabla se </w:t>
      </w:r>
      <w:r w:rsidR="004A12EF" w:rsidRPr="00CE6151">
        <w:rPr>
          <w:rFonts w:ascii="Ancizar Sans Light" w:hAnsi="Ancizar Sans Light"/>
          <w:lang w:val="es-MX"/>
        </w:rPr>
        <w:t>realiza</w:t>
      </w:r>
      <w:r w:rsidRPr="00CE6151">
        <w:rPr>
          <w:rFonts w:ascii="Ancizar Sans Light" w:hAnsi="Ancizar Sans Light"/>
          <w:lang w:val="es-MX"/>
        </w:rPr>
        <w:t xml:space="preserve"> el cruce por código</w:t>
      </w:r>
      <w:r w:rsidR="00BD2E36">
        <w:rPr>
          <w:rFonts w:ascii="Ancizar Sans Light" w:hAnsi="Ancizar Sans Light"/>
          <w:lang w:val="es-MX"/>
        </w:rPr>
        <w:t xml:space="preserve"> de la asignatura</w:t>
      </w:r>
      <w:r w:rsidRPr="00CE6151">
        <w:rPr>
          <w:rFonts w:ascii="Ancizar Sans Light" w:hAnsi="Ancizar Sans Light"/>
          <w:lang w:val="es-MX"/>
        </w:rPr>
        <w:t xml:space="preserve"> con la información de los Programas de Trabajo Académico por sede, determina</w:t>
      </w:r>
      <w:r w:rsidR="00CE6151" w:rsidRPr="00CE6151">
        <w:rPr>
          <w:rFonts w:ascii="Ancizar Sans Light" w:hAnsi="Ancizar Sans Light"/>
          <w:lang w:val="es-MX"/>
        </w:rPr>
        <w:t>ndo</w:t>
      </w:r>
      <w:r w:rsidRPr="00CE6151">
        <w:rPr>
          <w:rFonts w:ascii="Ancizar Sans Light" w:hAnsi="Ancizar Sans Light"/>
          <w:lang w:val="es-MX"/>
        </w:rPr>
        <w:t xml:space="preserve"> así el costo de cada asignatura y el </w:t>
      </w:r>
      <w:r w:rsidR="00711EAC">
        <w:rPr>
          <w:rFonts w:ascii="Ancizar Sans Light" w:hAnsi="Ancizar Sans Light"/>
          <w:lang w:val="es-MX"/>
        </w:rPr>
        <w:t xml:space="preserve">costo que </w:t>
      </w:r>
      <w:r w:rsidRPr="00CE6151">
        <w:rPr>
          <w:rFonts w:ascii="Ancizar Sans Light" w:hAnsi="Ancizar Sans Light"/>
          <w:lang w:val="es-MX"/>
        </w:rPr>
        <w:t>debe</w:t>
      </w:r>
      <w:r w:rsidR="00711EAC">
        <w:rPr>
          <w:rFonts w:ascii="Ancizar Sans Light" w:hAnsi="Ancizar Sans Light"/>
          <w:lang w:val="es-MX"/>
        </w:rPr>
        <w:t xml:space="preserve"> ser trasladado</w:t>
      </w:r>
      <w:r w:rsidRPr="00CE6151">
        <w:rPr>
          <w:rFonts w:ascii="Ancizar Sans Light" w:hAnsi="Ancizar Sans Light"/>
          <w:lang w:val="es-MX"/>
        </w:rPr>
        <w:t xml:space="preserve"> a otros programas curriculares de acuerdo con el número de estudiantes que la tomaron y las facultades a las que pertenecen</w:t>
      </w:r>
      <w:r w:rsidR="00C76CEB" w:rsidRPr="00CE6151">
        <w:rPr>
          <w:rFonts w:ascii="Ancizar Sans Light" w:hAnsi="Ancizar Sans Light"/>
          <w:lang w:val="es-MX"/>
        </w:rPr>
        <w:t xml:space="preserve"> (cursos cruzados)</w:t>
      </w:r>
      <w:r w:rsidRPr="00CE6151">
        <w:rPr>
          <w:rFonts w:ascii="Ancizar Sans Light" w:hAnsi="Ancizar Sans Light"/>
          <w:lang w:val="es-MX"/>
        </w:rPr>
        <w:t xml:space="preserve">. </w:t>
      </w:r>
    </w:p>
    <w:p w14:paraId="6FA1C528" w14:textId="77777777" w:rsidR="000D4D53" w:rsidRPr="00CE6151" w:rsidRDefault="000D4D53" w:rsidP="004F7030">
      <w:pPr>
        <w:spacing w:after="0" w:line="276" w:lineRule="auto"/>
        <w:jc w:val="both"/>
        <w:rPr>
          <w:rFonts w:ascii="Ancizar Sans Light" w:hAnsi="Ancizar Sans Light"/>
          <w:lang w:val="es-MX"/>
        </w:rPr>
      </w:pPr>
    </w:p>
    <w:p w14:paraId="11C3F88B" w14:textId="77777777" w:rsidR="00226FE6" w:rsidRDefault="000D4D53" w:rsidP="004F7030">
      <w:pPr>
        <w:spacing w:after="0" w:line="276" w:lineRule="auto"/>
        <w:jc w:val="both"/>
        <w:rPr>
          <w:rFonts w:ascii="Ancizar Sans Light" w:hAnsi="Ancizar Sans Light"/>
          <w:lang w:val="es-ES"/>
        </w:rPr>
      </w:pPr>
      <w:r w:rsidRPr="007078A5">
        <w:rPr>
          <w:rFonts w:ascii="Ancizar Sans Light" w:hAnsi="Ancizar Sans Light"/>
          <w:lang w:val="es-ES"/>
        </w:rPr>
        <w:t>Se debe tener en cuenta que en cada facultad fue necesario ajustar los resultados entregados por la Dirección Nacional de Personal Acad</w:t>
      </w:r>
      <w:r w:rsidR="00BD2E36">
        <w:rPr>
          <w:rFonts w:ascii="Ancizar Sans Light" w:hAnsi="Ancizar Sans Light"/>
          <w:lang w:val="es-ES"/>
        </w:rPr>
        <w:t>émico y Administrativo, dado el valor</w:t>
      </w:r>
      <w:r w:rsidRPr="007078A5">
        <w:rPr>
          <w:rFonts w:ascii="Ancizar Sans Light" w:hAnsi="Ancizar Sans Light"/>
          <w:lang w:val="es-ES"/>
        </w:rPr>
        <w:t xml:space="preserve"> de PTA en estados diferentes a aprobados, las casillas sin información, la diferencia con el saldo contable, y la necesidad de </w:t>
      </w:r>
      <w:r w:rsidR="003D05A7" w:rsidRPr="007078A5">
        <w:rPr>
          <w:rFonts w:ascii="Ancizar Sans Light" w:hAnsi="Ancizar Sans Light"/>
          <w:lang w:val="es-ES"/>
        </w:rPr>
        <w:t>distribuir los</w:t>
      </w:r>
      <w:r w:rsidRPr="007078A5">
        <w:rPr>
          <w:rFonts w:ascii="Ancizar Sans Light" w:hAnsi="Ancizar Sans Light"/>
          <w:lang w:val="es-ES"/>
        </w:rPr>
        <w:t xml:space="preserve"> siete ítems del PTA a las cuatro actividades misionales de la Universidad. </w:t>
      </w:r>
    </w:p>
    <w:p w14:paraId="78A7DCED" w14:textId="77777777" w:rsidR="00226FE6" w:rsidRDefault="00226FE6" w:rsidP="004F7030">
      <w:pPr>
        <w:spacing w:after="0" w:line="276" w:lineRule="auto"/>
        <w:jc w:val="both"/>
        <w:rPr>
          <w:rFonts w:ascii="Ancizar Sans Light" w:hAnsi="Ancizar Sans Light"/>
          <w:lang w:val="es-ES"/>
        </w:rPr>
      </w:pPr>
    </w:p>
    <w:p w14:paraId="11C12E99" w14:textId="4ECA1F95" w:rsidR="002D1E4C" w:rsidRPr="00865DBF" w:rsidRDefault="000D4D53" w:rsidP="004F7030">
      <w:pPr>
        <w:spacing w:after="0" w:line="276" w:lineRule="auto"/>
        <w:jc w:val="both"/>
        <w:rPr>
          <w:rFonts w:ascii="Ancizar Sans Light" w:hAnsi="Ancizar Sans Light"/>
          <w:lang w:val="es-ES"/>
        </w:rPr>
      </w:pPr>
      <w:r w:rsidRPr="00226FE6">
        <w:rPr>
          <w:rFonts w:ascii="Ancizar Sans Light" w:hAnsi="Ancizar Sans Light"/>
          <w:lang w:val="es-ES"/>
        </w:rPr>
        <w:t>Por lo anterior, es necesario multiplicar el cost</w:t>
      </w:r>
      <w:r w:rsidR="00226FE6" w:rsidRPr="00226FE6">
        <w:rPr>
          <w:rFonts w:ascii="Ancizar Sans Light" w:hAnsi="Ancizar Sans Light"/>
          <w:lang w:val="es-ES"/>
        </w:rPr>
        <w:t>o unitario obtenido previamente por el</w:t>
      </w:r>
      <w:r w:rsidRPr="00226FE6">
        <w:rPr>
          <w:rFonts w:ascii="Ancizar Sans Light" w:hAnsi="Ancizar Sans Light"/>
          <w:lang w:val="es-ES"/>
        </w:rPr>
        <w:t xml:space="preserve"> porcentaje de ajuste </w:t>
      </w:r>
      <w:r w:rsidR="00226FE6" w:rsidRPr="00226FE6">
        <w:rPr>
          <w:rFonts w:ascii="Ancizar Sans Light" w:hAnsi="Ancizar Sans Light"/>
          <w:lang w:val="es-ES"/>
        </w:rPr>
        <w:t>que recoge la diferencia entre los costos originales del PTA y la distribución realizada en las cuatro actividades misionales para</w:t>
      </w:r>
      <w:r w:rsidRPr="00226FE6">
        <w:rPr>
          <w:rFonts w:ascii="Ancizar Sans Light" w:hAnsi="Ancizar Sans Light"/>
          <w:lang w:val="es-ES"/>
        </w:rPr>
        <w:t xml:space="preserve"> cada facultad </w:t>
      </w:r>
      <w:r w:rsidR="00226FE6" w:rsidRPr="00226FE6">
        <w:rPr>
          <w:rFonts w:ascii="Ancizar Sans Light" w:hAnsi="Ancizar Sans Light"/>
          <w:lang w:val="es-ES"/>
        </w:rPr>
        <w:t>a nivel de pregrado y posgrado</w:t>
      </w:r>
      <w:r w:rsidRPr="00226FE6">
        <w:rPr>
          <w:rFonts w:ascii="Ancizar Sans Light" w:hAnsi="Ancizar Sans Light"/>
          <w:lang w:val="es-ES"/>
        </w:rPr>
        <w:t>.</w:t>
      </w:r>
    </w:p>
    <w:p w14:paraId="1FE50514" w14:textId="3BF351C7" w:rsidR="00654A86" w:rsidRPr="002D1E4C" w:rsidRDefault="00654A86" w:rsidP="004F7030">
      <w:pPr>
        <w:spacing w:after="0" w:line="276" w:lineRule="auto"/>
        <w:rPr>
          <w:rFonts w:ascii="Ancizar Sans Light" w:hAnsi="Ancizar Sans Light"/>
          <w:lang w:val="es-ES"/>
        </w:rPr>
      </w:pPr>
    </w:p>
    <w:p w14:paraId="05EBE92E" w14:textId="67902DC8" w:rsidR="000D4D53" w:rsidRPr="00654A86" w:rsidRDefault="00654A86" w:rsidP="00AA30C0">
      <w:pPr>
        <w:pStyle w:val="Ttulo2"/>
        <w:numPr>
          <w:ilvl w:val="2"/>
          <w:numId w:val="3"/>
        </w:numPr>
        <w:spacing w:after="240" w:line="276" w:lineRule="auto"/>
        <w:rPr>
          <w:rFonts w:ascii="Ancizar Sans Light" w:hAnsi="Ancizar Sans Light" w:cs="Arial"/>
          <w:color w:val="0F6277"/>
          <w:sz w:val="24"/>
          <w:szCs w:val="24"/>
          <w:lang w:val="es-ES"/>
        </w:rPr>
      </w:pPr>
      <w:bookmarkStart w:id="161" w:name="_Toc146287104"/>
      <w:r>
        <w:rPr>
          <w:rFonts w:ascii="Ancizar Sans Light" w:hAnsi="Ancizar Sans Light" w:cs="Arial"/>
          <w:color w:val="0F6277"/>
          <w:sz w:val="24"/>
          <w:szCs w:val="24"/>
          <w:lang w:val="es-ES"/>
        </w:rPr>
        <w:t>Otras actividades docentes</w:t>
      </w:r>
      <w:bookmarkEnd w:id="161"/>
      <w:r w:rsidR="000D4D53" w:rsidRPr="00654A86">
        <w:rPr>
          <w:rFonts w:ascii="Ancizar Sans Light" w:hAnsi="Ancizar Sans Light"/>
          <w:color w:val="0F6277"/>
          <w:lang w:val="es-ES"/>
        </w:rPr>
        <w:tab/>
      </w:r>
    </w:p>
    <w:p w14:paraId="465D413C" w14:textId="4A9EBC39" w:rsidR="000D4D53" w:rsidRPr="004F1C91" w:rsidRDefault="000D4D53" w:rsidP="004F7030">
      <w:pPr>
        <w:spacing w:after="0" w:line="276" w:lineRule="auto"/>
        <w:jc w:val="both"/>
        <w:rPr>
          <w:rFonts w:ascii="Ancizar Sans Light" w:hAnsi="Ancizar Sans Light"/>
          <w:i/>
          <w:lang w:val="es-ES"/>
        </w:rPr>
      </w:pPr>
      <w:r w:rsidRPr="004F1C91">
        <w:rPr>
          <w:rFonts w:ascii="Ancizar Sans Light" w:hAnsi="Ancizar Sans Light"/>
          <w:lang w:val="es-ES"/>
        </w:rPr>
        <w:t>Finalmente</w:t>
      </w:r>
      <w:r w:rsidR="00E214C2" w:rsidRPr="004F1C91">
        <w:rPr>
          <w:rFonts w:ascii="Ancizar Sans Light" w:hAnsi="Ancizar Sans Light"/>
          <w:lang w:val="es-ES"/>
        </w:rPr>
        <w:t xml:space="preserve">, </w:t>
      </w:r>
      <w:r w:rsidR="00980AE4">
        <w:rPr>
          <w:rFonts w:ascii="Ancizar Sans Light" w:hAnsi="Ancizar Sans Light"/>
          <w:lang w:val="es-ES"/>
        </w:rPr>
        <w:t>según el Acuerdo 027 de 2012</w:t>
      </w:r>
      <w:r w:rsidR="000E63EE">
        <w:rPr>
          <w:rFonts w:ascii="Ancizar Sans Light" w:hAnsi="Ancizar Sans Light"/>
          <w:lang w:val="es-ES"/>
        </w:rPr>
        <w:t xml:space="preserve"> </w:t>
      </w:r>
      <w:r w:rsidRPr="004F1C91">
        <w:rPr>
          <w:rFonts w:ascii="Ancizar Sans Light" w:hAnsi="Ancizar Sans Light"/>
          <w:lang w:val="es-ES"/>
        </w:rPr>
        <w:t xml:space="preserve">las Otras Actividades Docentes </w:t>
      </w:r>
      <w:r w:rsidR="000E63EE">
        <w:rPr>
          <w:rFonts w:ascii="Ancizar Sans Light" w:hAnsi="Ancizar Sans Light"/>
          <w:lang w:val="es-ES"/>
        </w:rPr>
        <w:t>contempla</w:t>
      </w:r>
      <w:r w:rsidRPr="004F1C91">
        <w:rPr>
          <w:rFonts w:ascii="Ancizar Sans Light" w:hAnsi="Ancizar Sans Light"/>
          <w:lang w:val="es-ES"/>
        </w:rPr>
        <w:t xml:space="preserve"> </w:t>
      </w:r>
      <w:r w:rsidRPr="004F1C91">
        <w:rPr>
          <w:rFonts w:ascii="Ancizar Sans Light" w:hAnsi="Ancizar Sans Light"/>
          <w:i/>
          <w:lang w:val="es-ES"/>
        </w:rPr>
        <w:t xml:space="preserve">“la preparación de material didáctico, la dirección y evaluación de trabajos de grado, de trabajos finales, de </w:t>
      </w:r>
      <w:r w:rsidRPr="000E63EE">
        <w:rPr>
          <w:rFonts w:ascii="Ancizar Sans Light" w:hAnsi="Ancizar Sans Light"/>
          <w:i/>
          <w:lang w:val="es-ES"/>
        </w:rPr>
        <w:lastRenderedPageBreak/>
        <w:t>proyectos de tesis y de tesis, la</w:t>
      </w:r>
      <w:r w:rsidRPr="004F1C91">
        <w:rPr>
          <w:rFonts w:ascii="Ancizar Sans Light" w:hAnsi="Ancizar Sans Light"/>
          <w:i/>
          <w:lang w:val="es-ES"/>
        </w:rPr>
        <w:t xml:space="preserve"> participación como conferencista en otros cursos autorizados o como jurado en exámenes de calificación y el acompañamiento a estudiantes”. </w:t>
      </w:r>
    </w:p>
    <w:p w14:paraId="029C6521" w14:textId="5F8FFF36" w:rsidR="000D4D53" w:rsidRPr="004F1C91" w:rsidRDefault="000D4D53" w:rsidP="004F7030">
      <w:pPr>
        <w:spacing w:after="0" w:line="276" w:lineRule="auto"/>
        <w:jc w:val="both"/>
        <w:rPr>
          <w:rFonts w:ascii="Ancizar Sans Light" w:hAnsi="Ancizar Sans Light"/>
          <w:lang w:val="es-ES"/>
        </w:rPr>
      </w:pPr>
    </w:p>
    <w:p w14:paraId="44E05DA8" w14:textId="23A68FCE"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Actualmente, la Dirección Nacional de Personal Académico y Administrativo suministra el costo total de las </w:t>
      </w:r>
      <w:r w:rsidR="00EA35D5" w:rsidRPr="004F1C91">
        <w:rPr>
          <w:rFonts w:ascii="Ancizar Sans Light" w:hAnsi="Ancizar Sans Light"/>
          <w:lang w:val="es-ES"/>
        </w:rPr>
        <w:t xml:space="preserve">Otras Actividades Docentes </w:t>
      </w:r>
      <w:r w:rsidRPr="004F1C91">
        <w:rPr>
          <w:rFonts w:ascii="Ancizar Sans Light" w:hAnsi="Ancizar Sans Light"/>
          <w:lang w:val="es-ES"/>
        </w:rPr>
        <w:t>en pregrado y posgrado por facultad, separando lo corres</w:t>
      </w:r>
      <w:r w:rsidR="00EA35D5">
        <w:rPr>
          <w:rFonts w:ascii="Ancizar Sans Light" w:hAnsi="Ancizar Sans Light"/>
          <w:lang w:val="es-ES"/>
        </w:rPr>
        <w:t>pondiente a docentes de planta, ocasionales y/o especiales.</w:t>
      </w:r>
    </w:p>
    <w:p w14:paraId="6E75D87D" w14:textId="77777777" w:rsidR="000D4D53" w:rsidRPr="004F1C91" w:rsidRDefault="000D4D53" w:rsidP="004F7030">
      <w:pPr>
        <w:spacing w:after="0" w:line="276" w:lineRule="auto"/>
        <w:jc w:val="both"/>
        <w:rPr>
          <w:rFonts w:ascii="Ancizar Sans Light" w:hAnsi="Ancizar Sans Light"/>
          <w:lang w:val="es-ES"/>
        </w:rPr>
      </w:pPr>
    </w:p>
    <w:p w14:paraId="39FF17D1" w14:textId="58C4FB2C"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De la información generada por el SIA es posible identificar los estudiantes que cursan opción de grado, la facultad y el programa al que pertenecen y el tipo de opción de grado inscrito; con esta información y tomando como insumo los factores </w:t>
      </w:r>
      <w:r w:rsidR="0093259A">
        <w:rPr>
          <w:rFonts w:ascii="Ancizar Sans Light" w:hAnsi="Ancizar Sans Light"/>
          <w:lang w:val="es-ES"/>
        </w:rPr>
        <w:t xml:space="preserve">relacionados en la </w:t>
      </w:r>
      <w:r w:rsidRPr="004F1C91">
        <w:rPr>
          <w:rFonts w:ascii="Ancizar Sans Light" w:hAnsi="Ancizar Sans Light"/>
          <w:i/>
          <w:lang w:val="es-ES"/>
        </w:rPr>
        <w:t xml:space="preserve">Tabla </w:t>
      </w:r>
      <w:r w:rsidR="0093259A">
        <w:rPr>
          <w:rFonts w:ascii="Ancizar Sans Light" w:hAnsi="Ancizar Sans Light"/>
          <w:i/>
          <w:lang w:val="es-ES"/>
        </w:rPr>
        <w:t>2</w:t>
      </w:r>
      <w:r w:rsidRPr="004F1C91">
        <w:rPr>
          <w:rFonts w:ascii="Ancizar Sans Light" w:hAnsi="Ancizar Sans Light"/>
          <w:i/>
          <w:lang w:val="es-ES"/>
        </w:rPr>
        <w:t xml:space="preserve"> - Factor para distribución de los costos de</w:t>
      </w:r>
      <w:r w:rsidR="0093259A">
        <w:rPr>
          <w:rFonts w:ascii="Ancizar Sans Light" w:hAnsi="Ancizar Sans Light"/>
          <w:i/>
          <w:lang w:val="es-ES"/>
        </w:rPr>
        <w:t xml:space="preserve"> la investigación</w:t>
      </w:r>
      <w:r w:rsidRPr="004F1C91">
        <w:rPr>
          <w:rFonts w:ascii="Ancizar Sans Light" w:hAnsi="Ancizar Sans Light"/>
          <w:lang w:val="es-ES"/>
        </w:rPr>
        <w:t xml:space="preserve">, usados también para la distribución de los costos de investigación y extensión, se procede a distribuir el costo de las </w:t>
      </w:r>
      <w:r w:rsidR="0093259A" w:rsidRPr="004F1C91">
        <w:rPr>
          <w:rFonts w:ascii="Ancizar Sans Light" w:hAnsi="Ancizar Sans Light"/>
          <w:lang w:val="es-ES"/>
        </w:rPr>
        <w:t>Otras Actividades Docentes</w:t>
      </w:r>
      <w:r w:rsidRPr="004F1C91">
        <w:rPr>
          <w:rFonts w:ascii="Ancizar Sans Light" w:hAnsi="Ancizar Sans Light"/>
          <w:lang w:val="es-ES"/>
        </w:rPr>
        <w:t>.</w:t>
      </w:r>
    </w:p>
    <w:p w14:paraId="0A416FB1" w14:textId="77777777" w:rsidR="000D4D53" w:rsidRPr="004F1C91" w:rsidRDefault="000D4D53" w:rsidP="004F7030">
      <w:pPr>
        <w:spacing w:after="0" w:line="276" w:lineRule="auto"/>
        <w:jc w:val="both"/>
        <w:rPr>
          <w:rFonts w:ascii="Ancizar Sans Light" w:hAnsi="Ancizar Sans Light"/>
          <w:lang w:val="es-ES"/>
        </w:rPr>
      </w:pPr>
    </w:p>
    <w:p w14:paraId="0B6686B6"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El uso de los factores mencionados se hace con el fin de reconocer el impacto que tiene dentro del tiempo laboral de los docentes la dirección de trabajos de grado en diferentes niveles. </w:t>
      </w:r>
    </w:p>
    <w:p w14:paraId="774AAA70" w14:textId="77777777" w:rsidR="000D4D53" w:rsidRPr="004F1C91" w:rsidRDefault="000D4D53" w:rsidP="004F7030">
      <w:pPr>
        <w:pStyle w:val="Prrafodelista"/>
        <w:spacing w:after="0" w:line="276" w:lineRule="auto"/>
        <w:ind w:left="2160"/>
        <w:rPr>
          <w:rFonts w:ascii="Ancizar Sans Light" w:hAnsi="Ancizar Sans Light"/>
          <w:lang w:val="es-ES"/>
        </w:rPr>
      </w:pPr>
    </w:p>
    <w:p w14:paraId="7E09130F" w14:textId="3037A32A"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Una vez obtenido el valor correspondiente a cada programa por las </w:t>
      </w:r>
      <w:r w:rsidR="0093259A" w:rsidRPr="004F1C91">
        <w:rPr>
          <w:rFonts w:ascii="Ancizar Sans Light" w:hAnsi="Ancizar Sans Light"/>
          <w:lang w:val="es-ES"/>
        </w:rPr>
        <w:t>Otras Actividades Docentes</w:t>
      </w:r>
      <w:r w:rsidRPr="004F1C91">
        <w:rPr>
          <w:rFonts w:ascii="Ancizar Sans Light" w:hAnsi="Ancizar Sans Light"/>
          <w:lang w:val="es-ES"/>
        </w:rPr>
        <w:t>, este se suma con el valor que corresponde al programa de la actividad docente presencial</w:t>
      </w:r>
      <w:r w:rsidR="0093259A">
        <w:rPr>
          <w:rFonts w:ascii="Ancizar Sans Light" w:hAnsi="Ancizar Sans Light"/>
          <w:lang w:val="es-ES"/>
        </w:rPr>
        <w:t xml:space="preserve"> hallado en el numeral anterior</w:t>
      </w:r>
      <w:r w:rsidRPr="004F1C91">
        <w:rPr>
          <w:rFonts w:ascii="Ancizar Sans Light" w:hAnsi="Ancizar Sans Light"/>
          <w:lang w:val="es-ES"/>
        </w:rPr>
        <w:t>. Este resultado corresponde al</w:t>
      </w:r>
      <w:r w:rsidR="00115D5C" w:rsidRPr="004F1C91">
        <w:rPr>
          <w:rFonts w:ascii="Ancizar Sans Light" w:hAnsi="Ancizar Sans Light"/>
          <w:lang w:val="es-ES"/>
        </w:rPr>
        <w:t xml:space="preserve"> costo de PTA de cada programa.</w:t>
      </w:r>
    </w:p>
    <w:p w14:paraId="3D2D2946" w14:textId="48B74BD7" w:rsidR="000D4D53" w:rsidRDefault="000D4D53" w:rsidP="004F7030">
      <w:pPr>
        <w:spacing w:after="0" w:line="276" w:lineRule="auto"/>
        <w:rPr>
          <w:rFonts w:ascii="Ancizar Sans Light" w:hAnsi="Ancizar Sans Light"/>
          <w:color w:val="0F6277"/>
          <w:lang w:val="es-ES"/>
        </w:rPr>
      </w:pPr>
    </w:p>
    <w:p w14:paraId="5722D140" w14:textId="7082CB65" w:rsidR="003C7121" w:rsidRPr="00654A86" w:rsidRDefault="00654A86" w:rsidP="00AA30C0">
      <w:pPr>
        <w:pStyle w:val="Ttulo2"/>
        <w:numPr>
          <w:ilvl w:val="2"/>
          <w:numId w:val="3"/>
        </w:numPr>
        <w:spacing w:after="240" w:line="276" w:lineRule="auto"/>
        <w:rPr>
          <w:rFonts w:ascii="Ancizar Sans Light" w:hAnsi="Ancizar Sans Light" w:cs="Arial"/>
          <w:color w:val="0F6277"/>
          <w:sz w:val="24"/>
          <w:szCs w:val="24"/>
          <w:lang w:val="es-ES"/>
        </w:rPr>
      </w:pPr>
      <w:bookmarkStart w:id="162" w:name="_Toc146287105"/>
      <w:r>
        <w:rPr>
          <w:rFonts w:ascii="Ancizar Sans Light" w:hAnsi="Ancizar Sans Light" w:cs="Arial"/>
          <w:color w:val="0F6277"/>
          <w:sz w:val="24"/>
          <w:szCs w:val="24"/>
          <w:lang w:val="es-ES"/>
        </w:rPr>
        <w:t>Uso de los laboratorios por programa</w:t>
      </w:r>
      <w:bookmarkEnd w:id="162"/>
    </w:p>
    <w:p w14:paraId="696107C7" w14:textId="6DB5DF3F" w:rsidR="00B33960" w:rsidRPr="003C7121" w:rsidRDefault="000D4D53" w:rsidP="004F7030">
      <w:pPr>
        <w:spacing w:after="0" w:line="276" w:lineRule="auto"/>
        <w:jc w:val="both"/>
        <w:rPr>
          <w:rFonts w:ascii="Ancizar Sans Light" w:hAnsi="Ancizar Sans Light"/>
          <w:lang w:val="es-MX"/>
        </w:rPr>
      </w:pPr>
      <w:r w:rsidRPr="003C7121">
        <w:rPr>
          <w:rFonts w:ascii="Ancizar Sans Light" w:hAnsi="Ancizar Sans Light"/>
          <w:lang w:val="es-MX"/>
        </w:rPr>
        <w:t xml:space="preserve">Paralelamente a la distribución de los cursos cruzados, se </w:t>
      </w:r>
      <w:r w:rsidR="00EC540F" w:rsidRPr="003C7121">
        <w:rPr>
          <w:rFonts w:ascii="Ancizar Sans Light" w:hAnsi="Ancizar Sans Light"/>
          <w:lang w:val="es-MX"/>
        </w:rPr>
        <w:t>solicita a cada una de las facultades</w:t>
      </w:r>
      <w:r w:rsidRPr="003C7121">
        <w:rPr>
          <w:rFonts w:ascii="Ancizar Sans Light" w:hAnsi="Ancizar Sans Light"/>
          <w:lang w:val="es-MX"/>
        </w:rPr>
        <w:t xml:space="preserve"> que diligencien una matriz con el porcentaje de uso de los laboratorios </w:t>
      </w:r>
      <w:r w:rsidR="00EC540F" w:rsidRPr="003C7121">
        <w:rPr>
          <w:rFonts w:ascii="Ancizar Sans Light" w:hAnsi="Ancizar Sans Light"/>
          <w:lang w:val="es-MX"/>
        </w:rPr>
        <w:t xml:space="preserve">por parte de </w:t>
      </w:r>
      <w:r w:rsidRPr="003C7121">
        <w:rPr>
          <w:rFonts w:ascii="Ancizar Sans Light" w:hAnsi="Ancizar Sans Light"/>
          <w:lang w:val="es-MX"/>
        </w:rPr>
        <w:t xml:space="preserve">los estudiantes de pregrado y posgrado durante </w:t>
      </w:r>
      <w:r w:rsidR="00145843" w:rsidRPr="003C7121">
        <w:rPr>
          <w:rFonts w:ascii="Ancizar Sans Light" w:hAnsi="Ancizar Sans Light"/>
          <w:lang w:val="es-MX"/>
        </w:rPr>
        <w:t>la vigencia</w:t>
      </w:r>
      <w:r w:rsidRPr="003C7121">
        <w:rPr>
          <w:rFonts w:ascii="Ancizar Sans Light" w:hAnsi="Ancizar Sans Light"/>
          <w:lang w:val="es-MX"/>
        </w:rPr>
        <w:t xml:space="preserve">, con el fin de distribuir los costos de la agrupación de </w:t>
      </w:r>
      <w:r w:rsidRPr="003C7121">
        <w:rPr>
          <w:rFonts w:ascii="Ancizar Sans Light" w:hAnsi="Ancizar Sans Light"/>
          <w:i/>
          <w:lang w:val="es-MX"/>
        </w:rPr>
        <w:t>Materiales, Suministros e Insumos</w:t>
      </w:r>
      <w:r w:rsidR="0098299C" w:rsidRPr="003C7121">
        <w:rPr>
          <w:rFonts w:ascii="Ancizar Sans Light" w:hAnsi="Ancizar Sans Light"/>
          <w:i/>
          <w:lang w:val="es-MX"/>
        </w:rPr>
        <w:t xml:space="preserve"> </w:t>
      </w:r>
      <w:r w:rsidR="0098299C" w:rsidRPr="003C7121">
        <w:rPr>
          <w:rFonts w:ascii="Ancizar Sans Light" w:hAnsi="Ancizar Sans Light"/>
          <w:lang w:val="es-MX"/>
        </w:rPr>
        <w:t>por programa curricular</w:t>
      </w:r>
      <w:r w:rsidR="00B33960" w:rsidRPr="003C7121">
        <w:rPr>
          <w:rFonts w:ascii="Ancizar Sans Light" w:hAnsi="Ancizar Sans Light"/>
          <w:lang w:val="es-MX"/>
        </w:rPr>
        <w:t>. La matriz se encuentra discriminada por las siguientes columnas:</w:t>
      </w:r>
    </w:p>
    <w:p w14:paraId="4DE23FBD" w14:textId="77777777" w:rsidR="000D4D53" w:rsidRPr="003C7121" w:rsidRDefault="000D4D53" w:rsidP="004F7030">
      <w:pPr>
        <w:spacing w:after="0" w:line="276" w:lineRule="auto"/>
        <w:rPr>
          <w:rFonts w:ascii="Ancizar Sans Light" w:hAnsi="Ancizar Sans Light"/>
          <w:lang w:val="es-MX"/>
        </w:rPr>
      </w:pPr>
    </w:p>
    <w:p w14:paraId="7BB4205B" w14:textId="77777777" w:rsidR="000D4D53" w:rsidRPr="0091601A" w:rsidRDefault="000D4D53"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Departamento de la facultad al cual pertenece el laboratorio</w:t>
      </w:r>
    </w:p>
    <w:p w14:paraId="484A3613" w14:textId="77777777" w:rsidR="000D4D53" w:rsidRPr="0091601A" w:rsidRDefault="000D4D53" w:rsidP="003403A5">
      <w:pPr>
        <w:pStyle w:val="Prrafodelista"/>
        <w:numPr>
          <w:ilvl w:val="0"/>
          <w:numId w:val="17"/>
        </w:numPr>
        <w:spacing w:after="0" w:line="276" w:lineRule="auto"/>
        <w:rPr>
          <w:rFonts w:ascii="Ancizar Sans Light" w:hAnsi="Ancizar Sans Light"/>
        </w:rPr>
      </w:pPr>
      <w:r w:rsidRPr="0091601A">
        <w:rPr>
          <w:rFonts w:ascii="Ancizar Sans Light" w:hAnsi="Ancizar Sans Light"/>
        </w:rPr>
        <w:t>Nombre del laboratorio</w:t>
      </w:r>
    </w:p>
    <w:p w14:paraId="620949D9" w14:textId="2255DD8F" w:rsidR="000D4D53" w:rsidRPr="0091601A" w:rsidRDefault="000D4D53"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Tipo de dedicación: docencia, investigación y/o extensión</w:t>
      </w:r>
    </w:p>
    <w:p w14:paraId="53217F54" w14:textId="28F69F54" w:rsidR="00F1657C" w:rsidRPr="0091601A" w:rsidRDefault="00F1657C"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Facultad a la que se encuentra asociado el laboratorio</w:t>
      </w:r>
    </w:p>
    <w:p w14:paraId="02352A1E" w14:textId="51F242D3" w:rsidR="000D4D53" w:rsidRPr="0091601A" w:rsidRDefault="000D4D53"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Tipo de programa: Pregrado, especialidad, especialización, maestría o doctorado</w:t>
      </w:r>
    </w:p>
    <w:p w14:paraId="55FA70B1" w14:textId="4536410F" w:rsidR="009623FB" w:rsidRPr="0091601A" w:rsidRDefault="009623FB"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Nombre del programa que usa el laboratorio</w:t>
      </w:r>
      <w:r w:rsidR="007F7EA1" w:rsidRPr="0091601A">
        <w:rPr>
          <w:rFonts w:ascii="Ancizar Sans Light" w:hAnsi="Ancizar Sans Light"/>
          <w:lang w:val="es-ES"/>
        </w:rPr>
        <w:t xml:space="preserve"> </w:t>
      </w:r>
    </w:p>
    <w:p w14:paraId="4C9D6CA8" w14:textId="77777777" w:rsidR="000D4D53" w:rsidRPr="0091601A" w:rsidRDefault="000D4D53" w:rsidP="003403A5">
      <w:pPr>
        <w:pStyle w:val="Prrafodelista"/>
        <w:numPr>
          <w:ilvl w:val="0"/>
          <w:numId w:val="17"/>
        </w:numPr>
        <w:spacing w:after="0" w:line="276" w:lineRule="auto"/>
        <w:rPr>
          <w:rFonts w:ascii="Ancizar Sans Light" w:hAnsi="Ancizar Sans Light"/>
        </w:rPr>
      </w:pPr>
      <w:r w:rsidRPr="0091601A">
        <w:rPr>
          <w:rFonts w:ascii="Ancizar Sans Light" w:hAnsi="Ancizar Sans Light"/>
        </w:rPr>
        <w:t>Porcentaje de uso</w:t>
      </w:r>
    </w:p>
    <w:p w14:paraId="4E5E45DF" w14:textId="77777777" w:rsidR="000D4D53" w:rsidRPr="0091601A" w:rsidRDefault="000D4D53" w:rsidP="003403A5">
      <w:pPr>
        <w:pStyle w:val="Prrafodelista"/>
        <w:numPr>
          <w:ilvl w:val="0"/>
          <w:numId w:val="17"/>
        </w:numPr>
        <w:spacing w:after="0" w:line="276" w:lineRule="auto"/>
        <w:rPr>
          <w:rFonts w:ascii="Ancizar Sans Light" w:hAnsi="Ancizar Sans Light"/>
          <w:lang w:val="es-ES"/>
        </w:rPr>
      </w:pPr>
      <w:r w:rsidRPr="0091601A">
        <w:rPr>
          <w:rFonts w:ascii="Ancizar Sans Light" w:hAnsi="Ancizar Sans Light"/>
          <w:lang w:val="es-ES"/>
        </w:rPr>
        <w:t xml:space="preserve">Total, porcentaje por laboratorio, este debe sumar 100% </w:t>
      </w:r>
    </w:p>
    <w:p w14:paraId="11AB4884" w14:textId="77777777" w:rsidR="000D4D53" w:rsidRPr="004F1C91" w:rsidRDefault="000D4D53" w:rsidP="004F7030">
      <w:pPr>
        <w:spacing w:after="0" w:line="276" w:lineRule="auto"/>
        <w:rPr>
          <w:rFonts w:ascii="Ancizar Sans Light" w:hAnsi="Ancizar Sans Light"/>
          <w:lang w:val="es-ES"/>
        </w:rPr>
      </w:pPr>
    </w:p>
    <w:p w14:paraId="7309B4E2" w14:textId="77777777"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Una vez las facultades remiten esta información, se procede con la asignación de los costos de los equipos por cada uno de los laboratorios para la actividad misional de </w:t>
      </w:r>
      <w:r w:rsidRPr="004F1C91">
        <w:rPr>
          <w:rFonts w:ascii="Ancizar Sans Light" w:hAnsi="Ancizar Sans Light"/>
          <w:i/>
          <w:lang w:val="es-ES"/>
        </w:rPr>
        <w:t>docencia</w:t>
      </w:r>
      <w:r w:rsidRPr="004F1C91">
        <w:rPr>
          <w:rFonts w:ascii="Ancizar Sans Light" w:hAnsi="Ancizar Sans Light"/>
          <w:lang w:val="es-ES"/>
        </w:rPr>
        <w:t xml:space="preserve">, el costo de los equipos y el porcentaje de dedicación de docencia es extraído de la información enviada por la Dirección Nacional de Investigación y Laboratorios. Tras asignar los costos de los equipos a cada laboratorio, se multiplica el resultado por el porcentaje de dedicación a la actividad de docencia y se multiplica el valor final asignado por el porcentaje de uso por cada programa curricular en cada laboratorio. Posteriormente se realiza una tabla resumen que agrupe el valor total asignado de los equipos en docencia para cada programa curricular, determinando: i) el porcentaje de participación </w:t>
      </w:r>
      <w:r w:rsidRPr="004F1C91">
        <w:rPr>
          <w:rFonts w:ascii="Ancizar Sans Light" w:hAnsi="Ancizar Sans Light"/>
          <w:lang w:val="es-ES"/>
        </w:rPr>
        <w:lastRenderedPageBreak/>
        <w:t xml:space="preserve">de los programas sobre el valor total, y </w:t>
      </w:r>
      <w:proofErr w:type="spellStart"/>
      <w:r w:rsidRPr="004F1C91">
        <w:rPr>
          <w:rFonts w:ascii="Ancizar Sans Light" w:hAnsi="Ancizar Sans Light"/>
          <w:lang w:val="es-ES"/>
        </w:rPr>
        <w:t>ii</w:t>
      </w:r>
      <w:proofErr w:type="spellEnd"/>
      <w:r w:rsidRPr="004F1C91">
        <w:rPr>
          <w:rFonts w:ascii="Ancizar Sans Light" w:hAnsi="Ancizar Sans Light"/>
          <w:lang w:val="es-ES"/>
        </w:rPr>
        <w:t>) los programas que usan los laboratorios y pertenecen a otra facultad.</w:t>
      </w:r>
    </w:p>
    <w:p w14:paraId="566D4680" w14:textId="77777777" w:rsidR="000D4D53" w:rsidRPr="004F1C91" w:rsidRDefault="000D4D53" w:rsidP="004F7030">
      <w:pPr>
        <w:spacing w:after="0" w:line="276" w:lineRule="auto"/>
        <w:rPr>
          <w:rFonts w:ascii="Ancizar Sans Light" w:hAnsi="Ancizar Sans Light"/>
          <w:lang w:val="es-ES"/>
        </w:rPr>
      </w:pPr>
    </w:p>
    <w:p w14:paraId="393674D7" w14:textId="6BEBF312" w:rsidR="000D4D53" w:rsidRPr="00454BC1" w:rsidRDefault="000D4D53" w:rsidP="004F7030">
      <w:pPr>
        <w:spacing w:after="0" w:line="276" w:lineRule="auto"/>
        <w:jc w:val="both"/>
        <w:rPr>
          <w:rFonts w:ascii="Ancizar Sans Light" w:hAnsi="Ancizar Sans Light"/>
          <w:lang w:val="es-MX"/>
        </w:rPr>
      </w:pPr>
      <w:r w:rsidRPr="00454BC1">
        <w:rPr>
          <w:rFonts w:ascii="Ancizar Sans Light" w:hAnsi="Ancizar Sans Light"/>
          <w:lang w:val="es-MX"/>
        </w:rPr>
        <w:t xml:space="preserve">Finalmente, este porcentaje de participación es útil para asignar los costos de la agrupación de </w:t>
      </w:r>
      <w:r w:rsidRPr="00454BC1">
        <w:rPr>
          <w:rFonts w:ascii="Ancizar Sans Light" w:hAnsi="Ancizar Sans Light"/>
          <w:i/>
          <w:lang w:val="es-MX"/>
        </w:rPr>
        <w:t>Materiales, Suministros e Insumos</w:t>
      </w:r>
      <w:r w:rsidRPr="00454BC1">
        <w:rPr>
          <w:rFonts w:ascii="Ancizar Sans Light" w:hAnsi="Ancizar Sans Light"/>
          <w:lang w:val="es-MX"/>
        </w:rPr>
        <w:t xml:space="preserve"> a cada uno de los programas curriculares de la facultad que corresponda, en el caso de existir servicios cruzados del uso de los laboratorios, el costo correspondiente de la agrupación es disminuido en la facultad que presta el servicio y es incrementado a cada uno de los programas curriculares de la facultad</w:t>
      </w:r>
      <w:r w:rsidR="00454BC1" w:rsidRPr="00454BC1">
        <w:rPr>
          <w:rFonts w:ascii="Ancizar Sans Light" w:hAnsi="Ancizar Sans Light"/>
          <w:lang w:val="es-MX"/>
        </w:rPr>
        <w:t xml:space="preserve"> </w:t>
      </w:r>
      <w:r w:rsidR="00454BC1">
        <w:rPr>
          <w:rFonts w:ascii="Ancizar Sans Light" w:hAnsi="Ancizar Sans Light"/>
          <w:lang w:val="es-MX"/>
        </w:rPr>
        <w:t>que</w:t>
      </w:r>
      <w:r w:rsidRPr="00454BC1">
        <w:rPr>
          <w:rFonts w:ascii="Ancizar Sans Light" w:hAnsi="Ancizar Sans Light"/>
          <w:lang w:val="es-MX"/>
        </w:rPr>
        <w:t xml:space="preserve"> los toma, por ejemplo, se detecta que los estudiantes del programa curricular en Enfermería tuvieron el 10% de uso de los laboratorios de la Facultad de Medicina, por lo cual se procede a</w:t>
      </w:r>
      <w:r w:rsidR="007F7EA1" w:rsidRPr="00454BC1">
        <w:rPr>
          <w:rFonts w:ascii="Ancizar Sans Light" w:hAnsi="Ancizar Sans Light"/>
          <w:lang w:val="es-MX"/>
        </w:rPr>
        <w:t xml:space="preserve"> disminuir</w:t>
      </w:r>
      <w:r w:rsidRPr="00454BC1">
        <w:rPr>
          <w:rFonts w:ascii="Ancizar Sans Light" w:hAnsi="Ancizar Sans Light"/>
          <w:lang w:val="es-MX"/>
        </w:rPr>
        <w:t xml:space="preserve"> el monto correspondiente al 10% de </w:t>
      </w:r>
      <w:r w:rsidRPr="00454BC1">
        <w:rPr>
          <w:rFonts w:ascii="Ancizar Sans Light" w:hAnsi="Ancizar Sans Light"/>
          <w:i/>
          <w:lang w:val="es-MX"/>
        </w:rPr>
        <w:t>Materiales, Suministros e Insumos</w:t>
      </w:r>
      <w:r w:rsidRPr="00454BC1">
        <w:rPr>
          <w:rFonts w:ascii="Ancizar Sans Light" w:hAnsi="Ancizar Sans Light"/>
          <w:lang w:val="es-MX"/>
        </w:rPr>
        <w:t xml:space="preserve"> de la Facultad de Medicina y este mismo monto se le asigna a la misma agrupación al programa de Enfermería. </w:t>
      </w:r>
    </w:p>
    <w:p w14:paraId="792D3BDC" w14:textId="77777777" w:rsidR="000D4D53" w:rsidRPr="00454BC1" w:rsidRDefault="000D4D53" w:rsidP="004F7030">
      <w:pPr>
        <w:spacing w:after="0" w:line="276" w:lineRule="auto"/>
        <w:rPr>
          <w:rFonts w:ascii="Ancizar Sans Light" w:hAnsi="Ancizar Sans Light"/>
          <w:lang w:val="es-MX"/>
        </w:rPr>
      </w:pPr>
    </w:p>
    <w:p w14:paraId="575E6C5E" w14:textId="77777777" w:rsidR="000D4D53" w:rsidRPr="00233267" w:rsidRDefault="000D4D53" w:rsidP="00AA30C0">
      <w:pPr>
        <w:pStyle w:val="Ttulo2"/>
        <w:numPr>
          <w:ilvl w:val="1"/>
          <w:numId w:val="3"/>
        </w:numPr>
        <w:spacing w:after="240" w:line="276" w:lineRule="auto"/>
        <w:rPr>
          <w:rFonts w:ascii="Ancizar Sans Light" w:hAnsi="Ancizar Sans Light"/>
          <w:color w:val="0F6277"/>
          <w:sz w:val="24"/>
        </w:rPr>
      </w:pPr>
      <w:bookmarkStart w:id="163" w:name="_Toc12609103"/>
      <w:bookmarkStart w:id="164" w:name="_Toc140232506"/>
      <w:bookmarkStart w:id="165" w:name="_Toc146287106"/>
      <w:r w:rsidRPr="00233267">
        <w:rPr>
          <w:rFonts w:ascii="Ancizar Sans Light" w:hAnsi="Ancizar Sans Light"/>
          <w:color w:val="0F6277"/>
          <w:sz w:val="24"/>
        </w:rPr>
        <w:t>Distribución contratistas por programa curricular</w:t>
      </w:r>
      <w:bookmarkEnd w:id="163"/>
      <w:bookmarkEnd w:id="164"/>
      <w:bookmarkEnd w:id="165"/>
    </w:p>
    <w:p w14:paraId="5C703F51" w14:textId="4ADBEAE2" w:rsidR="000D4D53" w:rsidRPr="004F1C91" w:rsidRDefault="000D4D53" w:rsidP="004F7030">
      <w:pPr>
        <w:spacing w:after="0" w:line="276" w:lineRule="auto"/>
        <w:jc w:val="both"/>
        <w:rPr>
          <w:rFonts w:ascii="Ancizar Sans Light" w:hAnsi="Ancizar Sans Light"/>
          <w:lang w:val="es-ES"/>
        </w:rPr>
      </w:pPr>
      <w:r w:rsidRPr="004F1C91">
        <w:rPr>
          <w:rFonts w:ascii="Ancizar Sans Light" w:hAnsi="Ancizar Sans Light"/>
          <w:lang w:val="es-ES"/>
        </w:rPr>
        <w:t xml:space="preserve">Al inicio de cada año se solicita a las facultades de las sedes andinas el número de contratistas por dependencia en los departamentos o escuelas de pregrado y posgrado y los contratistas de las áreas administrativas o de apoyo de la vigencia del año anterior. Una vez es recibida esta información se realiza un prorrateo del número de contratistas a cada programa curricular donde estos presten servicios, la asignación se hace con el número de estudiantes de los programas curriculares involucrados. El resultado final es de utilidad para la distribución de los costos por programa curricular de la agrupación de </w:t>
      </w:r>
      <w:r w:rsidRPr="004F1C91">
        <w:rPr>
          <w:rFonts w:ascii="Ancizar Sans Light" w:hAnsi="Ancizar Sans Light"/>
          <w:i/>
          <w:lang w:val="es-ES"/>
        </w:rPr>
        <w:t>Servicios Contratados</w:t>
      </w:r>
      <w:r w:rsidRPr="004F1C91">
        <w:rPr>
          <w:rFonts w:ascii="Ancizar Sans Light" w:hAnsi="Ancizar Sans Light"/>
          <w:lang w:val="es-ES"/>
        </w:rPr>
        <w:t>.</w:t>
      </w:r>
    </w:p>
    <w:p w14:paraId="5939F937" w14:textId="77777777" w:rsidR="000D4D53" w:rsidRPr="004F1C91" w:rsidRDefault="000D4D53" w:rsidP="004F7030">
      <w:pPr>
        <w:spacing w:after="0" w:line="276" w:lineRule="auto"/>
        <w:jc w:val="both"/>
        <w:rPr>
          <w:rFonts w:ascii="Ancizar Sans Light" w:hAnsi="Ancizar Sans Light"/>
          <w:lang w:val="es-ES"/>
        </w:rPr>
      </w:pPr>
    </w:p>
    <w:p w14:paraId="201A9750" w14:textId="77777777" w:rsidR="000D4D53" w:rsidRPr="00233267" w:rsidRDefault="000D4D53" w:rsidP="00AA30C0">
      <w:pPr>
        <w:pStyle w:val="Ttulo2"/>
        <w:numPr>
          <w:ilvl w:val="1"/>
          <w:numId w:val="3"/>
        </w:numPr>
        <w:spacing w:after="240" w:line="276" w:lineRule="auto"/>
        <w:rPr>
          <w:rFonts w:ascii="Ancizar Sans Light" w:hAnsi="Ancizar Sans Light"/>
          <w:color w:val="0F6277"/>
          <w:sz w:val="24"/>
        </w:rPr>
      </w:pPr>
      <w:bookmarkStart w:id="166" w:name="_Toc12609104"/>
      <w:bookmarkStart w:id="167" w:name="_Toc140232507"/>
      <w:bookmarkStart w:id="168" w:name="_Toc146287107"/>
      <w:r w:rsidRPr="00233267">
        <w:rPr>
          <w:rFonts w:ascii="Ancizar Sans Light" w:hAnsi="Ancizar Sans Light"/>
          <w:color w:val="0F6277"/>
          <w:sz w:val="24"/>
        </w:rPr>
        <w:t>Inductores</w:t>
      </w:r>
      <w:bookmarkEnd w:id="166"/>
      <w:bookmarkEnd w:id="167"/>
      <w:bookmarkEnd w:id="168"/>
    </w:p>
    <w:p w14:paraId="3FBE7986" w14:textId="77777777" w:rsidR="000B58C8" w:rsidRDefault="000D4D53" w:rsidP="000B58C8">
      <w:pPr>
        <w:spacing w:line="276" w:lineRule="auto"/>
        <w:jc w:val="both"/>
        <w:rPr>
          <w:rFonts w:ascii="Ancizar Sans Light" w:hAnsi="Ancizar Sans Light"/>
          <w:lang w:val="es-ES"/>
        </w:rPr>
      </w:pPr>
      <w:r w:rsidRPr="004F1C91">
        <w:rPr>
          <w:rFonts w:ascii="Ancizar Sans Light" w:hAnsi="Ancizar Sans Light"/>
          <w:lang w:val="es-ES"/>
        </w:rPr>
        <w:t>Considerando la información preliminar del modelo aplicado a nivel facultad y con base en los criterios evaluados por el equipo de trabajo; para efectos de realizar la asignación de costos por programa curricular, se decidió que los siguientes inductores son adecuad</w:t>
      </w:r>
      <w:bookmarkStart w:id="169" w:name="_Toc12608916"/>
      <w:r w:rsidR="000B58C8">
        <w:rPr>
          <w:rFonts w:ascii="Ancizar Sans Light" w:hAnsi="Ancizar Sans Light"/>
          <w:lang w:val="es-ES"/>
        </w:rPr>
        <w:t xml:space="preserve">os en la asignación de costos: </w:t>
      </w:r>
    </w:p>
    <w:p w14:paraId="1DD41074" w14:textId="10D3CC22" w:rsidR="000D4D53" w:rsidRPr="000B58C8" w:rsidRDefault="000D4D53" w:rsidP="000B58C8">
      <w:pPr>
        <w:spacing w:line="276" w:lineRule="auto"/>
        <w:jc w:val="center"/>
        <w:rPr>
          <w:rFonts w:ascii="Ancizar Sans Light" w:hAnsi="Ancizar Sans Light"/>
          <w:i/>
          <w:sz w:val="18"/>
          <w:lang w:val="es-ES"/>
        </w:rPr>
      </w:pPr>
      <w:bookmarkStart w:id="170" w:name="_Toc146250968"/>
      <w:r w:rsidRPr="000B58C8">
        <w:rPr>
          <w:rFonts w:ascii="Ancizar Sans Light" w:hAnsi="Ancizar Sans Light"/>
          <w:i/>
        </w:rPr>
        <w:t xml:space="preserve">Tabla </w:t>
      </w:r>
      <w:r w:rsidRPr="000B58C8">
        <w:rPr>
          <w:rFonts w:ascii="Ancizar Sans Light" w:hAnsi="Ancizar Sans Light"/>
          <w:i/>
          <w:noProof/>
        </w:rPr>
        <w:fldChar w:fldCharType="begin"/>
      </w:r>
      <w:r w:rsidRPr="000B58C8">
        <w:rPr>
          <w:rFonts w:ascii="Ancizar Sans Light" w:hAnsi="Ancizar Sans Light"/>
          <w:i/>
          <w:noProof/>
        </w:rPr>
        <w:instrText xml:space="preserve"> SEQ Tabla \* ARABIC </w:instrText>
      </w:r>
      <w:r w:rsidRPr="000B58C8">
        <w:rPr>
          <w:rFonts w:ascii="Ancizar Sans Light" w:hAnsi="Ancizar Sans Light"/>
          <w:i/>
          <w:noProof/>
        </w:rPr>
        <w:fldChar w:fldCharType="separate"/>
      </w:r>
      <w:r w:rsidR="00742891">
        <w:rPr>
          <w:rFonts w:ascii="Ancizar Sans Light" w:hAnsi="Ancizar Sans Light"/>
          <w:i/>
          <w:noProof/>
        </w:rPr>
        <w:t>3</w:t>
      </w:r>
      <w:r w:rsidRPr="000B58C8">
        <w:rPr>
          <w:rFonts w:ascii="Ancizar Sans Light" w:hAnsi="Ancizar Sans Light"/>
          <w:i/>
          <w:noProof/>
        </w:rPr>
        <w:fldChar w:fldCharType="end"/>
      </w:r>
      <w:r w:rsidRPr="000B58C8">
        <w:rPr>
          <w:rFonts w:ascii="Ancizar Sans Light" w:hAnsi="Ancizar Sans Light"/>
          <w:i/>
          <w:noProof/>
        </w:rPr>
        <w:t xml:space="preserve">. </w:t>
      </w:r>
      <w:r w:rsidRPr="000B58C8">
        <w:rPr>
          <w:rFonts w:ascii="Ancizar Sans Light" w:hAnsi="Ancizar Sans Light"/>
          <w:i/>
        </w:rPr>
        <w:t>Inductores distribución programa curricular</w:t>
      </w:r>
      <w:bookmarkEnd w:id="169"/>
      <w:bookmarkEnd w:id="170"/>
    </w:p>
    <w:tbl>
      <w:tblPr>
        <w:tblW w:w="8070" w:type="dxa"/>
        <w:jc w:val="center"/>
        <w:tblCellMar>
          <w:left w:w="70" w:type="dxa"/>
          <w:right w:w="70" w:type="dxa"/>
        </w:tblCellMar>
        <w:tblLook w:val="04A0" w:firstRow="1" w:lastRow="0" w:firstColumn="1" w:lastColumn="0" w:noHBand="0" w:noVBand="1"/>
      </w:tblPr>
      <w:tblGrid>
        <w:gridCol w:w="4645"/>
        <w:gridCol w:w="3997"/>
      </w:tblGrid>
      <w:tr w:rsidR="000D4D53" w:rsidRPr="00630C73" w14:paraId="36032265" w14:textId="77777777" w:rsidTr="006A614C">
        <w:trPr>
          <w:trHeight w:val="128"/>
          <w:jc w:val="center"/>
        </w:trPr>
        <w:tc>
          <w:tcPr>
            <w:tcW w:w="0" w:type="auto"/>
            <w:tcBorders>
              <w:top w:val="single" w:sz="8" w:space="0" w:color="4472C4"/>
              <w:left w:val="single" w:sz="8" w:space="0" w:color="4472C4"/>
              <w:bottom w:val="single" w:sz="4" w:space="0" w:color="4472C4"/>
              <w:right w:val="single" w:sz="4" w:space="0" w:color="4472C4"/>
            </w:tcBorders>
            <w:shd w:val="clear" w:color="000000" w:fill="5B9BD5"/>
            <w:vAlign w:val="center"/>
            <w:hideMark/>
          </w:tcPr>
          <w:p w14:paraId="6B87E816" w14:textId="77777777" w:rsidR="000D4D53" w:rsidRPr="00630C73" w:rsidRDefault="000D4D53" w:rsidP="004F7030">
            <w:pPr>
              <w:spacing w:after="0" w:line="276" w:lineRule="auto"/>
              <w:jc w:val="center"/>
              <w:rPr>
                <w:rFonts w:ascii="Calibri" w:eastAsia="Times New Roman" w:hAnsi="Calibri" w:cs="Calibri"/>
                <w:b/>
                <w:bCs/>
                <w:color w:val="FFFFFF"/>
                <w:lang w:val="es-ES" w:eastAsia="es-ES"/>
              </w:rPr>
            </w:pPr>
            <w:r w:rsidRPr="00630C73">
              <w:rPr>
                <w:rFonts w:ascii="Calibri" w:eastAsia="Times New Roman" w:hAnsi="Calibri" w:cs="Calibri"/>
                <w:b/>
                <w:bCs/>
                <w:color w:val="FFFFFF"/>
                <w:lang w:val="es-ES" w:eastAsia="es-ES"/>
              </w:rPr>
              <w:t>AGRUPACIONES</w:t>
            </w:r>
          </w:p>
        </w:tc>
        <w:tc>
          <w:tcPr>
            <w:tcW w:w="3997" w:type="dxa"/>
            <w:tcBorders>
              <w:top w:val="single" w:sz="8" w:space="0" w:color="4472C4"/>
              <w:left w:val="single" w:sz="8" w:space="0" w:color="4472C4"/>
              <w:bottom w:val="single" w:sz="4" w:space="0" w:color="4472C4"/>
              <w:right w:val="single" w:sz="4" w:space="0" w:color="4472C4"/>
            </w:tcBorders>
            <w:shd w:val="clear" w:color="000000" w:fill="5B9BD5"/>
            <w:vAlign w:val="center"/>
            <w:hideMark/>
          </w:tcPr>
          <w:p w14:paraId="57DF8BCD" w14:textId="77777777" w:rsidR="000D4D53" w:rsidRPr="00630C73" w:rsidRDefault="000D4D53" w:rsidP="004F7030">
            <w:pPr>
              <w:spacing w:after="0" w:line="276" w:lineRule="auto"/>
              <w:jc w:val="center"/>
              <w:rPr>
                <w:rFonts w:ascii="Calibri" w:eastAsia="Times New Roman" w:hAnsi="Calibri" w:cs="Calibri"/>
                <w:b/>
                <w:bCs/>
                <w:color w:val="FFFFFF"/>
                <w:lang w:val="es-ES" w:eastAsia="es-ES"/>
              </w:rPr>
            </w:pPr>
            <w:r w:rsidRPr="00630C73">
              <w:rPr>
                <w:rFonts w:ascii="Calibri" w:eastAsia="Times New Roman" w:hAnsi="Calibri" w:cs="Calibri"/>
                <w:b/>
                <w:bCs/>
                <w:color w:val="FFFFFF"/>
                <w:lang w:val="es-ES" w:eastAsia="es-ES"/>
              </w:rPr>
              <w:t>INDU</w:t>
            </w:r>
            <w:r>
              <w:rPr>
                <w:rFonts w:ascii="Calibri" w:eastAsia="Times New Roman" w:hAnsi="Calibri" w:cs="Calibri"/>
                <w:b/>
                <w:bCs/>
                <w:color w:val="FFFFFF"/>
                <w:lang w:val="es-ES" w:eastAsia="es-ES"/>
              </w:rPr>
              <w:t>C</w:t>
            </w:r>
            <w:r w:rsidRPr="00630C73">
              <w:rPr>
                <w:rFonts w:ascii="Calibri" w:eastAsia="Times New Roman" w:hAnsi="Calibri" w:cs="Calibri"/>
                <w:b/>
                <w:bCs/>
                <w:color w:val="FFFFFF"/>
                <w:lang w:val="es-ES" w:eastAsia="es-ES"/>
              </w:rPr>
              <w:t>TORES</w:t>
            </w:r>
          </w:p>
        </w:tc>
      </w:tr>
      <w:tr w:rsidR="000D4D53" w:rsidRPr="004F1C91" w14:paraId="3EAA8065" w14:textId="77777777" w:rsidTr="006A614C">
        <w:trPr>
          <w:trHeight w:val="300"/>
          <w:jc w:val="center"/>
        </w:trPr>
        <w:tc>
          <w:tcPr>
            <w:tcW w:w="0" w:type="auto"/>
            <w:tcBorders>
              <w:top w:val="nil"/>
              <w:left w:val="single" w:sz="8" w:space="0" w:color="4472C4"/>
              <w:bottom w:val="single" w:sz="4" w:space="0" w:color="4472C4"/>
              <w:right w:val="single" w:sz="4" w:space="0" w:color="4472C4"/>
            </w:tcBorders>
            <w:shd w:val="clear" w:color="auto" w:fill="auto"/>
            <w:noWrap/>
            <w:vAlign w:val="bottom"/>
            <w:hideMark/>
          </w:tcPr>
          <w:p w14:paraId="314B5E40" w14:textId="77777777" w:rsidR="000D4D53" w:rsidRPr="00630C73" w:rsidRDefault="000D4D53" w:rsidP="004F7030">
            <w:pPr>
              <w:spacing w:after="0" w:line="276" w:lineRule="auto"/>
              <w:rPr>
                <w:rFonts w:ascii="Ancizar Sans Light" w:hAnsi="Ancizar Sans Light"/>
                <w:sz w:val="18"/>
              </w:rPr>
            </w:pPr>
            <w:r w:rsidRPr="00630C73">
              <w:rPr>
                <w:rFonts w:ascii="Ancizar Sans Light" w:hAnsi="Ancizar Sans Light"/>
                <w:sz w:val="18"/>
              </w:rPr>
              <w:t xml:space="preserve"> ASEO, CAFETERIA Y VIGILANCIA </w:t>
            </w:r>
          </w:p>
        </w:tc>
        <w:tc>
          <w:tcPr>
            <w:tcW w:w="3997" w:type="dxa"/>
            <w:tcBorders>
              <w:top w:val="nil"/>
              <w:left w:val="single" w:sz="8" w:space="0" w:color="4472C4"/>
              <w:bottom w:val="single" w:sz="4" w:space="0" w:color="4472C4"/>
              <w:right w:val="single" w:sz="4" w:space="0" w:color="4472C4"/>
            </w:tcBorders>
            <w:shd w:val="clear" w:color="auto" w:fill="auto"/>
            <w:noWrap/>
            <w:vAlign w:val="center"/>
            <w:hideMark/>
          </w:tcPr>
          <w:p w14:paraId="336B83C2" w14:textId="3E239F59"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Número de estudiantes </w:t>
            </w:r>
            <w:r w:rsidR="00261FAE" w:rsidRPr="004F1C91">
              <w:rPr>
                <w:rFonts w:ascii="Ancizar Sans Light" w:hAnsi="Ancizar Sans Light"/>
                <w:sz w:val="18"/>
                <w:lang w:val="es-ES"/>
              </w:rPr>
              <w:t>por programa</w:t>
            </w:r>
          </w:p>
        </w:tc>
      </w:tr>
      <w:tr w:rsidR="000D4D53" w:rsidRPr="004F1C91" w14:paraId="4D3BDC46" w14:textId="77777777" w:rsidTr="006A614C">
        <w:trPr>
          <w:trHeight w:val="164"/>
          <w:jc w:val="center"/>
        </w:trPr>
        <w:tc>
          <w:tcPr>
            <w:tcW w:w="0" w:type="auto"/>
            <w:tcBorders>
              <w:top w:val="nil"/>
              <w:left w:val="single" w:sz="8" w:space="0" w:color="4472C4"/>
              <w:bottom w:val="single" w:sz="4" w:space="0" w:color="4472C4"/>
              <w:right w:val="single" w:sz="4" w:space="0" w:color="4472C4"/>
            </w:tcBorders>
            <w:shd w:val="clear" w:color="auto" w:fill="auto"/>
            <w:noWrap/>
            <w:vAlign w:val="bottom"/>
            <w:hideMark/>
          </w:tcPr>
          <w:p w14:paraId="2E0C7125" w14:textId="77777777" w:rsidR="000D4D53" w:rsidRPr="00630C73" w:rsidRDefault="000D4D53" w:rsidP="004F7030">
            <w:pPr>
              <w:spacing w:after="0" w:line="276" w:lineRule="auto"/>
              <w:rPr>
                <w:rFonts w:ascii="Ancizar Sans Light" w:hAnsi="Ancizar Sans Light"/>
                <w:sz w:val="18"/>
              </w:rPr>
            </w:pPr>
            <w:r w:rsidRPr="004F1C91">
              <w:rPr>
                <w:rFonts w:ascii="Ancizar Sans Light" w:hAnsi="Ancizar Sans Light"/>
                <w:sz w:val="18"/>
                <w:lang w:val="es-ES"/>
              </w:rPr>
              <w:t xml:space="preserve"> </w:t>
            </w:r>
            <w:r w:rsidRPr="00630C73">
              <w:rPr>
                <w:rFonts w:ascii="Ancizar Sans Light" w:hAnsi="Ancizar Sans Light"/>
                <w:sz w:val="18"/>
              </w:rPr>
              <w:t xml:space="preserve">BIENESTAR </w:t>
            </w:r>
          </w:p>
        </w:tc>
        <w:tc>
          <w:tcPr>
            <w:tcW w:w="3997" w:type="dxa"/>
            <w:tcBorders>
              <w:top w:val="nil"/>
              <w:left w:val="single" w:sz="8" w:space="0" w:color="4472C4"/>
              <w:bottom w:val="single" w:sz="4" w:space="0" w:color="4472C4"/>
              <w:right w:val="single" w:sz="4" w:space="0" w:color="4472C4"/>
            </w:tcBorders>
            <w:shd w:val="clear" w:color="auto" w:fill="auto"/>
            <w:noWrap/>
            <w:vAlign w:val="bottom"/>
            <w:hideMark/>
          </w:tcPr>
          <w:p w14:paraId="2E5D52BD" w14:textId="138542DD"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Número de estudiantes </w:t>
            </w:r>
            <w:r w:rsidR="007552F0" w:rsidRPr="004F1C91">
              <w:rPr>
                <w:rFonts w:ascii="Ancizar Sans Light" w:hAnsi="Ancizar Sans Light"/>
                <w:sz w:val="18"/>
                <w:lang w:val="es-ES"/>
              </w:rPr>
              <w:t>por pro</w:t>
            </w:r>
            <w:r w:rsidR="00261FAE" w:rsidRPr="004F1C91">
              <w:rPr>
                <w:rFonts w:ascii="Ancizar Sans Light" w:hAnsi="Ancizar Sans Light"/>
                <w:sz w:val="18"/>
                <w:lang w:val="es-ES"/>
              </w:rPr>
              <w:t>grama</w:t>
            </w:r>
          </w:p>
        </w:tc>
      </w:tr>
      <w:tr w:rsidR="000D4D53" w:rsidRPr="004F1C91" w14:paraId="5A176521" w14:textId="77777777" w:rsidTr="006A614C">
        <w:trPr>
          <w:trHeight w:val="300"/>
          <w:jc w:val="center"/>
        </w:trPr>
        <w:tc>
          <w:tcPr>
            <w:tcW w:w="0" w:type="auto"/>
            <w:tcBorders>
              <w:top w:val="nil"/>
              <w:left w:val="single" w:sz="8" w:space="0" w:color="4472C4"/>
              <w:bottom w:val="single" w:sz="4" w:space="0" w:color="4472C4"/>
              <w:right w:val="single" w:sz="4" w:space="0" w:color="4472C4"/>
            </w:tcBorders>
            <w:shd w:val="clear" w:color="auto" w:fill="auto"/>
            <w:noWrap/>
            <w:vAlign w:val="bottom"/>
            <w:hideMark/>
          </w:tcPr>
          <w:p w14:paraId="0C7E4B70" w14:textId="5A9C3CF7" w:rsidR="000D4D53" w:rsidRPr="007C064C" w:rsidRDefault="000D4D53" w:rsidP="006A614C">
            <w:pPr>
              <w:spacing w:after="0" w:line="276" w:lineRule="auto"/>
              <w:rPr>
                <w:rFonts w:ascii="Ancizar Sans Light" w:hAnsi="Ancizar Sans Light"/>
                <w:sz w:val="18"/>
                <w:lang w:val="es-MX"/>
              </w:rPr>
            </w:pPr>
            <w:r w:rsidRPr="007C064C">
              <w:rPr>
                <w:rFonts w:ascii="Ancizar Sans Light" w:hAnsi="Ancizar Sans Light"/>
                <w:sz w:val="18"/>
                <w:lang w:val="es-MX"/>
              </w:rPr>
              <w:t xml:space="preserve"> GASTOS DE PERSONAL  </w:t>
            </w:r>
            <w:r w:rsidR="006A614C">
              <w:rPr>
                <w:rFonts w:ascii="Ancizar Sans Light" w:hAnsi="Ancizar Sans Light"/>
                <w:sz w:val="18"/>
                <w:lang w:val="es-MX"/>
              </w:rPr>
              <w:t>ADMINSTRATIVO</w:t>
            </w:r>
          </w:p>
        </w:tc>
        <w:tc>
          <w:tcPr>
            <w:tcW w:w="3997" w:type="dxa"/>
            <w:tcBorders>
              <w:top w:val="nil"/>
              <w:left w:val="single" w:sz="8" w:space="0" w:color="4472C4"/>
              <w:bottom w:val="single" w:sz="4" w:space="0" w:color="4472C4"/>
              <w:right w:val="single" w:sz="4" w:space="0" w:color="4472C4"/>
            </w:tcBorders>
            <w:shd w:val="clear" w:color="auto" w:fill="auto"/>
            <w:noWrap/>
            <w:vAlign w:val="bottom"/>
            <w:hideMark/>
          </w:tcPr>
          <w:p w14:paraId="6420D1A4" w14:textId="77777777"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Promedio PTA y Número de estudiantes </w:t>
            </w:r>
          </w:p>
        </w:tc>
      </w:tr>
      <w:tr w:rsidR="000B58C8" w:rsidRPr="004F1C91" w14:paraId="634274D4" w14:textId="77777777" w:rsidTr="006A614C">
        <w:trPr>
          <w:trHeight w:val="300"/>
          <w:jc w:val="center"/>
        </w:trPr>
        <w:tc>
          <w:tcPr>
            <w:tcW w:w="0" w:type="auto"/>
            <w:tcBorders>
              <w:top w:val="single" w:sz="4" w:space="0" w:color="4472C4"/>
              <w:left w:val="single" w:sz="8" w:space="0" w:color="4472C4"/>
              <w:bottom w:val="nil"/>
              <w:right w:val="single" w:sz="4" w:space="0" w:color="4472C4"/>
            </w:tcBorders>
            <w:shd w:val="clear" w:color="auto" w:fill="auto"/>
            <w:noWrap/>
            <w:vAlign w:val="bottom"/>
          </w:tcPr>
          <w:p w14:paraId="7EE4C517" w14:textId="477BF54A" w:rsidR="000B58C8" w:rsidRPr="007C064C" w:rsidRDefault="006A614C" w:rsidP="006A614C">
            <w:pPr>
              <w:spacing w:after="0" w:line="276" w:lineRule="auto"/>
              <w:rPr>
                <w:rFonts w:ascii="Ancizar Sans Light" w:hAnsi="Ancizar Sans Light"/>
                <w:sz w:val="18"/>
                <w:lang w:val="es-MX"/>
              </w:rPr>
            </w:pPr>
            <w:r>
              <w:rPr>
                <w:rFonts w:ascii="Ancizar Sans Light" w:hAnsi="Ancizar Sans Light"/>
                <w:sz w:val="18"/>
                <w:lang w:val="es-MX"/>
              </w:rPr>
              <w:t>GASTOS DE PERSONAL -</w:t>
            </w:r>
            <w:r w:rsidR="000B58C8" w:rsidRPr="007C064C">
              <w:rPr>
                <w:rFonts w:ascii="Ancizar Sans Light" w:hAnsi="Ancizar Sans Light"/>
                <w:sz w:val="18"/>
                <w:lang w:val="es-MX"/>
              </w:rPr>
              <w:t xml:space="preserve"> </w:t>
            </w:r>
            <w:r>
              <w:rPr>
                <w:rFonts w:ascii="Ancizar Sans Light" w:hAnsi="Ancizar Sans Light"/>
                <w:sz w:val="18"/>
                <w:lang w:val="es-MX"/>
              </w:rPr>
              <w:t>PTA REMUNRACION DOCENTE</w:t>
            </w:r>
          </w:p>
        </w:tc>
        <w:tc>
          <w:tcPr>
            <w:tcW w:w="3997" w:type="dxa"/>
            <w:tcBorders>
              <w:top w:val="single" w:sz="4" w:space="0" w:color="4472C4"/>
              <w:left w:val="single" w:sz="8" w:space="0" w:color="4472C4"/>
              <w:bottom w:val="nil"/>
              <w:right w:val="single" w:sz="4" w:space="0" w:color="4472C4"/>
            </w:tcBorders>
            <w:shd w:val="clear" w:color="auto" w:fill="auto"/>
            <w:noWrap/>
            <w:vAlign w:val="bottom"/>
          </w:tcPr>
          <w:p w14:paraId="296A04AF" w14:textId="092FBBEC" w:rsidR="000B58C8" w:rsidRPr="004F1C91" w:rsidRDefault="006A614C" w:rsidP="004F7030">
            <w:pPr>
              <w:spacing w:after="0" w:line="276" w:lineRule="auto"/>
              <w:rPr>
                <w:rFonts w:ascii="Ancizar Sans Light" w:hAnsi="Ancizar Sans Light"/>
                <w:sz w:val="18"/>
                <w:lang w:val="es-ES"/>
              </w:rPr>
            </w:pPr>
            <w:r>
              <w:rPr>
                <w:rFonts w:ascii="Ancizar Sans Light" w:hAnsi="Ancizar Sans Light"/>
                <w:sz w:val="18"/>
                <w:lang w:val="es-ES"/>
              </w:rPr>
              <w:t>Cursos Cruzados</w:t>
            </w:r>
          </w:p>
        </w:tc>
      </w:tr>
      <w:tr w:rsidR="000D4D53" w:rsidRPr="004F1C91" w14:paraId="391764B0" w14:textId="77777777" w:rsidTr="006A614C">
        <w:trPr>
          <w:trHeight w:val="300"/>
          <w:jc w:val="center"/>
        </w:trPr>
        <w:tc>
          <w:tcPr>
            <w:tcW w:w="0" w:type="auto"/>
            <w:tcBorders>
              <w:top w:val="single" w:sz="4" w:space="0" w:color="4472C4"/>
              <w:left w:val="single" w:sz="8" w:space="0" w:color="4472C4"/>
              <w:bottom w:val="single" w:sz="4" w:space="0" w:color="4472C4"/>
              <w:right w:val="single" w:sz="4" w:space="0" w:color="4472C4"/>
            </w:tcBorders>
            <w:shd w:val="clear" w:color="auto" w:fill="auto"/>
            <w:noWrap/>
            <w:vAlign w:val="bottom"/>
            <w:hideMark/>
          </w:tcPr>
          <w:p w14:paraId="4E8F9A0C" w14:textId="77777777"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 GASTOS DE VIAJE Y TRANSPORTE </w:t>
            </w:r>
          </w:p>
        </w:tc>
        <w:tc>
          <w:tcPr>
            <w:tcW w:w="3997" w:type="dxa"/>
            <w:tcBorders>
              <w:top w:val="single" w:sz="4" w:space="0" w:color="4472C4"/>
              <w:left w:val="single" w:sz="8" w:space="0" w:color="4472C4"/>
              <w:bottom w:val="single" w:sz="4" w:space="0" w:color="4472C4"/>
              <w:right w:val="single" w:sz="4" w:space="0" w:color="4472C4"/>
            </w:tcBorders>
            <w:shd w:val="clear" w:color="auto" w:fill="auto"/>
            <w:noWrap/>
            <w:vAlign w:val="bottom"/>
            <w:hideMark/>
          </w:tcPr>
          <w:p w14:paraId="7615B03F" w14:textId="184F12A6"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Número de estudiantes </w:t>
            </w:r>
            <w:r w:rsidR="00261FAE" w:rsidRPr="004F1C91">
              <w:rPr>
                <w:rFonts w:ascii="Ancizar Sans Light" w:hAnsi="Ancizar Sans Light"/>
                <w:sz w:val="18"/>
                <w:lang w:val="es-ES"/>
              </w:rPr>
              <w:t>por programa</w:t>
            </w:r>
          </w:p>
        </w:tc>
      </w:tr>
      <w:tr w:rsidR="000D4D53" w:rsidRPr="004F1C91" w14:paraId="5E068CAC" w14:textId="77777777" w:rsidTr="006A614C">
        <w:trPr>
          <w:trHeight w:val="276"/>
          <w:jc w:val="center"/>
        </w:trPr>
        <w:tc>
          <w:tcPr>
            <w:tcW w:w="0" w:type="auto"/>
            <w:tcBorders>
              <w:top w:val="nil"/>
              <w:left w:val="single" w:sz="8" w:space="0" w:color="4472C4"/>
              <w:bottom w:val="single" w:sz="4" w:space="0" w:color="4472C4"/>
              <w:right w:val="single" w:sz="4" w:space="0" w:color="4472C4"/>
            </w:tcBorders>
            <w:shd w:val="clear" w:color="auto" w:fill="auto"/>
            <w:vAlign w:val="center"/>
            <w:hideMark/>
          </w:tcPr>
          <w:p w14:paraId="517E7AE5" w14:textId="16EF2276" w:rsidR="000D4D53" w:rsidRPr="00630C73" w:rsidRDefault="000D4D53" w:rsidP="004F7030">
            <w:pPr>
              <w:spacing w:after="0" w:line="276" w:lineRule="auto"/>
              <w:rPr>
                <w:rFonts w:ascii="Ancizar Sans Light" w:hAnsi="Ancizar Sans Light"/>
                <w:sz w:val="18"/>
              </w:rPr>
            </w:pPr>
            <w:r w:rsidRPr="004F1C91">
              <w:rPr>
                <w:rFonts w:ascii="Ancizar Sans Light" w:hAnsi="Ancizar Sans Light"/>
                <w:sz w:val="18"/>
                <w:lang w:val="es-ES"/>
              </w:rPr>
              <w:t xml:space="preserve"> </w:t>
            </w:r>
            <w:r w:rsidRPr="00630C73">
              <w:rPr>
                <w:rFonts w:ascii="Ancizar Sans Light" w:hAnsi="Ancizar Sans Light"/>
                <w:sz w:val="18"/>
              </w:rPr>
              <w:t>GESTION DE BIENES</w:t>
            </w:r>
            <w:r w:rsidR="007C064C">
              <w:rPr>
                <w:rFonts w:ascii="Ancizar Sans Light" w:hAnsi="Ancizar Sans Light"/>
                <w:sz w:val="18"/>
              </w:rPr>
              <w:t xml:space="preserve"> </w:t>
            </w:r>
            <w:r w:rsidRPr="00630C73">
              <w:rPr>
                <w:rFonts w:ascii="Ancizar Sans Light" w:hAnsi="Ancizar Sans Light"/>
                <w:sz w:val="18"/>
              </w:rPr>
              <w:t xml:space="preserve"> </w:t>
            </w:r>
          </w:p>
        </w:tc>
        <w:tc>
          <w:tcPr>
            <w:tcW w:w="3997" w:type="dxa"/>
            <w:tcBorders>
              <w:top w:val="nil"/>
              <w:left w:val="single" w:sz="8" w:space="0" w:color="4472C4"/>
              <w:bottom w:val="single" w:sz="4" w:space="0" w:color="4472C4"/>
              <w:right w:val="single" w:sz="4" w:space="0" w:color="4472C4"/>
            </w:tcBorders>
            <w:shd w:val="clear" w:color="auto" w:fill="auto"/>
            <w:vAlign w:val="center"/>
            <w:hideMark/>
          </w:tcPr>
          <w:p w14:paraId="7C3D7D8D" w14:textId="32F66D62" w:rsidR="000D4D53" w:rsidRPr="007C064C" w:rsidRDefault="000D4D53" w:rsidP="004F7030">
            <w:pPr>
              <w:spacing w:after="0" w:line="276" w:lineRule="auto"/>
              <w:rPr>
                <w:rFonts w:ascii="Ancizar Sans Light" w:hAnsi="Ancizar Sans Light"/>
                <w:sz w:val="18"/>
                <w:lang w:val="es-MX"/>
              </w:rPr>
            </w:pPr>
            <w:r w:rsidRPr="007C064C">
              <w:rPr>
                <w:rFonts w:ascii="Ancizar Sans Light" w:hAnsi="Ancizar Sans Light"/>
                <w:sz w:val="18"/>
                <w:lang w:val="es-MX"/>
              </w:rPr>
              <w:t xml:space="preserve">Promedio: </w:t>
            </w:r>
            <w:r w:rsidR="007C064C" w:rsidRPr="007C064C">
              <w:rPr>
                <w:rFonts w:ascii="Ancizar Sans Light" w:hAnsi="Ancizar Sans Light"/>
                <w:sz w:val="18"/>
                <w:lang w:val="es-MX"/>
              </w:rPr>
              <w:t xml:space="preserve">% de </w:t>
            </w:r>
            <w:r w:rsidR="007C064C">
              <w:rPr>
                <w:rFonts w:ascii="Ancizar Sans Light" w:hAnsi="Ancizar Sans Light"/>
                <w:sz w:val="18"/>
                <w:lang w:val="es-MX"/>
              </w:rPr>
              <w:t xml:space="preserve">Uso </w:t>
            </w:r>
            <w:r w:rsidRPr="007C064C">
              <w:rPr>
                <w:rFonts w:ascii="Ancizar Sans Light" w:hAnsi="Ancizar Sans Light"/>
                <w:sz w:val="18"/>
                <w:lang w:val="es-MX"/>
              </w:rPr>
              <w:t xml:space="preserve">Laboratorios &amp; Número de estudiantes por programa </w:t>
            </w:r>
          </w:p>
        </w:tc>
      </w:tr>
      <w:tr w:rsidR="000D4D53" w:rsidRPr="00630C73" w14:paraId="4D81E7B4" w14:textId="77777777" w:rsidTr="006A614C">
        <w:trPr>
          <w:trHeight w:val="300"/>
          <w:jc w:val="center"/>
        </w:trPr>
        <w:tc>
          <w:tcPr>
            <w:tcW w:w="0" w:type="auto"/>
            <w:tcBorders>
              <w:top w:val="nil"/>
              <w:left w:val="single" w:sz="8" w:space="0" w:color="4472C4"/>
              <w:bottom w:val="single" w:sz="4" w:space="0" w:color="4472C4"/>
              <w:right w:val="single" w:sz="4" w:space="0" w:color="4472C4"/>
            </w:tcBorders>
            <w:shd w:val="clear" w:color="auto" w:fill="auto"/>
            <w:vAlign w:val="center"/>
            <w:hideMark/>
          </w:tcPr>
          <w:p w14:paraId="3C4F8577" w14:textId="77777777" w:rsidR="000D4D53" w:rsidRPr="00630C73" w:rsidRDefault="000D4D53" w:rsidP="004F7030">
            <w:pPr>
              <w:spacing w:after="0" w:line="276" w:lineRule="auto"/>
              <w:rPr>
                <w:rFonts w:ascii="Ancizar Sans Light" w:hAnsi="Ancizar Sans Light"/>
                <w:sz w:val="18"/>
              </w:rPr>
            </w:pPr>
            <w:r w:rsidRPr="007C064C">
              <w:rPr>
                <w:rFonts w:ascii="Ancizar Sans Light" w:hAnsi="Ancizar Sans Light"/>
                <w:sz w:val="18"/>
                <w:lang w:val="es-MX"/>
              </w:rPr>
              <w:t xml:space="preserve"> </w:t>
            </w:r>
            <w:r w:rsidRPr="00630C73">
              <w:rPr>
                <w:rFonts w:ascii="Ancizar Sans Light" w:hAnsi="Ancizar Sans Light"/>
                <w:sz w:val="18"/>
              </w:rPr>
              <w:t xml:space="preserve">IMPUESTOS, TASAS Y CONTRIBUCIONES </w:t>
            </w:r>
          </w:p>
        </w:tc>
        <w:tc>
          <w:tcPr>
            <w:tcW w:w="3997" w:type="dxa"/>
            <w:tcBorders>
              <w:top w:val="nil"/>
              <w:left w:val="single" w:sz="8" w:space="0" w:color="4472C4"/>
              <w:bottom w:val="single" w:sz="4" w:space="0" w:color="4472C4"/>
              <w:right w:val="single" w:sz="4" w:space="0" w:color="4472C4"/>
            </w:tcBorders>
            <w:shd w:val="clear" w:color="auto" w:fill="auto"/>
            <w:noWrap/>
            <w:vAlign w:val="center"/>
            <w:hideMark/>
          </w:tcPr>
          <w:p w14:paraId="51BFFE0C" w14:textId="77777777" w:rsidR="000D4D53" w:rsidRPr="00630C73" w:rsidRDefault="000D4D53" w:rsidP="004F7030">
            <w:pPr>
              <w:spacing w:after="0" w:line="276" w:lineRule="auto"/>
              <w:rPr>
                <w:rFonts w:ascii="Ancizar Sans Light" w:hAnsi="Ancizar Sans Light"/>
                <w:sz w:val="18"/>
              </w:rPr>
            </w:pPr>
            <w:r>
              <w:rPr>
                <w:rFonts w:ascii="Ancizar Sans Light" w:hAnsi="Ancizar Sans Light"/>
                <w:sz w:val="18"/>
              </w:rPr>
              <w:t>PTA  por p</w:t>
            </w:r>
            <w:r w:rsidRPr="00630C73">
              <w:rPr>
                <w:rFonts w:ascii="Ancizar Sans Light" w:hAnsi="Ancizar Sans Light"/>
                <w:sz w:val="18"/>
              </w:rPr>
              <w:t xml:space="preserve">rograma </w:t>
            </w:r>
          </w:p>
        </w:tc>
      </w:tr>
      <w:tr w:rsidR="000D4D53" w:rsidRPr="00630C73" w14:paraId="2664E46F" w14:textId="77777777" w:rsidTr="006A614C">
        <w:trPr>
          <w:trHeight w:val="100"/>
          <w:jc w:val="center"/>
        </w:trPr>
        <w:tc>
          <w:tcPr>
            <w:tcW w:w="0" w:type="auto"/>
            <w:tcBorders>
              <w:top w:val="nil"/>
              <w:left w:val="single" w:sz="8" w:space="0" w:color="4472C4"/>
              <w:bottom w:val="single" w:sz="4" w:space="0" w:color="4472C4"/>
              <w:right w:val="single" w:sz="4" w:space="0" w:color="4472C4"/>
            </w:tcBorders>
            <w:shd w:val="clear" w:color="auto" w:fill="auto"/>
            <w:vAlign w:val="center"/>
            <w:hideMark/>
          </w:tcPr>
          <w:p w14:paraId="0BA2B9F6" w14:textId="77777777" w:rsidR="000D4D53" w:rsidRPr="00630C73" w:rsidRDefault="000D4D53" w:rsidP="004F7030">
            <w:pPr>
              <w:spacing w:after="0" w:line="276" w:lineRule="auto"/>
              <w:rPr>
                <w:rFonts w:ascii="Ancizar Sans Light" w:hAnsi="Ancizar Sans Light"/>
                <w:sz w:val="18"/>
              </w:rPr>
            </w:pPr>
            <w:r w:rsidRPr="00630C73">
              <w:rPr>
                <w:rFonts w:ascii="Ancizar Sans Light" w:hAnsi="Ancizar Sans Light"/>
                <w:sz w:val="18"/>
              </w:rPr>
              <w:t xml:space="preserve"> MATERIALES, SUMINISTROS E INSUMOS </w:t>
            </w:r>
          </w:p>
        </w:tc>
        <w:tc>
          <w:tcPr>
            <w:tcW w:w="3997" w:type="dxa"/>
            <w:tcBorders>
              <w:top w:val="nil"/>
              <w:left w:val="single" w:sz="8" w:space="0" w:color="4472C4"/>
              <w:bottom w:val="single" w:sz="4" w:space="0" w:color="4472C4"/>
              <w:right w:val="single" w:sz="4" w:space="0" w:color="4472C4"/>
            </w:tcBorders>
            <w:shd w:val="clear" w:color="auto" w:fill="auto"/>
            <w:noWrap/>
            <w:vAlign w:val="center"/>
            <w:hideMark/>
          </w:tcPr>
          <w:p w14:paraId="7CC4D679" w14:textId="5D7E22C9" w:rsidR="000D4D53" w:rsidRPr="00630C73" w:rsidRDefault="00261FAE" w:rsidP="004F7030">
            <w:pPr>
              <w:spacing w:after="0" w:line="276" w:lineRule="auto"/>
              <w:rPr>
                <w:rFonts w:ascii="Ancizar Sans Light" w:hAnsi="Ancizar Sans Light"/>
                <w:sz w:val="18"/>
              </w:rPr>
            </w:pPr>
            <w:r>
              <w:rPr>
                <w:rFonts w:ascii="Ancizar Sans Light" w:hAnsi="Ancizar Sans Light"/>
                <w:sz w:val="18"/>
              </w:rPr>
              <w:t xml:space="preserve">% de uso de </w:t>
            </w:r>
            <w:r w:rsidR="000D4D53" w:rsidRPr="00630C73">
              <w:rPr>
                <w:rFonts w:ascii="Ancizar Sans Light" w:hAnsi="Ancizar Sans Light"/>
                <w:sz w:val="18"/>
              </w:rPr>
              <w:t xml:space="preserve">Laboratorios </w:t>
            </w:r>
          </w:p>
        </w:tc>
      </w:tr>
      <w:tr w:rsidR="000D4D53" w:rsidRPr="00630C73" w14:paraId="6ABA0520" w14:textId="77777777" w:rsidTr="006A614C">
        <w:trPr>
          <w:trHeight w:val="300"/>
          <w:jc w:val="center"/>
        </w:trPr>
        <w:tc>
          <w:tcPr>
            <w:tcW w:w="0" w:type="auto"/>
            <w:tcBorders>
              <w:top w:val="nil"/>
              <w:left w:val="single" w:sz="8" w:space="0" w:color="4472C4"/>
              <w:bottom w:val="single" w:sz="4" w:space="0" w:color="4472C4"/>
              <w:right w:val="single" w:sz="4" w:space="0" w:color="4472C4"/>
            </w:tcBorders>
            <w:shd w:val="clear" w:color="auto" w:fill="auto"/>
            <w:vAlign w:val="center"/>
            <w:hideMark/>
          </w:tcPr>
          <w:p w14:paraId="7A4FC333" w14:textId="77777777" w:rsidR="000D4D53" w:rsidRPr="00630C73" w:rsidRDefault="000D4D53" w:rsidP="004F7030">
            <w:pPr>
              <w:spacing w:after="0" w:line="276" w:lineRule="auto"/>
              <w:rPr>
                <w:rFonts w:ascii="Ancizar Sans Light" w:hAnsi="Ancizar Sans Light"/>
                <w:sz w:val="18"/>
              </w:rPr>
            </w:pPr>
            <w:r w:rsidRPr="004F1C91">
              <w:rPr>
                <w:rFonts w:ascii="Ancizar Sans Light" w:hAnsi="Ancizar Sans Light"/>
                <w:sz w:val="18"/>
                <w:lang w:val="es-ES"/>
              </w:rPr>
              <w:t xml:space="preserve"> </w:t>
            </w:r>
            <w:r w:rsidRPr="00630C73">
              <w:rPr>
                <w:rFonts w:ascii="Ancizar Sans Light" w:hAnsi="Ancizar Sans Light"/>
                <w:sz w:val="18"/>
              </w:rPr>
              <w:t xml:space="preserve">SERVICIOS CONTRATADOS </w:t>
            </w:r>
          </w:p>
        </w:tc>
        <w:tc>
          <w:tcPr>
            <w:tcW w:w="3997" w:type="dxa"/>
            <w:tcBorders>
              <w:top w:val="nil"/>
              <w:left w:val="single" w:sz="8" w:space="0" w:color="4472C4"/>
              <w:bottom w:val="single" w:sz="4" w:space="0" w:color="4472C4"/>
              <w:right w:val="single" w:sz="4" w:space="0" w:color="4472C4"/>
            </w:tcBorders>
            <w:shd w:val="clear" w:color="auto" w:fill="auto"/>
            <w:noWrap/>
            <w:vAlign w:val="center"/>
            <w:hideMark/>
          </w:tcPr>
          <w:p w14:paraId="61007CA1" w14:textId="77777777" w:rsidR="000D4D53" w:rsidRPr="00630C73" w:rsidRDefault="000D4D53" w:rsidP="004F7030">
            <w:pPr>
              <w:spacing w:after="0" w:line="276" w:lineRule="auto"/>
              <w:rPr>
                <w:rFonts w:ascii="Ancizar Sans Light" w:hAnsi="Ancizar Sans Light"/>
                <w:sz w:val="18"/>
              </w:rPr>
            </w:pPr>
            <w:r w:rsidRPr="00630C73">
              <w:rPr>
                <w:rFonts w:ascii="Ancizar Sans Light" w:hAnsi="Ancizar Sans Light"/>
                <w:sz w:val="18"/>
              </w:rPr>
              <w:t xml:space="preserve">No. contratistas </w:t>
            </w:r>
          </w:p>
        </w:tc>
      </w:tr>
      <w:tr w:rsidR="000D4D53" w:rsidRPr="004F1C91" w14:paraId="3337F813" w14:textId="77777777" w:rsidTr="006A614C">
        <w:trPr>
          <w:trHeight w:val="71"/>
          <w:jc w:val="center"/>
        </w:trPr>
        <w:tc>
          <w:tcPr>
            <w:tcW w:w="0" w:type="auto"/>
            <w:tcBorders>
              <w:top w:val="single" w:sz="4" w:space="0" w:color="4472C4"/>
              <w:left w:val="single" w:sz="8" w:space="0" w:color="4472C4"/>
              <w:bottom w:val="single" w:sz="4" w:space="0" w:color="4472C4"/>
              <w:right w:val="single" w:sz="4" w:space="0" w:color="4472C4"/>
            </w:tcBorders>
            <w:shd w:val="clear" w:color="auto" w:fill="auto"/>
            <w:vAlign w:val="center"/>
            <w:hideMark/>
          </w:tcPr>
          <w:p w14:paraId="7D639841" w14:textId="77777777" w:rsidR="000D4D53" w:rsidRPr="00630C73" w:rsidRDefault="000D4D53" w:rsidP="004F7030">
            <w:pPr>
              <w:spacing w:after="0" w:line="276" w:lineRule="auto"/>
              <w:rPr>
                <w:rFonts w:ascii="Ancizar Sans Light" w:hAnsi="Ancizar Sans Light"/>
                <w:sz w:val="18"/>
              </w:rPr>
            </w:pPr>
            <w:r w:rsidRPr="00630C73">
              <w:rPr>
                <w:rFonts w:ascii="Ancizar Sans Light" w:hAnsi="Ancizar Sans Light"/>
                <w:sz w:val="18"/>
              </w:rPr>
              <w:t xml:space="preserve"> SERVICIOS PUBLICOS </w:t>
            </w:r>
          </w:p>
        </w:tc>
        <w:tc>
          <w:tcPr>
            <w:tcW w:w="3997" w:type="dxa"/>
            <w:tcBorders>
              <w:top w:val="single" w:sz="4" w:space="0" w:color="4472C4"/>
              <w:left w:val="single" w:sz="8" w:space="0" w:color="4472C4"/>
              <w:bottom w:val="nil"/>
              <w:right w:val="single" w:sz="4" w:space="0" w:color="4472C4"/>
            </w:tcBorders>
            <w:shd w:val="clear" w:color="auto" w:fill="auto"/>
            <w:noWrap/>
            <w:vAlign w:val="center"/>
            <w:hideMark/>
          </w:tcPr>
          <w:p w14:paraId="70D4EA93" w14:textId="587EC833" w:rsidR="000D4D53" w:rsidRPr="004F1C91" w:rsidRDefault="000D4D53" w:rsidP="004F7030">
            <w:pPr>
              <w:spacing w:after="0" w:line="276" w:lineRule="auto"/>
              <w:rPr>
                <w:rFonts w:ascii="Ancizar Sans Light" w:hAnsi="Ancizar Sans Light"/>
                <w:sz w:val="18"/>
                <w:lang w:val="es-ES"/>
              </w:rPr>
            </w:pPr>
            <w:r w:rsidRPr="004F1C91">
              <w:rPr>
                <w:rFonts w:ascii="Ancizar Sans Light" w:hAnsi="Ancizar Sans Light"/>
                <w:sz w:val="18"/>
                <w:lang w:val="es-ES"/>
              </w:rPr>
              <w:t xml:space="preserve">Número de estudiantes </w:t>
            </w:r>
            <w:r w:rsidR="00725E59" w:rsidRPr="004F1C91">
              <w:rPr>
                <w:rFonts w:ascii="Ancizar Sans Light" w:hAnsi="Ancizar Sans Light"/>
                <w:sz w:val="18"/>
                <w:lang w:val="es-ES"/>
              </w:rPr>
              <w:t>por programa</w:t>
            </w:r>
          </w:p>
        </w:tc>
      </w:tr>
      <w:tr w:rsidR="000B58C8" w:rsidRPr="004F1C91" w14:paraId="72F76AE3" w14:textId="77777777" w:rsidTr="006A614C">
        <w:trPr>
          <w:trHeight w:val="71"/>
          <w:jc w:val="center"/>
        </w:trPr>
        <w:tc>
          <w:tcPr>
            <w:tcW w:w="0" w:type="auto"/>
            <w:tcBorders>
              <w:top w:val="single" w:sz="4" w:space="0" w:color="4472C4"/>
              <w:left w:val="single" w:sz="8" w:space="0" w:color="4472C4"/>
              <w:bottom w:val="single" w:sz="4" w:space="0" w:color="4472C4"/>
              <w:right w:val="single" w:sz="4" w:space="0" w:color="4472C4"/>
            </w:tcBorders>
            <w:shd w:val="clear" w:color="auto" w:fill="auto"/>
            <w:vAlign w:val="center"/>
          </w:tcPr>
          <w:p w14:paraId="4A6397B3" w14:textId="2614AF94" w:rsidR="000B58C8" w:rsidRPr="00630C73" w:rsidRDefault="000B58C8" w:rsidP="000B58C8">
            <w:pPr>
              <w:spacing w:after="0" w:line="276" w:lineRule="auto"/>
              <w:rPr>
                <w:rFonts w:ascii="Ancizar Sans Light" w:hAnsi="Ancizar Sans Light"/>
                <w:sz w:val="18"/>
              </w:rPr>
            </w:pPr>
            <w:r w:rsidRPr="00630C73">
              <w:rPr>
                <w:rFonts w:ascii="Ancizar Sans Light" w:hAnsi="Ancizar Sans Light"/>
                <w:sz w:val="18"/>
              </w:rPr>
              <w:t xml:space="preserve"> OTROS COSTOS </w:t>
            </w:r>
          </w:p>
        </w:tc>
        <w:tc>
          <w:tcPr>
            <w:tcW w:w="3997" w:type="dxa"/>
            <w:tcBorders>
              <w:top w:val="single" w:sz="4" w:space="0" w:color="4472C4"/>
              <w:left w:val="single" w:sz="8" w:space="0" w:color="4472C4"/>
              <w:bottom w:val="single" w:sz="4" w:space="0" w:color="4472C4"/>
              <w:right w:val="single" w:sz="4" w:space="0" w:color="4472C4"/>
            </w:tcBorders>
            <w:shd w:val="clear" w:color="auto" w:fill="auto"/>
            <w:noWrap/>
            <w:vAlign w:val="center"/>
          </w:tcPr>
          <w:p w14:paraId="69BF8252" w14:textId="02A07598" w:rsidR="000B58C8" w:rsidRPr="004F1C91" w:rsidRDefault="000B58C8" w:rsidP="000B58C8">
            <w:pPr>
              <w:spacing w:after="0" w:line="276" w:lineRule="auto"/>
              <w:rPr>
                <w:rFonts w:ascii="Ancizar Sans Light" w:hAnsi="Ancizar Sans Light"/>
                <w:sz w:val="18"/>
                <w:lang w:val="es-ES"/>
              </w:rPr>
            </w:pPr>
            <w:r w:rsidRPr="004F1C91">
              <w:rPr>
                <w:rFonts w:ascii="Ancizar Sans Light" w:hAnsi="Ancizar Sans Light"/>
                <w:sz w:val="18"/>
                <w:lang w:val="es-ES"/>
              </w:rPr>
              <w:t>Promedio PTA y Número de estudiantes por programa</w:t>
            </w:r>
          </w:p>
        </w:tc>
      </w:tr>
    </w:tbl>
    <w:p w14:paraId="0D8E2938" w14:textId="6D9ED48F" w:rsidR="002B05A2" w:rsidRPr="002B05A2" w:rsidRDefault="002B05A2" w:rsidP="004F7030">
      <w:pPr>
        <w:spacing w:line="276" w:lineRule="auto"/>
        <w:rPr>
          <w:rFonts w:ascii="Ancizar Sans Light" w:hAnsi="Ancizar Sans Light"/>
          <w:iCs/>
          <w:sz w:val="16"/>
          <w:szCs w:val="18"/>
          <w:lang w:val="es-MX"/>
        </w:rPr>
      </w:pPr>
    </w:p>
    <w:p w14:paraId="0534AF52" w14:textId="5F9FB922" w:rsidR="000D4D53" w:rsidRPr="002B05A2" w:rsidRDefault="000D4D53" w:rsidP="004F7030">
      <w:pPr>
        <w:spacing w:line="276" w:lineRule="auto"/>
        <w:rPr>
          <w:rFonts w:ascii="Ancizar Sans Light" w:hAnsi="Ancizar Sans Light"/>
          <w:iCs/>
          <w:sz w:val="16"/>
          <w:szCs w:val="18"/>
          <w:lang w:val="es-MX"/>
        </w:rPr>
      </w:pPr>
      <w:r w:rsidRPr="002B05A2">
        <w:rPr>
          <w:rFonts w:ascii="Ancizar Sans Light" w:hAnsi="Ancizar Sans Light"/>
          <w:iCs/>
          <w:sz w:val="16"/>
          <w:szCs w:val="18"/>
          <w:lang w:val="es-MX"/>
        </w:rPr>
        <w:lastRenderedPageBreak/>
        <w:t>Fuente: Elaboración propia</w:t>
      </w:r>
    </w:p>
    <w:p w14:paraId="51369C07" w14:textId="007B29D7" w:rsidR="000D4D53" w:rsidRPr="004F1C91" w:rsidRDefault="000D4D53" w:rsidP="004F7030">
      <w:pPr>
        <w:spacing w:line="276" w:lineRule="auto"/>
        <w:jc w:val="both"/>
        <w:rPr>
          <w:rFonts w:ascii="Ancizar Sans Light" w:hAnsi="Ancizar Sans Light"/>
          <w:lang w:val="es-ES"/>
        </w:rPr>
      </w:pPr>
      <w:r w:rsidRPr="004F1C91">
        <w:rPr>
          <w:rFonts w:ascii="Ancizar Sans Light" w:hAnsi="Ancizar Sans Light"/>
          <w:lang w:val="es-ES"/>
        </w:rPr>
        <w:t xml:space="preserve">La distribución de los costos por programa de las agrupaciones de PTA, Materiales, Suministros e Insumos y Servicios Contratados ya se explicaron en los numerales anteriores. Las agrupaciones de </w:t>
      </w:r>
      <w:r w:rsidRPr="004F1C91">
        <w:rPr>
          <w:rFonts w:ascii="Ancizar Sans Light" w:hAnsi="Ancizar Sans Light"/>
          <w:i/>
          <w:lang w:val="es-ES"/>
        </w:rPr>
        <w:t>Aseo, Cafetería y Vigilancia, Bienestar y Servicios Públicos</w:t>
      </w:r>
      <w:r w:rsidRPr="004F1C91">
        <w:rPr>
          <w:rFonts w:ascii="Ancizar Sans Light" w:hAnsi="Ancizar Sans Light"/>
          <w:lang w:val="es-ES"/>
        </w:rPr>
        <w:t xml:space="preserve"> se distribuyen así en cada facultad:  </w:t>
      </w:r>
    </w:p>
    <w:tbl>
      <w:tblPr>
        <w:tblStyle w:val="Tablaconcuadrcula"/>
        <w:tblW w:w="0" w:type="auto"/>
        <w:tblLook w:val="04A0" w:firstRow="1" w:lastRow="0" w:firstColumn="1" w:lastColumn="0" w:noHBand="0" w:noVBand="1"/>
      </w:tblPr>
      <w:tblGrid>
        <w:gridCol w:w="2064"/>
        <w:gridCol w:w="322"/>
        <w:gridCol w:w="1790"/>
        <w:gridCol w:w="273"/>
        <w:gridCol w:w="2302"/>
        <w:gridCol w:w="337"/>
        <w:gridCol w:w="1750"/>
      </w:tblGrid>
      <w:tr w:rsidR="000D4D53" w:rsidRPr="00926BA9" w14:paraId="7D0F8738" w14:textId="77777777" w:rsidTr="00C2398F">
        <w:tc>
          <w:tcPr>
            <w:tcW w:w="4176" w:type="dxa"/>
            <w:gridSpan w:val="3"/>
            <w:tcBorders>
              <w:top w:val="nil"/>
              <w:left w:val="nil"/>
              <w:bottom w:val="single" w:sz="4" w:space="0" w:color="auto"/>
              <w:right w:val="nil"/>
            </w:tcBorders>
          </w:tcPr>
          <w:p w14:paraId="370C9E12"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PREGRADO</w:t>
            </w:r>
          </w:p>
        </w:tc>
        <w:tc>
          <w:tcPr>
            <w:tcW w:w="273" w:type="dxa"/>
            <w:tcBorders>
              <w:top w:val="nil"/>
              <w:left w:val="nil"/>
              <w:bottom w:val="nil"/>
              <w:right w:val="nil"/>
            </w:tcBorders>
          </w:tcPr>
          <w:p w14:paraId="7A18F718" w14:textId="77777777" w:rsidR="000D4D53" w:rsidRPr="00926BA9" w:rsidRDefault="000D4D53" w:rsidP="004F7030">
            <w:pPr>
              <w:spacing w:line="276" w:lineRule="auto"/>
              <w:rPr>
                <w:rFonts w:ascii="Ancizar Sans Light" w:hAnsi="Ancizar Sans Light"/>
                <w:sz w:val="18"/>
              </w:rPr>
            </w:pPr>
          </w:p>
        </w:tc>
        <w:tc>
          <w:tcPr>
            <w:tcW w:w="4389" w:type="dxa"/>
            <w:gridSpan w:val="3"/>
            <w:tcBorders>
              <w:top w:val="nil"/>
              <w:left w:val="nil"/>
              <w:bottom w:val="single" w:sz="4" w:space="0" w:color="auto"/>
              <w:right w:val="nil"/>
            </w:tcBorders>
          </w:tcPr>
          <w:p w14:paraId="2ACC5CC4"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POSGRADO</w:t>
            </w:r>
          </w:p>
        </w:tc>
      </w:tr>
      <w:tr w:rsidR="000D4D53" w:rsidRPr="00926BA9" w14:paraId="075DC53B" w14:textId="77777777" w:rsidTr="00C2398F">
        <w:tc>
          <w:tcPr>
            <w:tcW w:w="2064" w:type="dxa"/>
            <w:tcBorders>
              <w:top w:val="single" w:sz="4" w:space="0" w:color="auto"/>
              <w:left w:val="nil"/>
              <w:right w:val="nil"/>
            </w:tcBorders>
          </w:tcPr>
          <w:p w14:paraId="57C35C23" w14:textId="77777777" w:rsidR="000D4D53" w:rsidRPr="00926BA9" w:rsidRDefault="000D4D53" w:rsidP="004F7030">
            <w:pPr>
              <w:spacing w:line="276" w:lineRule="auto"/>
              <w:jc w:val="center"/>
              <w:rPr>
                <w:rFonts w:ascii="Ancizar Sans Light" w:hAnsi="Ancizar Sans Light"/>
                <w:sz w:val="18"/>
              </w:rPr>
            </w:pPr>
          </w:p>
          <w:p w14:paraId="7CB2A106"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No. de estudiantes del programa de pregrado</w:t>
            </w:r>
          </w:p>
        </w:tc>
        <w:tc>
          <w:tcPr>
            <w:tcW w:w="322" w:type="dxa"/>
            <w:vMerge w:val="restart"/>
            <w:tcBorders>
              <w:top w:val="single" w:sz="4" w:space="0" w:color="auto"/>
              <w:left w:val="nil"/>
              <w:right w:val="nil"/>
            </w:tcBorders>
          </w:tcPr>
          <w:p w14:paraId="6BD85C1D" w14:textId="77777777" w:rsidR="000D4D53" w:rsidRPr="00926BA9" w:rsidRDefault="000D4D53" w:rsidP="004F7030">
            <w:pPr>
              <w:spacing w:line="276" w:lineRule="auto"/>
              <w:rPr>
                <w:rFonts w:ascii="Ancizar Sans Light" w:hAnsi="Ancizar Sans Light"/>
                <w:sz w:val="18"/>
              </w:rPr>
            </w:pPr>
          </w:p>
          <w:p w14:paraId="3CAC43FB" w14:textId="29403E99" w:rsidR="000D4D53" w:rsidRDefault="000D4D53" w:rsidP="004F7030">
            <w:pPr>
              <w:spacing w:line="276" w:lineRule="auto"/>
              <w:rPr>
                <w:rFonts w:ascii="Ancizar Sans Light" w:hAnsi="Ancizar Sans Light"/>
                <w:sz w:val="18"/>
              </w:rPr>
            </w:pPr>
          </w:p>
          <w:p w14:paraId="6652A4F7" w14:textId="37B8D78A" w:rsidR="00C66C29" w:rsidRPr="00926BA9" w:rsidRDefault="00C66C29" w:rsidP="004F7030">
            <w:pPr>
              <w:spacing w:line="276" w:lineRule="auto"/>
              <w:rPr>
                <w:rFonts w:ascii="Ancizar Sans Light" w:hAnsi="Ancizar Sans Light"/>
                <w:sz w:val="18"/>
              </w:rPr>
            </w:pPr>
            <w:r>
              <w:rPr>
                <w:rFonts w:ascii="Ancizar Sans Light" w:hAnsi="Ancizar Sans Light"/>
                <w:sz w:val="18"/>
              </w:rPr>
              <w:t>=</w:t>
            </w:r>
          </w:p>
        </w:tc>
        <w:tc>
          <w:tcPr>
            <w:tcW w:w="1790" w:type="dxa"/>
            <w:vMerge w:val="restart"/>
            <w:tcBorders>
              <w:top w:val="single" w:sz="4" w:space="0" w:color="auto"/>
              <w:left w:val="nil"/>
              <w:right w:val="nil"/>
            </w:tcBorders>
          </w:tcPr>
          <w:p w14:paraId="0B8F8F3F" w14:textId="77777777" w:rsidR="000D4D53" w:rsidRPr="00926BA9" w:rsidRDefault="000D4D53" w:rsidP="004F7030">
            <w:pPr>
              <w:spacing w:line="276" w:lineRule="auto"/>
              <w:rPr>
                <w:rFonts w:ascii="Ancizar Sans Light" w:hAnsi="Ancizar Sans Light"/>
                <w:sz w:val="18"/>
              </w:rPr>
            </w:pPr>
          </w:p>
          <w:p w14:paraId="1D770C80"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xml:space="preserve">% participación      por programa </w:t>
            </w:r>
          </w:p>
        </w:tc>
        <w:tc>
          <w:tcPr>
            <w:tcW w:w="273" w:type="dxa"/>
            <w:tcBorders>
              <w:top w:val="nil"/>
              <w:left w:val="nil"/>
              <w:bottom w:val="nil"/>
              <w:right w:val="nil"/>
            </w:tcBorders>
          </w:tcPr>
          <w:p w14:paraId="7B274F35" w14:textId="77777777" w:rsidR="000D4D53" w:rsidRPr="00926BA9" w:rsidRDefault="000D4D53" w:rsidP="004F7030">
            <w:pPr>
              <w:spacing w:line="276" w:lineRule="auto"/>
              <w:rPr>
                <w:rFonts w:ascii="Ancizar Sans Light" w:hAnsi="Ancizar Sans Light"/>
                <w:sz w:val="18"/>
              </w:rPr>
            </w:pPr>
          </w:p>
        </w:tc>
        <w:tc>
          <w:tcPr>
            <w:tcW w:w="2302" w:type="dxa"/>
            <w:tcBorders>
              <w:top w:val="single" w:sz="4" w:space="0" w:color="auto"/>
              <w:left w:val="nil"/>
              <w:right w:val="nil"/>
            </w:tcBorders>
          </w:tcPr>
          <w:p w14:paraId="2E1693C0" w14:textId="77777777" w:rsidR="000D4D53" w:rsidRPr="00926BA9" w:rsidRDefault="000D4D53" w:rsidP="004F7030">
            <w:pPr>
              <w:spacing w:line="276" w:lineRule="auto"/>
              <w:jc w:val="center"/>
              <w:rPr>
                <w:rFonts w:ascii="Ancizar Sans Light" w:hAnsi="Ancizar Sans Light"/>
                <w:sz w:val="18"/>
              </w:rPr>
            </w:pPr>
          </w:p>
          <w:p w14:paraId="332EEB04"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No. de estudiantes del programa de posgrado</w:t>
            </w:r>
          </w:p>
        </w:tc>
        <w:tc>
          <w:tcPr>
            <w:tcW w:w="337" w:type="dxa"/>
            <w:vMerge w:val="restart"/>
            <w:tcBorders>
              <w:top w:val="single" w:sz="4" w:space="0" w:color="auto"/>
              <w:left w:val="nil"/>
              <w:right w:val="nil"/>
            </w:tcBorders>
          </w:tcPr>
          <w:p w14:paraId="29FAD01F" w14:textId="77777777" w:rsidR="000D4D53" w:rsidRPr="00926BA9" w:rsidRDefault="000D4D53" w:rsidP="004F7030">
            <w:pPr>
              <w:spacing w:line="276" w:lineRule="auto"/>
              <w:rPr>
                <w:rFonts w:ascii="Ancizar Sans Light" w:hAnsi="Ancizar Sans Light"/>
                <w:sz w:val="18"/>
              </w:rPr>
            </w:pPr>
          </w:p>
          <w:p w14:paraId="49319D6D" w14:textId="4E4245C1" w:rsidR="000D4D53" w:rsidRDefault="000D4D53" w:rsidP="004F7030">
            <w:pPr>
              <w:spacing w:line="276" w:lineRule="auto"/>
              <w:rPr>
                <w:rFonts w:ascii="Ancizar Sans Light" w:hAnsi="Ancizar Sans Light"/>
                <w:sz w:val="18"/>
              </w:rPr>
            </w:pPr>
          </w:p>
          <w:p w14:paraId="160EFCAC" w14:textId="0F7145B4" w:rsidR="00C66C29" w:rsidRPr="00926BA9" w:rsidRDefault="00C66C29" w:rsidP="004F7030">
            <w:pPr>
              <w:spacing w:line="276" w:lineRule="auto"/>
              <w:rPr>
                <w:rFonts w:ascii="Ancizar Sans Light" w:hAnsi="Ancizar Sans Light"/>
                <w:sz w:val="18"/>
              </w:rPr>
            </w:pPr>
            <w:r>
              <w:rPr>
                <w:rFonts w:ascii="Ancizar Sans Light" w:hAnsi="Ancizar Sans Light"/>
                <w:sz w:val="18"/>
              </w:rPr>
              <w:t>=</w:t>
            </w:r>
          </w:p>
        </w:tc>
        <w:tc>
          <w:tcPr>
            <w:tcW w:w="1750" w:type="dxa"/>
            <w:vMerge w:val="restart"/>
            <w:tcBorders>
              <w:top w:val="single" w:sz="4" w:space="0" w:color="auto"/>
              <w:left w:val="nil"/>
              <w:right w:val="nil"/>
            </w:tcBorders>
          </w:tcPr>
          <w:p w14:paraId="580009EE" w14:textId="77777777" w:rsidR="000D4D53" w:rsidRPr="00926BA9" w:rsidRDefault="000D4D53" w:rsidP="004F7030">
            <w:pPr>
              <w:spacing w:line="276" w:lineRule="auto"/>
              <w:rPr>
                <w:rFonts w:ascii="Ancizar Sans Light" w:hAnsi="Ancizar Sans Light"/>
                <w:sz w:val="18"/>
              </w:rPr>
            </w:pPr>
          </w:p>
          <w:p w14:paraId="1489D930"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participación por programa</w:t>
            </w:r>
          </w:p>
        </w:tc>
      </w:tr>
      <w:tr w:rsidR="000D4D53" w:rsidRPr="00926BA9" w14:paraId="7BFFAC0F" w14:textId="77777777" w:rsidTr="00C2398F">
        <w:trPr>
          <w:trHeight w:val="130"/>
        </w:trPr>
        <w:tc>
          <w:tcPr>
            <w:tcW w:w="2064" w:type="dxa"/>
            <w:tcBorders>
              <w:left w:val="nil"/>
              <w:bottom w:val="single" w:sz="4" w:space="0" w:color="auto"/>
              <w:right w:val="nil"/>
            </w:tcBorders>
          </w:tcPr>
          <w:p w14:paraId="33642427"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Total estudiantes de pregrado</w:t>
            </w:r>
          </w:p>
        </w:tc>
        <w:tc>
          <w:tcPr>
            <w:tcW w:w="322" w:type="dxa"/>
            <w:vMerge/>
            <w:tcBorders>
              <w:left w:val="nil"/>
              <w:bottom w:val="single" w:sz="4" w:space="0" w:color="auto"/>
              <w:right w:val="nil"/>
            </w:tcBorders>
          </w:tcPr>
          <w:p w14:paraId="23CBBD18" w14:textId="77777777" w:rsidR="000D4D53" w:rsidRPr="00926BA9" w:rsidRDefault="000D4D53" w:rsidP="004F7030">
            <w:pPr>
              <w:spacing w:line="276" w:lineRule="auto"/>
              <w:rPr>
                <w:rFonts w:ascii="Ancizar Sans Light" w:hAnsi="Ancizar Sans Light"/>
                <w:sz w:val="18"/>
              </w:rPr>
            </w:pPr>
          </w:p>
        </w:tc>
        <w:tc>
          <w:tcPr>
            <w:tcW w:w="1790" w:type="dxa"/>
            <w:vMerge/>
            <w:tcBorders>
              <w:left w:val="nil"/>
              <w:bottom w:val="single" w:sz="4" w:space="0" w:color="auto"/>
              <w:right w:val="nil"/>
            </w:tcBorders>
          </w:tcPr>
          <w:p w14:paraId="5A21FBC9" w14:textId="77777777" w:rsidR="000D4D53" w:rsidRPr="00926BA9" w:rsidRDefault="000D4D53" w:rsidP="004F7030">
            <w:pPr>
              <w:spacing w:line="276" w:lineRule="auto"/>
              <w:rPr>
                <w:rFonts w:ascii="Ancizar Sans Light" w:hAnsi="Ancizar Sans Light"/>
                <w:sz w:val="18"/>
              </w:rPr>
            </w:pPr>
          </w:p>
        </w:tc>
        <w:tc>
          <w:tcPr>
            <w:tcW w:w="273" w:type="dxa"/>
            <w:tcBorders>
              <w:top w:val="nil"/>
              <w:left w:val="nil"/>
              <w:bottom w:val="nil"/>
              <w:right w:val="nil"/>
            </w:tcBorders>
          </w:tcPr>
          <w:p w14:paraId="64C54574" w14:textId="77777777" w:rsidR="000D4D53" w:rsidRPr="00926BA9" w:rsidRDefault="000D4D53" w:rsidP="004F7030">
            <w:pPr>
              <w:spacing w:line="276" w:lineRule="auto"/>
              <w:rPr>
                <w:rFonts w:ascii="Ancizar Sans Light" w:hAnsi="Ancizar Sans Light"/>
                <w:sz w:val="18"/>
              </w:rPr>
            </w:pPr>
          </w:p>
        </w:tc>
        <w:tc>
          <w:tcPr>
            <w:tcW w:w="2302" w:type="dxa"/>
            <w:tcBorders>
              <w:left w:val="nil"/>
              <w:bottom w:val="single" w:sz="4" w:space="0" w:color="auto"/>
              <w:right w:val="nil"/>
            </w:tcBorders>
          </w:tcPr>
          <w:p w14:paraId="7F066182"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Total estudiantes de posgrado</w:t>
            </w:r>
          </w:p>
        </w:tc>
        <w:tc>
          <w:tcPr>
            <w:tcW w:w="337" w:type="dxa"/>
            <w:vMerge/>
            <w:tcBorders>
              <w:left w:val="nil"/>
              <w:bottom w:val="single" w:sz="4" w:space="0" w:color="auto"/>
              <w:right w:val="nil"/>
            </w:tcBorders>
          </w:tcPr>
          <w:p w14:paraId="32D7A76C" w14:textId="77777777" w:rsidR="000D4D53" w:rsidRPr="00926BA9" w:rsidRDefault="000D4D53" w:rsidP="004F7030">
            <w:pPr>
              <w:spacing w:line="276" w:lineRule="auto"/>
              <w:rPr>
                <w:rFonts w:ascii="Ancizar Sans Light" w:hAnsi="Ancizar Sans Light"/>
                <w:sz w:val="18"/>
              </w:rPr>
            </w:pPr>
          </w:p>
        </w:tc>
        <w:tc>
          <w:tcPr>
            <w:tcW w:w="1750" w:type="dxa"/>
            <w:vMerge/>
            <w:tcBorders>
              <w:left w:val="nil"/>
              <w:bottom w:val="single" w:sz="4" w:space="0" w:color="auto"/>
              <w:right w:val="nil"/>
            </w:tcBorders>
          </w:tcPr>
          <w:p w14:paraId="163EA2FE" w14:textId="77777777" w:rsidR="000D4D53" w:rsidRPr="00926BA9" w:rsidRDefault="000D4D53" w:rsidP="004F7030">
            <w:pPr>
              <w:spacing w:line="276" w:lineRule="auto"/>
              <w:rPr>
                <w:rFonts w:ascii="Ancizar Sans Light" w:hAnsi="Ancizar Sans Light"/>
                <w:sz w:val="18"/>
              </w:rPr>
            </w:pPr>
          </w:p>
        </w:tc>
      </w:tr>
    </w:tbl>
    <w:p w14:paraId="1A78A7B9" w14:textId="77777777" w:rsidR="000D4D53" w:rsidRDefault="000D4D53" w:rsidP="004F7030">
      <w:pPr>
        <w:spacing w:line="276" w:lineRule="auto"/>
        <w:rPr>
          <w:rFonts w:ascii="Ancizar Sans Light" w:hAnsi="Ancizar Sans Light"/>
        </w:rPr>
      </w:pPr>
    </w:p>
    <w:p w14:paraId="21C729D1" w14:textId="77777777" w:rsidR="000D4D53" w:rsidRPr="004F1C91" w:rsidRDefault="000D4D53" w:rsidP="004F7030">
      <w:pPr>
        <w:spacing w:line="276" w:lineRule="auto"/>
        <w:jc w:val="both"/>
        <w:rPr>
          <w:rFonts w:ascii="Ancizar Sans Light" w:hAnsi="Ancizar Sans Light"/>
          <w:lang w:val="es-ES"/>
        </w:rPr>
      </w:pPr>
      <w:r w:rsidRPr="004F1C91">
        <w:rPr>
          <w:rFonts w:ascii="Ancizar Sans Light" w:hAnsi="Ancizar Sans Light"/>
          <w:lang w:val="es-ES"/>
        </w:rPr>
        <w:t xml:space="preserve">El porcentaje de participación de los estudiantes de cada programa de pregrado o posgrado es multiplicado por los costos de las agrupaciones de </w:t>
      </w:r>
      <w:r w:rsidRPr="004F1C91">
        <w:rPr>
          <w:rFonts w:ascii="Ancizar Sans Light" w:hAnsi="Ancizar Sans Light"/>
          <w:i/>
          <w:lang w:val="es-ES"/>
        </w:rPr>
        <w:t>Aseo, Cafetería y Vigilancia, Bienestar y Servicios Públicos</w:t>
      </w:r>
      <w:r w:rsidRPr="004F1C91">
        <w:rPr>
          <w:rFonts w:ascii="Ancizar Sans Light" w:hAnsi="Ancizar Sans Light"/>
          <w:lang w:val="es-ES"/>
        </w:rPr>
        <w:t>, el costo resultante es el asignado a cada programa en la agrupación correspondiente.</w:t>
      </w:r>
    </w:p>
    <w:p w14:paraId="490DDD8D" w14:textId="15DA6140" w:rsidR="00233267" w:rsidRPr="0013518B" w:rsidRDefault="000D4D53" w:rsidP="00261FAE">
      <w:pPr>
        <w:spacing w:line="276" w:lineRule="auto"/>
        <w:jc w:val="both"/>
        <w:rPr>
          <w:rFonts w:ascii="Ancizar Sans Light" w:hAnsi="Ancizar Sans Light"/>
          <w:lang w:val="es-MX"/>
        </w:rPr>
      </w:pPr>
      <w:r w:rsidRPr="0013518B">
        <w:rPr>
          <w:rFonts w:ascii="Ancizar Sans Light" w:hAnsi="Ancizar Sans Light"/>
          <w:lang w:val="es-MX"/>
        </w:rPr>
        <w:t>La distribución de los costos de</w:t>
      </w:r>
      <w:ins w:id="171" w:author="ELIZABETH SOLER" w:date="2023-08-10T15:06:00Z">
        <w:r w:rsidR="00C66C29" w:rsidRPr="0013518B">
          <w:rPr>
            <w:rFonts w:ascii="Ancizar Sans Light" w:hAnsi="Ancizar Sans Light"/>
            <w:lang w:val="es-MX"/>
          </w:rPr>
          <w:t xml:space="preserve"> </w:t>
        </w:r>
      </w:ins>
      <w:r w:rsidR="00A37255" w:rsidRPr="0013518B">
        <w:rPr>
          <w:rFonts w:ascii="Ancizar Sans Light" w:hAnsi="Ancizar Sans Light"/>
          <w:lang w:val="es-MX"/>
        </w:rPr>
        <w:t xml:space="preserve">las agrupaciones de </w:t>
      </w:r>
      <w:r w:rsidRPr="0013518B">
        <w:rPr>
          <w:rFonts w:ascii="Ancizar Sans Light" w:hAnsi="Ancizar Sans Light"/>
          <w:i/>
          <w:lang w:val="es-MX"/>
        </w:rPr>
        <w:t>Gastos de Personal</w:t>
      </w:r>
      <w:r w:rsidRPr="0013518B">
        <w:rPr>
          <w:rFonts w:ascii="Ancizar Sans Light" w:hAnsi="Ancizar Sans Light"/>
          <w:lang w:val="es-MX"/>
        </w:rPr>
        <w:t xml:space="preserve"> </w:t>
      </w:r>
      <w:r w:rsidR="0013518B" w:rsidRPr="00D77782">
        <w:rPr>
          <w:rFonts w:ascii="Ancizar Sans Light" w:hAnsi="Ancizar Sans Light"/>
          <w:i/>
          <w:lang w:val="es-MX"/>
        </w:rPr>
        <w:t>Administrativo</w:t>
      </w:r>
      <w:r w:rsidR="0013518B">
        <w:rPr>
          <w:rFonts w:ascii="Ancizar Sans Light" w:hAnsi="Ancizar Sans Light"/>
          <w:lang w:val="es-MX"/>
        </w:rPr>
        <w:t xml:space="preserve"> </w:t>
      </w:r>
      <w:r w:rsidRPr="0013518B">
        <w:rPr>
          <w:rFonts w:ascii="Ancizar Sans Light" w:hAnsi="Ancizar Sans Light"/>
          <w:lang w:val="es-MX"/>
        </w:rPr>
        <w:t xml:space="preserve">y </w:t>
      </w:r>
      <w:r w:rsidRPr="0013518B">
        <w:rPr>
          <w:rFonts w:ascii="Ancizar Sans Light" w:hAnsi="Ancizar Sans Light"/>
          <w:i/>
          <w:lang w:val="es-MX"/>
        </w:rPr>
        <w:t xml:space="preserve">Otros Costos </w:t>
      </w:r>
      <w:r w:rsidRPr="0013518B">
        <w:rPr>
          <w:rFonts w:ascii="Ancizar Sans Light" w:hAnsi="Ancizar Sans Light"/>
          <w:lang w:val="es-MX"/>
        </w:rPr>
        <w:t>se realiza con el inductor mixto del promedio entre el PTA y el número de estudiantes, el inductor se det</w:t>
      </w:r>
      <w:r w:rsidR="00261FAE" w:rsidRPr="0013518B">
        <w:rPr>
          <w:rFonts w:ascii="Ancizar Sans Light" w:hAnsi="Ancizar Sans Light"/>
          <w:lang w:val="es-MX"/>
        </w:rPr>
        <w:t xml:space="preserve">ermina de la siguiente manera: </w:t>
      </w:r>
    </w:p>
    <w:tbl>
      <w:tblPr>
        <w:tblStyle w:val="Tablaconcuadrcula"/>
        <w:tblW w:w="0" w:type="auto"/>
        <w:tblLook w:val="04A0" w:firstRow="1" w:lastRow="0" w:firstColumn="1" w:lastColumn="0" w:noHBand="0" w:noVBand="1"/>
      </w:tblPr>
      <w:tblGrid>
        <w:gridCol w:w="2372"/>
        <w:gridCol w:w="322"/>
        <w:gridCol w:w="1482"/>
        <w:gridCol w:w="273"/>
        <w:gridCol w:w="2302"/>
        <w:gridCol w:w="337"/>
        <w:gridCol w:w="1750"/>
      </w:tblGrid>
      <w:tr w:rsidR="000D4D53" w:rsidRPr="00926BA9" w14:paraId="5A577DEA" w14:textId="77777777" w:rsidTr="00C2398F">
        <w:tc>
          <w:tcPr>
            <w:tcW w:w="4176" w:type="dxa"/>
            <w:gridSpan w:val="3"/>
            <w:tcBorders>
              <w:top w:val="nil"/>
              <w:left w:val="nil"/>
              <w:bottom w:val="single" w:sz="4" w:space="0" w:color="auto"/>
              <w:right w:val="nil"/>
            </w:tcBorders>
          </w:tcPr>
          <w:p w14:paraId="60F23B29"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PREGRADO</w:t>
            </w:r>
          </w:p>
        </w:tc>
        <w:tc>
          <w:tcPr>
            <w:tcW w:w="273" w:type="dxa"/>
            <w:tcBorders>
              <w:top w:val="nil"/>
              <w:left w:val="nil"/>
              <w:bottom w:val="nil"/>
              <w:right w:val="nil"/>
            </w:tcBorders>
          </w:tcPr>
          <w:p w14:paraId="47D484BD" w14:textId="77777777" w:rsidR="000D4D53" w:rsidRPr="00926BA9" w:rsidRDefault="000D4D53" w:rsidP="004F7030">
            <w:pPr>
              <w:spacing w:line="276" w:lineRule="auto"/>
              <w:rPr>
                <w:rFonts w:ascii="Ancizar Sans Light" w:hAnsi="Ancizar Sans Light"/>
                <w:sz w:val="18"/>
              </w:rPr>
            </w:pPr>
          </w:p>
        </w:tc>
        <w:tc>
          <w:tcPr>
            <w:tcW w:w="4389" w:type="dxa"/>
            <w:gridSpan w:val="3"/>
            <w:tcBorders>
              <w:top w:val="nil"/>
              <w:left w:val="nil"/>
              <w:bottom w:val="single" w:sz="4" w:space="0" w:color="auto"/>
              <w:right w:val="nil"/>
            </w:tcBorders>
          </w:tcPr>
          <w:p w14:paraId="3EF50F44"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POSGRADO</w:t>
            </w:r>
          </w:p>
        </w:tc>
      </w:tr>
      <w:tr w:rsidR="000D4D53" w:rsidRPr="00926BA9" w14:paraId="47627EA4" w14:textId="77777777" w:rsidTr="00C2398F">
        <w:tc>
          <w:tcPr>
            <w:tcW w:w="2372" w:type="dxa"/>
            <w:tcBorders>
              <w:top w:val="single" w:sz="4" w:space="0" w:color="auto"/>
              <w:left w:val="nil"/>
              <w:right w:val="nil"/>
            </w:tcBorders>
          </w:tcPr>
          <w:p w14:paraId="69866E85" w14:textId="77777777" w:rsidR="000D4D53" w:rsidRPr="00926BA9" w:rsidRDefault="000D4D53" w:rsidP="004F7030">
            <w:pPr>
              <w:spacing w:line="276" w:lineRule="auto"/>
              <w:jc w:val="center"/>
              <w:rPr>
                <w:rFonts w:ascii="Ancizar Sans Light" w:hAnsi="Ancizar Sans Light"/>
                <w:sz w:val="18"/>
              </w:rPr>
            </w:pPr>
          </w:p>
          <w:p w14:paraId="654ACF76"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 xml:space="preserve">[(PTA por programa de pregrado) </w:t>
            </w:r>
            <w:r>
              <w:rPr>
                <w:rFonts w:ascii="Arial" w:hAnsi="Arial" w:cs="Arial"/>
                <w:color w:val="222222"/>
                <w:shd w:val="clear" w:color="auto" w:fill="FFFFFF"/>
              </w:rPr>
              <w:t> ÷</w:t>
            </w:r>
            <w:r>
              <w:rPr>
                <w:rFonts w:ascii="Ancizar Sans Light" w:hAnsi="Ancizar Sans Light"/>
                <w:sz w:val="18"/>
              </w:rPr>
              <w:t xml:space="preserve"> (Total PTA pregrado)] </w:t>
            </w:r>
            <w:r w:rsidRPr="00892B34">
              <w:rPr>
                <w:rFonts w:ascii="Ancizar Sans Light" w:hAnsi="Ancizar Sans Light"/>
                <w:b/>
                <w:sz w:val="18"/>
              </w:rPr>
              <w:t>+</w:t>
            </w:r>
            <w:r>
              <w:rPr>
                <w:rFonts w:ascii="Ancizar Sans Light" w:hAnsi="Ancizar Sans Light"/>
                <w:sz w:val="18"/>
              </w:rPr>
              <w:t xml:space="preserve"> (No. estudiantes por programa de pregrado) </w:t>
            </w:r>
            <w:r>
              <w:rPr>
                <w:rFonts w:ascii="Arial" w:hAnsi="Arial" w:cs="Arial"/>
                <w:color w:val="222222"/>
                <w:shd w:val="clear" w:color="auto" w:fill="FFFFFF"/>
              </w:rPr>
              <w:t> ÷</w:t>
            </w:r>
            <w:r>
              <w:rPr>
                <w:rFonts w:ascii="Ancizar Sans Light" w:hAnsi="Ancizar Sans Light"/>
                <w:sz w:val="18"/>
              </w:rPr>
              <w:t xml:space="preserve"> (Total estudiantes de pregrado)]</w:t>
            </w:r>
          </w:p>
        </w:tc>
        <w:tc>
          <w:tcPr>
            <w:tcW w:w="322" w:type="dxa"/>
            <w:vMerge w:val="restart"/>
            <w:tcBorders>
              <w:top w:val="single" w:sz="4" w:space="0" w:color="auto"/>
              <w:left w:val="nil"/>
              <w:right w:val="nil"/>
            </w:tcBorders>
          </w:tcPr>
          <w:p w14:paraId="0205D855" w14:textId="77777777" w:rsidR="000D4D53" w:rsidRPr="00926BA9" w:rsidRDefault="000D4D53" w:rsidP="004F7030">
            <w:pPr>
              <w:spacing w:line="276" w:lineRule="auto"/>
              <w:rPr>
                <w:rFonts w:ascii="Ancizar Sans Light" w:hAnsi="Ancizar Sans Light"/>
                <w:sz w:val="18"/>
              </w:rPr>
            </w:pPr>
          </w:p>
          <w:p w14:paraId="3548EF06"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w:t>
            </w:r>
          </w:p>
        </w:tc>
        <w:tc>
          <w:tcPr>
            <w:tcW w:w="1482" w:type="dxa"/>
            <w:vMerge w:val="restart"/>
            <w:tcBorders>
              <w:top w:val="single" w:sz="4" w:space="0" w:color="auto"/>
              <w:left w:val="nil"/>
              <w:right w:val="nil"/>
            </w:tcBorders>
          </w:tcPr>
          <w:p w14:paraId="4A069139" w14:textId="77777777" w:rsidR="000D4D53" w:rsidRPr="00926BA9" w:rsidRDefault="000D4D53" w:rsidP="004F7030">
            <w:pPr>
              <w:spacing w:line="276" w:lineRule="auto"/>
              <w:rPr>
                <w:rFonts w:ascii="Ancizar Sans Light" w:hAnsi="Ancizar Sans Light"/>
                <w:sz w:val="18"/>
              </w:rPr>
            </w:pPr>
          </w:p>
          <w:p w14:paraId="78FE1298"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xml:space="preserve">% participación      por programa </w:t>
            </w:r>
          </w:p>
        </w:tc>
        <w:tc>
          <w:tcPr>
            <w:tcW w:w="273" w:type="dxa"/>
            <w:tcBorders>
              <w:top w:val="nil"/>
              <w:left w:val="nil"/>
              <w:bottom w:val="nil"/>
              <w:right w:val="nil"/>
            </w:tcBorders>
          </w:tcPr>
          <w:p w14:paraId="461C37B8" w14:textId="77777777" w:rsidR="000D4D53" w:rsidRPr="00926BA9" w:rsidRDefault="000D4D53" w:rsidP="004F7030">
            <w:pPr>
              <w:spacing w:line="276" w:lineRule="auto"/>
              <w:rPr>
                <w:rFonts w:ascii="Ancizar Sans Light" w:hAnsi="Ancizar Sans Light"/>
                <w:sz w:val="18"/>
              </w:rPr>
            </w:pPr>
          </w:p>
        </w:tc>
        <w:tc>
          <w:tcPr>
            <w:tcW w:w="2302" w:type="dxa"/>
            <w:tcBorders>
              <w:top w:val="single" w:sz="4" w:space="0" w:color="auto"/>
              <w:left w:val="nil"/>
              <w:right w:val="nil"/>
            </w:tcBorders>
          </w:tcPr>
          <w:p w14:paraId="43927A44" w14:textId="77777777" w:rsidR="000D4D53" w:rsidRPr="00926BA9" w:rsidRDefault="000D4D53" w:rsidP="004F7030">
            <w:pPr>
              <w:spacing w:line="276" w:lineRule="auto"/>
              <w:jc w:val="center"/>
              <w:rPr>
                <w:rFonts w:ascii="Ancizar Sans Light" w:hAnsi="Ancizar Sans Light"/>
                <w:sz w:val="18"/>
              </w:rPr>
            </w:pPr>
          </w:p>
          <w:p w14:paraId="6569562C"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 xml:space="preserve">[(PTA por programa de posgrado) </w:t>
            </w:r>
            <w:r>
              <w:rPr>
                <w:rFonts w:ascii="Arial" w:hAnsi="Arial" w:cs="Arial"/>
                <w:color w:val="222222"/>
                <w:shd w:val="clear" w:color="auto" w:fill="FFFFFF"/>
              </w:rPr>
              <w:t> ÷</w:t>
            </w:r>
            <w:r>
              <w:rPr>
                <w:rFonts w:ascii="Ancizar Sans Light" w:hAnsi="Ancizar Sans Light"/>
                <w:sz w:val="18"/>
              </w:rPr>
              <w:t xml:space="preserve"> (Total PTA posgrado)] </w:t>
            </w:r>
            <w:r w:rsidRPr="00892B34">
              <w:rPr>
                <w:rFonts w:ascii="Ancizar Sans Light" w:hAnsi="Ancizar Sans Light"/>
                <w:b/>
                <w:sz w:val="18"/>
              </w:rPr>
              <w:t>+</w:t>
            </w:r>
            <w:r>
              <w:rPr>
                <w:rFonts w:ascii="Ancizar Sans Light" w:hAnsi="Ancizar Sans Light"/>
                <w:sz w:val="18"/>
              </w:rPr>
              <w:t xml:space="preserve"> (No. estudiantes por programa de posgrado) </w:t>
            </w:r>
            <w:r>
              <w:rPr>
                <w:rFonts w:ascii="Arial" w:hAnsi="Arial" w:cs="Arial"/>
                <w:color w:val="222222"/>
                <w:shd w:val="clear" w:color="auto" w:fill="FFFFFF"/>
              </w:rPr>
              <w:t> ÷</w:t>
            </w:r>
            <w:r>
              <w:rPr>
                <w:rFonts w:ascii="Ancizar Sans Light" w:hAnsi="Ancizar Sans Light"/>
                <w:sz w:val="18"/>
              </w:rPr>
              <w:t xml:space="preserve"> (Total estudiantes de posgrado)]</w:t>
            </w:r>
          </w:p>
        </w:tc>
        <w:tc>
          <w:tcPr>
            <w:tcW w:w="337" w:type="dxa"/>
            <w:vMerge w:val="restart"/>
            <w:tcBorders>
              <w:top w:val="single" w:sz="4" w:space="0" w:color="auto"/>
              <w:left w:val="nil"/>
              <w:right w:val="nil"/>
            </w:tcBorders>
          </w:tcPr>
          <w:p w14:paraId="151BBD2A" w14:textId="77777777" w:rsidR="000D4D53" w:rsidRPr="00926BA9" w:rsidRDefault="000D4D53" w:rsidP="004F7030">
            <w:pPr>
              <w:spacing w:line="276" w:lineRule="auto"/>
              <w:rPr>
                <w:rFonts w:ascii="Ancizar Sans Light" w:hAnsi="Ancizar Sans Light"/>
                <w:sz w:val="18"/>
              </w:rPr>
            </w:pPr>
          </w:p>
          <w:p w14:paraId="6434AC4D"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w:t>
            </w:r>
          </w:p>
        </w:tc>
        <w:tc>
          <w:tcPr>
            <w:tcW w:w="1750" w:type="dxa"/>
            <w:vMerge w:val="restart"/>
            <w:tcBorders>
              <w:top w:val="single" w:sz="4" w:space="0" w:color="auto"/>
              <w:left w:val="nil"/>
              <w:right w:val="nil"/>
            </w:tcBorders>
          </w:tcPr>
          <w:p w14:paraId="53C30114" w14:textId="77777777" w:rsidR="000D4D53" w:rsidRPr="00926BA9" w:rsidRDefault="000D4D53" w:rsidP="004F7030">
            <w:pPr>
              <w:spacing w:line="276" w:lineRule="auto"/>
              <w:rPr>
                <w:rFonts w:ascii="Ancizar Sans Light" w:hAnsi="Ancizar Sans Light"/>
                <w:sz w:val="18"/>
              </w:rPr>
            </w:pPr>
          </w:p>
          <w:p w14:paraId="7B0D46CF"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participación por programa</w:t>
            </w:r>
          </w:p>
        </w:tc>
      </w:tr>
      <w:tr w:rsidR="000D4D53" w:rsidRPr="00926BA9" w14:paraId="143A3335" w14:textId="77777777" w:rsidTr="00C2398F">
        <w:trPr>
          <w:trHeight w:val="130"/>
        </w:trPr>
        <w:tc>
          <w:tcPr>
            <w:tcW w:w="2372" w:type="dxa"/>
            <w:tcBorders>
              <w:left w:val="nil"/>
              <w:bottom w:val="single" w:sz="4" w:space="0" w:color="auto"/>
              <w:right w:val="nil"/>
            </w:tcBorders>
          </w:tcPr>
          <w:p w14:paraId="28A134C5"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2</w:t>
            </w:r>
          </w:p>
        </w:tc>
        <w:tc>
          <w:tcPr>
            <w:tcW w:w="322" w:type="dxa"/>
            <w:vMerge/>
            <w:tcBorders>
              <w:left w:val="nil"/>
              <w:bottom w:val="single" w:sz="4" w:space="0" w:color="auto"/>
              <w:right w:val="nil"/>
            </w:tcBorders>
          </w:tcPr>
          <w:p w14:paraId="4B721F37" w14:textId="77777777" w:rsidR="000D4D53" w:rsidRPr="00926BA9" w:rsidRDefault="000D4D53" w:rsidP="004F7030">
            <w:pPr>
              <w:spacing w:line="276" w:lineRule="auto"/>
              <w:rPr>
                <w:rFonts w:ascii="Ancizar Sans Light" w:hAnsi="Ancizar Sans Light"/>
                <w:sz w:val="18"/>
              </w:rPr>
            </w:pPr>
          </w:p>
        </w:tc>
        <w:tc>
          <w:tcPr>
            <w:tcW w:w="1482" w:type="dxa"/>
            <w:vMerge/>
            <w:tcBorders>
              <w:left w:val="nil"/>
              <w:bottom w:val="single" w:sz="4" w:space="0" w:color="auto"/>
              <w:right w:val="nil"/>
            </w:tcBorders>
          </w:tcPr>
          <w:p w14:paraId="74245CEA" w14:textId="77777777" w:rsidR="000D4D53" w:rsidRPr="00926BA9" w:rsidRDefault="000D4D53" w:rsidP="004F7030">
            <w:pPr>
              <w:spacing w:line="276" w:lineRule="auto"/>
              <w:rPr>
                <w:rFonts w:ascii="Ancizar Sans Light" w:hAnsi="Ancizar Sans Light"/>
                <w:sz w:val="18"/>
              </w:rPr>
            </w:pPr>
          </w:p>
        </w:tc>
        <w:tc>
          <w:tcPr>
            <w:tcW w:w="273" w:type="dxa"/>
            <w:tcBorders>
              <w:top w:val="nil"/>
              <w:left w:val="nil"/>
              <w:bottom w:val="nil"/>
              <w:right w:val="nil"/>
            </w:tcBorders>
          </w:tcPr>
          <w:p w14:paraId="320D7857" w14:textId="77777777" w:rsidR="000D4D53" w:rsidRPr="00926BA9" w:rsidRDefault="000D4D53" w:rsidP="004F7030">
            <w:pPr>
              <w:spacing w:line="276" w:lineRule="auto"/>
              <w:rPr>
                <w:rFonts w:ascii="Ancizar Sans Light" w:hAnsi="Ancizar Sans Light"/>
                <w:sz w:val="18"/>
              </w:rPr>
            </w:pPr>
          </w:p>
        </w:tc>
        <w:tc>
          <w:tcPr>
            <w:tcW w:w="2302" w:type="dxa"/>
            <w:tcBorders>
              <w:left w:val="nil"/>
              <w:bottom w:val="single" w:sz="4" w:space="0" w:color="auto"/>
              <w:right w:val="nil"/>
            </w:tcBorders>
          </w:tcPr>
          <w:p w14:paraId="49CE7AD8"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2</w:t>
            </w:r>
          </w:p>
        </w:tc>
        <w:tc>
          <w:tcPr>
            <w:tcW w:w="337" w:type="dxa"/>
            <w:vMerge/>
            <w:tcBorders>
              <w:left w:val="nil"/>
              <w:bottom w:val="single" w:sz="4" w:space="0" w:color="auto"/>
              <w:right w:val="nil"/>
            </w:tcBorders>
          </w:tcPr>
          <w:p w14:paraId="114B9720" w14:textId="77777777" w:rsidR="000D4D53" w:rsidRPr="00926BA9" w:rsidRDefault="000D4D53" w:rsidP="004F7030">
            <w:pPr>
              <w:spacing w:line="276" w:lineRule="auto"/>
              <w:rPr>
                <w:rFonts w:ascii="Ancizar Sans Light" w:hAnsi="Ancizar Sans Light"/>
                <w:sz w:val="18"/>
              </w:rPr>
            </w:pPr>
          </w:p>
        </w:tc>
        <w:tc>
          <w:tcPr>
            <w:tcW w:w="1750" w:type="dxa"/>
            <w:vMerge/>
            <w:tcBorders>
              <w:left w:val="nil"/>
              <w:bottom w:val="single" w:sz="4" w:space="0" w:color="auto"/>
              <w:right w:val="nil"/>
            </w:tcBorders>
          </w:tcPr>
          <w:p w14:paraId="1BF15442" w14:textId="77777777" w:rsidR="000D4D53" w:rsidRPr="00926BA9" w:rsidRDefault="000D4D53" w:rsidP="004F7030">
            <w:pPr>
              <w:spacing w:line="276" w:lineRule="auto"/>
              <w:rPr>
                <w:rFonts w:ascii="Ancizar Sans Light" w:hAnsi="Ancizar Sans Light"/>
                <w:sz w:val="18"/>
              </w:rPr>
            </w:pPr>
          </w:p>
        </w:tc>
      </w:tr>
    </w:tbl>
    <w:p w14:paraId="17CB39D2" w14:textId="77777777" w:rsidR="000D4D53" w:rsidRDefault="000D4D53" w:rsidP="004F7030">
      <w:pPr>
        <w:spacing w:line="276" w:lineRule="auto"/>
        <w:rPr>
          <w:rFonts w:ascii="Ancizar Sans Light" w:hAnsi="Ancizar Sans Light"/>
        </w:rPr>
      </w:pPr>
    </w:p>
    <w:p w14:paraId="32BB6422" w14:textId="77777777" w:rsidR="00F40EF1" w:rsidRDefault="000D4D53" w:rsidP="004F7030">
      <w:pPr>
        <w:spacing w:line="276" w:lineRule="auto"/>
        <w:jc w:val="both"/>
        <w:rPr>
          <w:rFonts w:ascii="Ancizar Sans Light" w:hAnsi="Ancizar Sans Light"/>
          <w:lang w:val="es-ES"/>
        </w:rPr>
      </w:pPr>
      <w:r w:rsidRPr="004F1C91">
        <w:rPr>
          <w:rFonts w:ascii="Ancizar Sans Light" w:hAnsi="Ancizar Sans Light"/>
          <w:lang w:val="es-ES"/>
        </w:rPr>
        <w:t xml:space="preserve">El porcentaje de participación del inductor mixto para cada programa de pregrado o posgrado es multiplicado por los costos de las agrupaciones de </w:t>
      </w:r>
      <w:r w:rsidRPr="004F1C91">
        <w:rPr>
          <w:rFonts w:ascii="Ancizar Sans Light" w:hAnsi="Ancizar Sans Light"/>
          <w:i/>
          <w:lang w:val="es-ES"/>
        </w:rPr>
        <w:t>Gastos de Personal</w:t>
      </w:r>
      <w:r w:rsidRPr="004F1C91">
        <w:rPr>
          <w:rFonts w:ascii="Ancizar Sans Light" w:hAnsi="Ancizar Sans Light"/>
          <w:lang w:val="es-ES"/>
        </w:rPr>
        <w:t xml:space="preserve"> </w:t>
      </w:r>
      <w:r w:rsidR="00C66C29" w:rsidRPr="004F1C91">
        <w:rPr>
          <w:rFonts w:ascii="Ancizar Sans Light" w:hAnsi="Ancizar Sans Light"/>
          <w:lang w:val="es-ES"/>
        </w:rPr>
        <w:t xml:space="preserve">Administrativo </w:t>
      </w:r>
      <w:r w:rsidRPr="004F1C91">
        <w:rPr>
          <w:rFonts w:ascii="Ancizar Sans Light" w:hAnsi="Ancizar Sans Light"/>
          <w:lang w:val="es-ES"/>
        </w:rPr>
        <w:t xml:space="preserve">y </w:t>
      </w:r>
      <w:r w:rsidRPr="004F1C91">
        <w:rPr>
          <w:rFonts w:ascii="Ancizar Sans Light" w:hAnsi="Ancizar Sans Light"/>
          <w:i/>
          <w:lang w:val="es-ES"/>
        </w:rPr>
        <w:t>Otros Costos</w:t>
      </w:r>
      <w:r w:rsidRPr="004F1C91">
        <w:rPr>
          <w:rFonts w:ascii="Ancizar Sans Light" w:hAnsi="Ancizar Sans Light"/>
          <w:lang w:val="es-ES"/>
        </w:rPr>
        <w:t>, el costo resultante es el asignado a cada programa en</w:t>
      </w:r>
      <w:r w:rsidR="00F40EF1">
        <w:rPr>
          <w:rFonts w:ascii="Ancizar Sans Light" w:hAnsi="Ancizar Sans Light"/>
          <w:lang w:val="es-ES"/>
        </w:rPr>
        <w:t xml:space="preserve"> la agrupación correspondiente.</w:t>
      </w:r>
    </w:p>
    <w:p w14:paraId="46DDB525" w14:textId="15E23833" w:rsidR="000D4D53" w:rsidRPr="00F40EF1" w:rsidRDefault="00F40EF1" w:rsidP="004F7030">
      <w:pPr>
        <w:spacing w:line="276" w:lineRule="auto"/>
        <w:jc w:val="both"/>
        <w:rPr>
          <w:rFonts w:ascii="Ancizar Sans Light" w:hAnsi="Ancizar Sans Light"/>
          <w:lang w:val="es-ES"/>
        </w:rPr>
      </w:pPr>
      <w:r>
        <w:rPr>
          <w:rFonts w:ascii="Ancizar Sans Light" w:hAnsi="Ancizar Sans Light"/>
          <w:lang w:val="es-ES"/>
        </w:rPr>
        <w:t>E</w:t>
      </w:r>
      <w:r w:rsidR="000D4D53" w:rsidRPr="00D70139">
        <w:rPr>
          <w:rFonts w:ascii="Ancizar Sans Light" w:hAnsi="Ancizar Sans Light"/>
          <w:lang w:val="es-MX"/>
        </w:rPr>
        <w:t>n el caso de</w:t>
      </w:r>
      <w:ins w:id="172" w:author="ELIZABETH SOLER" w:date="2023-08-10T15:09:00Z">
        <w:r w:rsidR="00C66C29" w:rsidRPr="00D70139">
          <w:rPr>
            <w:rFonts w:ascii="Ancizar Sans Light" w:hAnsi="Ancizar Sans Light"/>
            <w:lang w:val="es-MX"/>
          </w:rPr>
          <w:t xml:space="preserve"> </w:t>
        </w:r>
      </w:ins>
      <w:r w:rsidR="00D70139" w:rsidRPr="00D70139">
        <w:rPr>
          <w:rFonts w:ascii="Ancizar Sans Light" w:hAnsi="Ancizar Sans Light"/>
          <w:lang w:val="es-MX"/>
        </w:rPr>
        <w:t xml:space="preserve">la agrupación de </w:t>
      </w:r>
      <w:r w:rsidR="00D70139" w:rsidRPr="00D70139">
        <w:rPr>
          <w:rFonts w:ascii="Ancizar Sans Light" w:hAnsi="Ancizar Sans Light"/>
          <w:i/>
          <w:lang w:val="es-MX"/>
        </w:rPr>
        <w:t>G</w:t>
      </w:r>
      <w:r w:rsidR="000D4D53" w:rsidRPr="00D70139">
        <w:rPr>
          <w:rFonts w:ascii="Ancizar Sans Light" w:hAnsi="Ancizar Sans Light"/>
          <w:i/>
          <w:lang w:val="es-MX"/>
        </w:rPr>
        <w:t>estión</w:t>
      </w:r>
      <w:r w:rsidR="00D70139" w:rsidRPr="00D70139">
        <w:rPr>
          <w:rFonts w:ascii="Ancizar Sans Light" w:hAnsi="Ancizar Sans Light"/>
          <w:i/>
          <w:lang w:val="es-MX"/>
        </w:rPr>
        <w:t xml:space="preserve"> de B</w:t>
      </w:r>
      <w:r w:rsidR="000D4D53" w:rsidRPr="00D70139">
        <w:rPr>
          <w:rFonts w:ascii="Ancizar Sans Light" w:hAnsi="Ancizar Sans Light"/>
          <w:i/>
          <w:lang w:val="es-MX"/>
        </w:rPr>
        <w:t>ienes</w:t>
      </w:r>
      <w:r w:rsidR="000D4D53" w:rsidRPr="00D70139">
        <w:rPr>
          <w:rFonts w:ascii="Ancizar Sans Light" w:hAnsi="Ancizar Sans Light"/>
          <w:lang w:val="es-MX"/>
        </w:rPr>
        <w:t xml:space="preserve">, el inductor para distribuir el costo de </w:t>
      </w:r>
      <w:r w:rsidR="000D4D53" w:rsidRPr="00D70139">
        <w:rPr>
          <w:rFonts w:ascii="Ancizar Sans Light" w:hAnsi="Ancizar Sans Light"/>
          <w:i/>
          <w:lang w:val="es-MX"/>
        </w:rPr>
        <w:t xml:space="preserve">Gestión de Bienes </w:t>
      </w:r>
      <w:r w:rsidR="000D4D53" w:rsidRPr="00D70139">
        <w:rPr>
          <w:rFonts w:ascii="Ancizar Sans Light" w:hAnsi="Ancizar Sans Light"/>
          <w:lang w:val="es-MX"/>
        </w:rPr>
        <w:t>por programa curricular se determina de la siguiente manera:</w:t>
      </w:r>
    </w:p>
    <w:tbl>
      <w:tblPr>
        <w:tblStyle w:val="Tablaconcuadrcula"/>
        <w:tblW w:w="0" w:type="auto"/>
        <w:tblLook w:val="04A0" w:firstRow="1" w:lastRow="0" w:firstColumn="1" w:lastColumn="0" w:noHBand="0" w:noVBand="1"/>
      </w:tblPr>
      <w:tblGrid>
        <w:gridCol w:w="2372"/>
        <w:gridCol w:w="322"/>
        <w:gridCol w:w="1482"/>
        <w:gridCol w:w="273"/>
        <w:gridCol w:w="2302"/>
        <w:gridCol w:w="337"/>
        <w:gridCol w:w="1750"/>
      </w:tblGrid>
      <w:tr w:rsidR="000D4D53" w:rsidRPr="00926BA9" w14:paraId="31965A8C" w14:textId="77777777" w:rsidTr="00C2398F">
        <w:tc>
          <w:tcPr>
            <w:tcW w:w="4176" w:type="dxa"/>
            <w:gridSpan w:val="3"/>
            <w:tcBorders>
              <w:top w:val="nil"/>
              <w:left w:val="nil"/>
              <w:bottom w:val="single" w:sz="4" w:space="0" w:color="auto"/>
              <w:right w:val="nil"/>
            </w:tcBorders>
          </w:tcPr>
          <w:p w14:paraId="427B145F"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PREGRADO</w:t>
            </w:r>
          </w:p>
        </w:tc>
        <w:tc>
          <w:tcPr>
            <w:tcW w:w="273" w:type="dxa"/>
            <w:tcBorders>
              <w:top w:val="nil"/>
              <w:left w:val="nil"/>
              <w:bottom w:val="nil"/>
              <w:right w:val="nil"/>
            </w:tcBorders>
          </w:tcPr>
          <w:p w14:paraId="06C968BE" w14:textId="77777777" w:rsidR="000D4D53" w:rsidRPr="00926BA9" w:rsidRDefault="000D4D53" w:rsidP="004F7030">
            <w:pPr>
              <w:spacing w:line="276" w:lineRule="auto"/>
              <w:rPr>
                <w:rFonts w:ascii="Ancizar Sans Light" w:hAnsi="Ancizar Sans Light"/>
                <w:sz w:val="18"/>
              </w:rPr>
            </w:pPr>
          </w:p>
        </w:tc>
        <w:tc>
          <w:tcPr>
            <w:tcW w:w="4389" w:type="dxa"/>
            <w:gridSpan w:val="3"/>
            <w:tcBorders>
              <w:top w:val="nil"/>
              <w:left w:val="nil"/>
              <w:bottom w:val="single" w:sz="4" w:space="0" w:color="auto"/>
              <w:right w:val="nil"/>
            </w:tcBorders>
          </w:tcPr>
          <w:p w14:paraId="77C3E789" w14:textId="77777777" w:rsidR="000D4D53" w:rsidRPr="00926BA9" w:rsidRDefault="000D4D53" w:rsidP="004F7030">
            <w:pPr>
              <w:spacing w:line="276" w:lineRule="auto"/>
              <w:jc w:val="center"/>
              <w:rPr>
                <w:rFonts w:ascii="Ancizar Sans Light" w:hAnsi="Ancizar Sans Light"/>
                <w:sz w:val="18"/>
              </w:rPr>
            </w:pPr>
            <w:r w:rsidRPr="00926BA9">
              <w:rPr>
                <w:rFonts w:ascii="Ancizar Sans Light" w:hAnsi="Ancizar Sans Light"/>
                <w:sz w:val="18"/>
              </w:rPr>
              <w:t>POSGRADO</w:t>
            </w:r>
          </w:p>
        </w:tc>
      </w:tr>
      <w:tr w:rsidR="000D4D53" w:rsidRPr="00926BA9" w14:paraId="7B5A6211" w14:textId="77777777" w:rsidTr="00C2398F">
        <w:tc>
          <w:tcPr>
            <w:tcW w:w="2372" w:type="dxa"/>
            <w:tcBorders>
              <w:top w:val="single" w:sz="4" w:space="0" w:color="auto"/>
              <w:left w:val="nil"/>
              <w:right w:val="nil"/>
            </w:tcBorders>
          </w:tcPr>
          <w:p w14:paraId="701C765D" w14:textId="77777777" w:rsidR="000D4D53" w:rsidRPr="00926BA9" w:rsidRDefault="000D4D53" w:rsidP="004F7030">
            <w:pPr>
              <w:spacing w:line="276" w:lineRule="auto"/>
              <w:jc w:val="center"/>
              <w:rPr>
                <w:rFonts w:ascii="Ancizar Sans Light" w:hAnsi="Ancizar Sans Light"/>
                <w:sz w:val="18"/>
              </w:rPr>
            </w:pPr>
          </w:p>
          <w:p w14:paraId="0EF5AEE5" w14:textId="59FE5F34"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 xml:space="preserve">[(% de </w:t>
            </w:r>
            <w:r w:rsidR="00D70139">
              <w:rPr>
                <w:rFonts w:ascii="Ancizar Sans Light" w:hAnsi="Ancizar Sans Light"/>
                <w:sz w:val="18"/>
              </w:rPr>
              <w:t xml:space="preserve">uso </w:t>
            </w:r>
            <w:r>
              <w:rPr>
                <w:rFonts w:ascii="Ancizar Sans Light" w:hAnsi="Ancizar Sans Light"/>
                <w:sz w:val="18"/>
              </w:rPr>
              <w:t xml:space="preserve">laboratorios de cada pregrado) </w:t>
            </w:r>
            <w:r>
              <w:rPr>
                <w:rFonts w:ascii="Arial" w:hAnsi="Arial" w:cs="Arial"/>
                <w:color w:val="222222"/>
                <w:shd w:val="clear" w:color="auto" w:fill="FFFFFF"/>
              </w:rPr>
              <w:t> ÷</w:t>
            </w:r>
            <w:r>
              <w:rPr>
                <w:rFonts w:ascii="Ancizar Sans Light" w:hAnsi="Ancizar Sans Light"/>
                <w:sz w:val="18"/>
              </w:rPr>
              <w:t xml:space="preserve"> (Total %</w:t>
            </w:r>
            <w:r w:rsidR="00D70139">
              <w:rPr>
                <w:rFonts w:ascii="Ancizar Sans Light" w:hAnsi="Ancizar Sans Light"/>
                <w:sz w:val="18"/>
              </w:rPr>
              <w:t xml:space="preserve"> de uso</w:t>
            </w:r>
            <w:r>
              <w:rPr>
                <w:rFonts w:ascii="Ancizar Sans Light" w:hAnsi="Ancizar Sans Light"/>
                <w:sz w:val="18"/>
              </w:rPr>
              <w:t xml:space="preserve"> de laboratorios de pregrado)] </w:t>
            </w:r>
            <w:r w:rsidRPr="00892B34">
              <w:rPr>
                <w:rFonts w:ascii="Ancizar Sans Light" w:hAnsi="Ancizar Sans Light"/>
                <w:b/>
                <w:sz w:val="18"/>
              </w:rPr>
              <w:t>+</w:t>
            </w:r>
            <w:r>
              <w:rPr>
                <w:rFonts w:ascii="Ancizar Sans Light" w:hAnsi="Ancizar Sans Light"/>
                <w:sz w:val="18"/>
              </w:rPr>
              <w:t xml:space="preserve"> (PTA por programa de pregrado) </w:t>
            </w:r>
            <w:r>
              <w:rPr>
                <w:rFonts w:ascii="Arial" w:hAnsi="Arial" w:cs="Arial"/>
                <w:color w:val="222222"/>
                <w:shd w:val="clear" w:color="auto" w:fill="FFFFFF"/>
              </w:rPr>
              <w:t> ÷</w:t>
            </w:r>
            <w:r>
              <w:rPr>
                <w:rFonts w:ascii="Ancizar Sans Light" w:hAnsi="Ancizar Sans Light"/>
                <w:sz w:val="18"/>
              </w:rPr>
              <w:t xml:space="preserve"> (Total PTA pregrado)]</w:t>
            </w:r>
          </w:p>
        </w:tc>
        <w:tc>
          <w:tcPr>
            <w:tcW w:w="322" w:type="dxa"/>
            <w:vMerge w:val="restart"/>
            <w:tcBorders>
              <w:top w:val="single" w:sz="4" w:space="0" w:color="auto"/>
              <w:left w:val="nil"/>
              <w:right w:val="nil"/>
            </w:tcBorders>
          </w:tcPr>
          <w:p w14:paraId="02434A42" w14:textId="77777777" w:rsidR="000D4D53" w:rsidRPr="00926BA9" w:rsidRDefault="000D4D53" w:rsidP="004F7030">
            <w:pPr>
              <w:spacing w:line="276" w:lineRule="auto"/>
              <w:rPr>
                <w:rFonts w:ascii="Ancizar Sans Light" w:hAnsi="Ancizar Sans Light"/>
                <w:sz w:val="18"/>
              </w:rPr>
            </w:pPr>
          </w:p>
          <w:p w14:paraId="6A8468E4"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w:t>
            </w:r>
          </w:p>
        </w:tc>
        <w:tc>
          <w:tcPr>
            <w:tcW w:w="1482" w:type="dxa"/>
            <w:vMerge w:val="restart"/>
            <w:tcBorders>
              <w:top w:val="single" w:sz="4" w:space="0" w:color="auto"/>
              <w:left w:val="nil"/>
              <w:right w:val="nil"/>
            </w:tcBorders>
          </w:tcPr>
          <w:p w14:paraId="74B8E565" w14:textId="77777777" w:rsidR="000D4D53" w:rsidRPr="00926BA9" w:rsidRDefault="000D4D53" w:rsidP="004F7030">
            <w:pPr>
              <w:spacing w:line="276" w:lineRule="auto"/>
              <w:rPr>
                <w:rFonts w:ascii="Ancizar Sans Light" w:hAnsi="Ancizar Sans Light"/>
                <w:sz w:val="18"/>
              </w:rPr>
            </w:pPr>
          </w:p>
          <w:p w14:paraId="74453A1E"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xml:space="preserve">% participación      por programa </w:t>
            </w:r>
          </w:p>
        </w:tc>
        <w:tc>
          <w:tcPr>
            <w:tcW w:w="273" w:type="dxa"/>
            <w:tcBorders>
              <w:top w:val="nil"/>
              <w:left w:val="nil"/>
              <w:bottom w:val="nil"/>
              <w:right w:val="nil"/>
            </w:tcBorders>
          </w:tcPr>
          <w:p w14:paraId="1ED3766E" w14:textId="77777777" w:rsidR="000D4D53" w:rsidRPr="00926BA9" w:rsidRDefault="000D4D53" w:rsidP="004F7030">
            <w:pPr>
              <w:spacing w:line="276" w:lineRule="auto"/>
              <w:rPr>
                <w:rFonts w:ascii="Ancizar Sans Light" w:hAnsi="Ancizar Sans Light"/>
                <w:sz w:val="18"/>
              </w:rPr>
            </w:pPr>
          </w:p>
        </w:tc>
        <w:tc>
          <w:tcPr>
            <w:tcW w:w="2302" w:type="dxa"/>
            <w:tcBorders>
              <w:top w:val="single" w:sz="4" w:space="0" w:color="auto"/>
              <w:left w:val="nil"/>
              <w:right w:val="nil"/>
            </w:tcBorders>
          </w:tcPr>
          <w:p w14:paraId="3173123C" w14:textId="77777777" w:rsidR="000D4D53" w:rsidRPr="00926BA9" w:rsidRDefault="000D4D53" w:rsidP="004F7030">
            <w:pPr>
              <w:spacing w:line="276" w:lineRule="auto"/>
              <w:jc w:val="center"/>
              <w:rPr>
                <w:rFonts w:ascii="Ancizar Sans Light" w:hAnsi="Ancizar Sans Light"/>
                <w:sz w:val="18"/>
              </w:rPr>
            </w:pPr>
          </w:p>
          <w:p w14:paraId="268F4B16" w14:textId="6E555D5D"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 xml:space="preserve">[(% de </w:t>
            </w:r>
            <w:r w:rsidR="00D70139">
              <w:rPr>
                <w:rFonts w:ascii="Ancizar Sans Light" w:hAnsi="Ancizar Sans Light"/>
                <w:sz w:val="18"/>
              </w:rPr>
              <w:t xml:space="preserve">uso de </w:t>
            </w:r>
            <w:r>
              <w:rPr>
                <w:rFonts w:ascii="Ancizar Sans Light" w:hAnsi="Ancizar Sans Light"/>
                <w:sz w:val="18"/>
              </w:rPr>
              <w:t xml:space="preserve">laboratorios de cada posgrado) </w:t>
            </w:r>
            <w:r>
              <w:rPr>
                <w:rFonts w:ascii="Arial" w:hAnsi="Arial" w:cs="Arial"/>
                <w:color w:val="222222"/>
                <w:shd w:val="clear" w:color="auto" w:fill="FFFFFF"/>
              </w:rPr>
              <w:t> ÷</w:t>
            </w:r>
            <w:r>
              <w:rPr>
                <w:rFonts w:ascii="Ancizar Sans Light" w:hAnsi="Ancizar Sans Light"/>
                <w:sz w:val="18"/>
              </w:rPr>
              <w:t xml:space="preserve"> (Total %</w:t>
            </w:r>
            <w:r w:rsidR="00D70139">
              <w:rPr>
                <w:rFonts w:ascii="Ancizar Sans Light" w:hAnsi="Ancizar Sans Light"/>
                <w:sz w:val="18"/>
              </w:rPr>
              <w:t>de uso</w:t>
            </w:r>
            <w:r>
              <w:rPr>
                <w:rFonts w:ascii="Ancizar Sans Light" w:hAnsi="Ancizar Sans Light"/>
                <w:sz w:val="18"/>
              </w:rPr>
              <w:t xml:space="preserve"> de laboratorios de posgrado)] </w:t>
            </w:r>
            <w:r w:rsidRPr="00892B34">
              <w:rPr>
                <w:rFonts w:ascii="Ancizar Sans Light" w:hAnsi="Ancizar Sans Light"/>
                <w:b/>
                <w:sz w:val="18"/>
              </w:rPr>
              <w:t>+</w:t>
            </w:r>
            <w:r>
              <w:rPr>
                <w:rFonts w:ascii="Ancizar Sans Light" w:hAnsi="Ancizar Sans Light"/>
                <w:sz w:val="18"/>
              </w:rPr>
              <w:t xml:space="preserve"> (PTA por programa de posgrado) </w:t>
            </w:r>
            <w:r>
              <w:rPr>
                <w:rFonts w:ascii="Arial" w:hAnsi="Arial" w:cs="Arial"/>
                <w:color w:val="222222"/>
                <w:shd w:val="clear" w:color="auto" w:fill="FFFFFF"/>
              </w:rPr>
              <w:t> ÷</w:t>
            </w:r>
            <w:r>
              <w:rPr>
                <w:rFonts w:ascii="Ancizar Sans Light" w:hAnsi="Ancizar Sans Light"/>
                <w:sz w:val="18"/>
              </w:rPr>
              <w:t xml:space="preserve"> (Total PTA posgrado)]</w:t>
            </w:r>
          </w:p>
        </w:tc>
        <w:tc>
          <w:tcPr>
            <w:tcW w:w="337" w:type="dxa"/>
            <w:vMerge w:val="restart"/>
            <w:tcBorders>
              <w:top w:val="single" w:sz="4" w:space="0" w:color="auto"/>
              <w:left w:val="nil"/>
              <w:right w:val="nil"/>
            </w:tcBorders>
          </w:tcPr>
          <w:p w14:paraId="624042D0" w14:textId="77777777" w:rsidR="000D4D53" w:rsidRPr="00926BA9" w:rsidRDefault="000D4D53" w:rsidP="004F7030">
            <w:pPr>
              <w:spacing w:line="276" w:lineRule="auto"/>
              <w:rPr>
                <w:rFonts w:ascii="Ancizar Sans Light" w:hAnsi="Ancizar Sans Light"/>
                <w:sz w:val="18"/>
              </w:rPr>
            </w:pPr>
          </w:p>
          <w:p w14:paraId="56500BC3"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w:t>
            </w:r>
          </w:p>
        </w:tc>
        <w:tc>
          <w:tcPr>
            <w:tcW w:w="1750" w:type="dxa"/>
            <w:vMerge w:val="restart"/>
            <w:tcBorders>
              <w:top w:val="single" w:sz="4" w:space="0" w:color="auto"/>
              <w:left w:val="nil"/>
              <w:right w:val="nil"/>
            </w:tcBorders>
          </w:tcPr>
          <w:p w14:paraId="57E02EC0" w14:textId="77777777" w:rsidR="000D4D53" w:rsidRPr="00926BA9" w:rsidRDefault="000D4D53" w:rsidP="004F7030">
            <w:pPr>
              <w:spacing w:line="276" w:lineRule="auto"/>
              <w:rPr>
                <w:rFonts w:ascii="Ancizar Sans Light" w:hAnsi="Ancizar Sans Light"/>
                <w:sz w:val="18"/>
              </w:rPr>
            </w:pPr>
          </w:p>
          <w:p w14:paraId="4E6E5FB4" w14:textId="77777777" w:rsidR="000D4D53" w:rsidRPr="00926BA9" w:rsidRDefault="000D4D53" w:rsidP="004F7030">
            <w:pPr>
              <w:spacing w:line="276" w:lineRule="auto"/>
              <w:rPr>
                <w:rFonts w:ascii="Ancizar Sans Light" w:hAnsi="Ancizar Sans Light"/>
                <w:sz w:val="18"/>
              </w:rPr>
            </w:pPr>
            <w:r w:rsidRPr="00926BA9">
              <w:rPr>
                <w:rFonts w:ascii="Ancizar Sans Light" w:hAnsi="Ancizar Sans Light"/>
                <w:sz w:val="18"/>
              </w:rPr>
              <w:t>% participación por programa</w:t>
            </w:r>
          </w:p>
        </w:tc>
      </w:tr>
      <w:tr w:rsidR="000D4D53" w:rsidRPr="00926BA9" w14:paraId="70B74A52" w14:textId="77777777" w:rsidTr="00C2398F">
        <w:trPr>
          <w:trHeight w:val="130"/>
        </w:trPr>
        <w:tc>
          <w:tcPr>
            <w:tcW w:w="2372" w:type="dxa"/>
            <w:tcBorders>
              <w:left w:val="nil"/>
              <w:bottom w:val="single" w:sz="4" w:space="0" w:color="auto"/>
              <w:right w:val="nil"/>
            </w:tcBorders>
          </w:tcPr>
          <w:p w14:paraId="557112AC"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2</w:t>
            </w:r>
          </w:p>
        </w:tc>
        <w:tc>
          <w:tcPr>
            <w:tcW w:w="322" w:type="dxa"/>
            <w:vMerge/>
            <w:tcBorders>
              <w:left w:val="nil"/>
              <w:bottom w:val="single" w:sz="4" w:space="0" w:color="auto"/>
              <w:right w:val="nil"/>
            </w:tcBorders>
          </w:tcPr>
          <w:p w14:paraId="6DE62AEC" w14:textId="77777777" w:rsidR="000D4D53" w:rsidRPr="00926BA9" w:rsidRDefault="000D4D53" w:rsidP="004F7030">
            <w:pPr>
              <w:spacing w:line="276" w:lineRule="auto"/>
              <w:rPr>
                <w:rFonts w:ascii="Ancizar Sans Light" w:hAnsi="Ancizar Sans Light"/>
                <w:sz w:val="18"/>
              </w:rPr>
            </w:pPr>
          </w:p>
        </w:tc>
        <w:tc>
          <w:tcPr>
            <w:tcW w:w="1482" w:type="dxa"/>
            <w:vMerge/>
            <w:tcBorders>
              <w:left w:val="nil"/>
              <w:bottom w:val="single" w:sz="4" w:space="0" w:color="auto"/>
              <w:right w:val="nil"/>
            </w:tcBorders>
          </w:tcPr>
          <w:p w14:paraId="320982CA" w14:textId="77777777" w:rsidR="000D4D53" w:rsidRPr="00926BA9" w:rsidRDefault="000D4D53" w:rsidP="004F7030">
            <w:pPr>
              <w:spacing w:line="276" w:lineRule="auto"/>
              <w:rPr>
                <w:rFonts w:ascii="Ancizar Sans Light" w:hAnsi="Ancizar Sans Light"/>
                <w:sz w:val="18"/>
              </w:rPr>
            </w:pPr>
          </w:p>
        </w:tc>
        <w:tc>
          <w:tcPr>
            <w:tcW w:w="273" w:type="dxa"/>
            <w:tcBorders>
              <w:top w:val="nil"/>
              <w:left w:val="nil"/>
              <w:bottom w:val="nil"/>
              <w:right w:val="nil"/>
            </w:tcBorders>
          </w:tcPr>
          <w:p w14:paraId="31EB5E51" w14:textId="77777777" w:rsidR="000D4D53" w:rsidRPr="00926BA9" w:rsidRDefault="000D4D53" w:rsidP="004F7030">
            <w:pPr>
              <w:spacing w:line="276" w:lineRule="auto"/>
              <w:rPr>
                <w:rFonts w:ascii="Ancizar Sans Light" w:hAnsi="Ancizar Sans Light"/>
                <w:sz w:val="18"/>
              </w:rPr>
            </w:pPr>
          </w:p>
        </w:tc>
        <w:tc>
          <w:tcPr>
            <w:tcW w:w="2302" w:type="dxa"/>
            <w:tcBorders>
              <w:left w:val="nil"/>
              <w:bottom w:val="single" w:sz="4" w:space="0" w:color="auto"/>
              <w:right w:val="nil"/>
            </w:tcBorders>
          </w:tcPr>
          <w:p w14:paraId="2D8E2896" w14:textId="77777777" w:rsidR="000D4D53" w:rsidRPr="00926BA9" w:rsidRDefault="000D4D53" w:rsidP="004F7030">
            <w:pPr>
              <w:spacing w:line="276" w:lineRule="auto"/>
              <w:jc w:val="center"/>
              <w:rPr>
                <w:rFonts w:ascii="Ancizar Sans Light" w:hAnsi="Ancizar Sans Light"/>
                <w:sz w:val="18"/>
              </w:rPr>
            </w:pPr>
            <w:r>
              <w:rPr>
                <w:rFonts w:ascii="Ancizar Sans Light" w:hAnsi="Ancizar Sans Light"/>
                <w:sz w:val="18"/>
              </w:rPr>
              <w:t>2</w:t>
            </w:r>
          </w:p>
        </w:tc>
        <w:tc>
          <w:tcPr>
            <w:tcW w:w="337" w:type="dxa"/>
            <w:vMerge/>
            <w:tcBorders>
              <w:left w:val="nil"/>
              <w:bottom w:val="single" w:sz="4" w:space="0" w:color="auto"/>
              <w:right w:val="nil"/>
            </w:tcBorders>
          </w:tcPr>
          <w:p w14:paraId="41B7D031" w14:textId="77777777" w:rsidR="000D4D53" w:rsidRPr="00926BA9" w:rsidRDefault="000D4D53" w:rsidP="004F7030">
            <w:pPr>
              <w:spacing w:line="276" w:lineRule="auto"/>
              <w:rPr>
                <w:rFonts w:ascii="Ancizar Sans Light" w:hAnsi="Ancizar Sans Light"/>
                <w:sz w:val="18"/>
              </w:rPr>
            </w:pPr>
          </w:p>
        </w:tc>
        <w:tc>
          <w:tcPr>
            <w:tcW w:w="1750" w:type="dxa"/>
            <w:vMerge/>
            <w:tcBorders>
              <w:left w:val="nil"/>
              <w:bottom w:val="single" w:sz="4" w:space="0" w:color="auto"/>
              <w:right w:val="nil"/>
            </w:tcBorders>
          </w:tcPr>
          <w:p w14:paraId="43BACF80" w14:textId="77777777" w:rsidR="000D4D53" w:rsidRPr="00926BA9" w:rsidRDefault="000D4D53" w:rsidP="004F7030">
            <w:pPr>
              <w:spacing w:line="276" w:lineRule="auto"/>
              <w:rPr>
                <w:rFonts w:ascii="Ancizar Sans Light" w:hAnsi="Ancizar Sans Light"/>
                <w:sz w:val="18"/>
              </w:rPr>
            </w:pPr>
          </w:p>
        </w:tc>
      </w:tr>
    </w:tbl>
    <w:p w14:paraId="42AB306A" w14:textId="77777777" w:rsidR="000D4D53" w:rsidRDefault="000D4D53" w:rsidP="004F7030">
      <w:pPr>
        <w:spacing w:line="276" w:lineRule="auto"/>
        <w:rPr>
          <w:rFonts w:ascii="Ancizar Sans Light" w:hAnsi="Ancizar Sans Light"/>
        </w:rPr>
      </w:pPr>
    </w:p>
    <w:p w14:paraId="3C6D1977" w14:textId="77777777" w:rsidR="000D4D53" w:rsidRPr="004F1C91" w:rsidRDefault="000D4D53" w:rsidP="004F7030">
      <w:pPr>
        <w:spacing w:line="276" w:lineRule="auto"/>
        <w:jc w:val="both"/>
        <w:rPr>
          <w:rFonts w:ascii="Ancizar Sans Light" w:hAnsi="Ancizar Sans Light"/>
          <w:lang w:val="es-ES"/>
        </w:rPr>
      </w:pPr>
      <w:r w:rsidRPr="004F1C91">
        <w:rPr>
          <w:rFonts w:ascii="Ancizar Sans Light" w:hAnsi="Ancizar Sans Light"/>
          <w:lang w:val="es-ES"/>
        </w:rPr>
        <w:lastRenderedPageBreak/>
        <w:t xml:space="preserve">El porcentaje de participación de cada programa es multiplicado por los costos de </w:t>
      </w:r>
      <w:r w:rsidRPr="004F1C91">
        <w:rPr>
          <w:rFonts w:ascii="Ancizar Sans Light" w:hAnsi="Ancizar Sans Light"/>
          <w:i/>
          <w:lang w:val="es-ES"/>
        </w:rPr>
        <w:t xml:space="preserve">Gestión de Bienes, </w:t>
      </w:r>
      <w:r w:rsidRPr="004F1C91">
        <w:rPr>
          <w:rFonts w:ascii="Ancizar Sans Light" w:hAnsi="Ancizar Sans Light"/>
          <w:lang w:val="es-ES"/>
        </w:rPr>
        <w:t xml:space="preserve">dando como resultado el costo de la agrupación por programa curricular. </w:t>
      </w:r>
    </w:p>
    <w:p w14:paraId="3F997766" w14:textId="6FA32122" w:rsidR="00D70139" w:rsidRDefault="000D4D53" w:rsidP="004F7030">
      <w:pPr>
        <w:spacing w:line="276" w:lineRule="auto"/>
        <w:jc w:val="both"/>
        <w:rPr>
          <w:rFonts w:ascii="Ancizar Sans Light" w:hAnsi="Ancizar Sans Light"/>
          <w:lang w:val="es-ES"/>
        </w:rPr>
      </w:pPr>
      <w:r w:rsidRPr="004F1C91">
        <w:rPr>
          <w:rFonts w:ascii="Ancizar Sans Light" w:hAnsi="Ancizar Sans Light"/>
          <w:lang w:val="es-ES"/>
        </w:rPr>
        <w:t xml:space="preserve">Finalmente, la distribución de la agrupación de </w:t>
      </w:r>
      <w:r w:rsidRPr="004F1C91">
        <w:rPr>
          <w:rFonts w:ascii="Ancizar Sans Light" w:hAnsi="Ancizar Sans Light"/>
          <w:i/>
          <w:lang w:val="es-ES"/>
        </w:rPr>
        <w:t xml:space="preserve">Impuestos, Tasas y Contribuciones </w:t>
      </w:r>
      <w:r w:rsidRPr="004F1C91">
        <w:rPr>
          <w:rFonts w:ascii="Ancizar Sans Light" w:hAnsi="Ancizar Sans Light"/>
          <w:lang w:val="es-ES"/>
        </w:rPr>
        <w:t>se distribuye a cada programa curricular así:</w:t>
      </w:r>
    </w:p>
    <w:tbl>
      <w:tblPr>
        <w:tblStyle w:val="Tablaconcuadrcula"/>
        <w:tblW w:w="0" w:type="auto"/>
        <w:tblLook w:val="04A0" w:firstRow="1" w:lastRow="0" w:firstColumn="1" w:lastColumn="0" w:noHBand="0" w:noVBand="1"/>
      </w:tblPr>
      <w:tblGrid>
        <w:gridCol w:w="2372"/>
        <w:gridCol w:w="322"/>
        <w:gridCol w:w="1482"/>
        <w:gridCol w:w="273"/>
        <w:gridCol w:w="2302"/>
        <w:gridCol w:w="337"/>
        <w:gridCol w:w="1750"/>
      </w:tblGrid>
      <w:tr w:rsidR="000C2A93" w:rsidRPr="00926BA9" w14:paraId="3E9F343B" w14:textId="77777777" w:rsidTr="00B13294">
        <w:tc>
          <w:tcPr>
            <w:tcW w:w="4176" w:type="dxa"/>
            <w:gridSpan w:val="3"/>
            <w:tcBorders>
              <w:top w:val="nil"/>
              <w:left w:val="nil"/>
              <w:bottom w:val="single" w:sz="4" w:space="0" w:color="auto"/>
              <w:right w:val="nil"/>
            </w:tcBorders>
          </w:tcPr>
          <w:p w14:paraId="24683775" w14:textId="77777777" w:rsidR="000C2A93" w:rsidRPr="00926BA9" w:rsidRDefault="000C2A93" w:rsidP="00B13294">
            <w:pPr>
              <w:spacing w:line="276" w:lineRule="auto"/>
              <w:jc w:val="center"/>
              <w:rPr>
                <w:rFonts w:ascii="Ancizar Sans Light" w:hAnsi="Ancizar Sans Light"/>
                <w:sz w:val="18"/>
              </w:rPr>
            </w:pPr>
            <w:r w:rsidRPr="00926BA9">
              <w:rPr>
                <w:rFonts w:ascii="Ancizar Sans Light" w:hAnsi="Ancizar Sans Light"/>
                <w:sz w:val="18"/>
              </w:rPr>
              <w:t>PREGRADO</w:t>
            </w:r>
          </w:p>
        </w:tc>
        <w:tc>
          <w:tcPr>
            <w:tcW w:w="273" w:type="dxa"/>
            <w:tcBorders>
              <w:top w:val="nil"/>
              <w:left w:val="nil"/>
              <w:bottom w:val="nil"/>
              <w:right w:val="nil"/>
            </w:tcBorders>
          </w:tcPr>
          <w:p w14:paraId="4D2455A0" w14:textId="77777777" w:rsidR="000C2A93" w:rsidRPr="00926BA9" w:rsidRDefault="000C2A93" w:rsidP="00B13294">
            <w:pPr>
              <w:spacing w:line="276" w:lineRule="auto"/>
              <w:rPr>
                <w:rFonts w:ascii="Ancizar Sans Light" w:hAnsi="Ancizar Sans Light"/>
                <w:sz w:val="18"/>
              </w:rPr>
            </w:pPr>
          </w:p>
        </w:tc>
        <w:tc>
          <w:tcPr>
            <w:tcW w:w="4389" w:type="dxa"/>
            <w:gridSpan w:val="3"/>
            <w:tcBorders>
              <w:top w:val="nil"/>
              <w:left w:val="nil"/>
              <w:bottom w:val="single" w:sz="4" w:space="0" w:color="auto"/>
              <w:right w:val="nil"/>
            </w:tcBorders>
          </w:tcPr>
          <w:p w14:paraId="05F5B7F7" w14:textId="77777777" w:rsidR="000C2A93" w:rsidRPr="00926BA9" w:rsidRDefault="000C2A93" w:rsidP="00B13294">
            <w:pPr>
              <w:spacing w:line="276" w:lineRule="auto"/>
              <w:jc w:val="center"/>
              <w:rPr>
                <w:rFonts w:ascii="Ancizar Sans Light" w:hAnsi="Ancizar Sans Light"/>
                <w:sz w:val="18"/>
              </w:rPr>
            </w:pPr>
            <w:r w:rsidRPr="00926BA9">
              <w:rPr>
                <w:rFonts w:ascii="Ancizar Sans Light" w:hAnsi="Ancizar Sans Light"/>
                <w:sz w:val="18"/>
              </w:rPr>
              <w:t>POSGRADO</w:t>
            </w:r>
          </w:p>
        </w:tc>
      </w:tr>
      <w:tr w:rsidR="003D7E4E" w:rsidRPr="00926BA9" w14:paraId="03F22CB6" w14:textId="77777777" w:rsidTr="003D7E4E">
        <w:trPr>
          <w:trHeight w:val="1609"/>
        </w:trPr>
        <w:tc>
          <w:tcPr>
            <w:tcW w:w="2372" w:type="dxa"/>
            <w:tcBorders>
              <w:top w:val="single" w:sz="4" w:space="0" w:color="auto"/>
              <w:left w:val="nil"/>
              <w:right w:val="nil"/>
            </w:tcBorders>
          </w:tcPr>
          <w:p w14:paraId="7CA3896E" w14:textId="77777777" w:rsidR="003D7E4E" w:rsidRPr="00926BA9" w:rsidRDefault="003D7E4E" w:rsidP="003D7E4E">
            <w:pPr>
              <w:spacing w:line="276" w:lineRule="auto"/>
              <w:jc w:val="center"/>
              <w:rPr>
                <w:rFonts w:ascii="Ancizar Sans Light" w:hAnsi="Ancizar Sans Light"/>
                <w:sz w:val="18"/>
              </w:rPr>
            </w:pPr>
          </w:p>
          <w:p w14:paraId="28DC4489" w14:textId="2C6FD790" w:rsidR="003D7E4E" w:rsidRPr="00926BA9" w:rsidRDefault="003D7E4E" w:rsidP="003D7E4E">
            <w:pPr>
              <w:spacing w:line="276" w:lineRule="auto"/>
              <w:jc w:val="center"/>
              <w:rPr>
                <w:rFonts w:ascii="Ancizar Sans Light" w:hAnsi="Ancizar Sans Light"/>
                <w:sz w:val="18"/>
              </w:rPr>
            </w:pPr>
            <w:r>
              <w:rPr>
                <w:rFonts w:ascii="Ancizar Sans Light" w:hAnsi="Ancizar Sans Light"/>
                <w:sz w:val="18"/>
              </w:rPr>
              <w:t>[(</w:t>
            </w:r>
            <w:r w:rsidRPr="003D7E4E">
              <w:rPr>
                <w:rFonts w:ascii="Ancizar Sans Light" w:hAnsi="Ancizar Sans Light"/>
                <w:sz w:val="18"/>
              </w:rPr>
              <w:t>PTA por programa curricular de pregrado</w:t>
            </w:r>
            <w:r>
              <w:rPr>
                <w:rFonts w:ascii="Ancizar Sans Light" w:hAnsi="Ancizar Sans Light"/>
                <w:sz w:val="18"/>
              </w:rPr>
              <w:t xml:space="preserve">) </w:t>
            </w:r>
            <w:r>
              <w:rPr>
                <w:rFonts w:ascii="Arial" w:hAnsi="Arial" w:cs="Arial"/>
                <w:color w:val="222222"/>
                <w:shd w:val="clear" w:color="auto" w:fill="FFFFFF"/>
              </w:rPr>
              <w:t> ÷</w:t>
            </w:r>
            <w:r>
              <w:rPr>
                <w:rFonts w:ascii="Ancizar Sans Light" w:hAnsi="Ancizar Sans Light"/>
                <w:sz w:val="18"/>
              </w:rPr>
              <w:t xml:space="preserve"> (</w:t>
            </w:r>
            <w:r w:rsidRPr="00D70139">
              <w:rPr>
                <w:rFonts w:ascii="Ancizar Sans Light" w:hAnsi="Ancizar Sans Light"/>
                <w:lang w:val="es-MX"/>
              </w:rPr>
              <w:t>Total PTA pregrado</w:t>
            </w:r>
            <w:r>
              <w:rPr>
                <w:rFonts w:ascii="Ancizar Sans Light" w:hAnsi="Ancizar Sans Light"/>
                <w:sz w:val="18"/>
              </w:rPr>
              <w:t xml:space="preserve">)] </w:t>
            </w:r>
            <w:r w:rsidRPr="003D7E4E">
              <w:rPr>
                <w:rFonts w:ascii="Ancizar Sans Light" w:hAnsi="Ancizar Sans Light"/>
                <w:sz w:val="18"/>
              </w:rPr>
              <w:t xml:space="preserve">* Costos de la </w:t>
            </w:r>
            <w:r w:rsidR="00B7666C" w:rsidRPr="003D7E4E">
              <w:rPr>
                <w:rFonts w:ascii="Ancizar Sans Light" w:hAnsi="Ancizar Sans Light"/>
                <w:sz w:val="18"/>
              </w:rPr>
              <w:t>Agrupación</w:t>
            </w:r>
            <w:r w:rsidRPr="003D7E4E">
              <w:rPr>
                <w:rFonts w:ascii="Ancizar Sans Light" w:hAnsi="Ancizar Sans Light"/>
                <w:sz w:val="18"/>
              </w:rPr>
              <w:t xml:space="preserve"> de Impuestos, Tasas y Contribuciones</w:t>
            </w:r>
          </w:p>
        </w:tc>
        <w:tc>
          <w:tcPr>
            <w:tcW w:w="322" w:type="dxa"/>
            <w:tcBorders>
              <w:top w:val="single" w:sz="4" w:space="0" w:color="auto"/>
              <w:left w:val="nil"/>
              <w:right w:val="nil"/>
            </w:tcBorders>
          </w:tcPr>
          <w:p w14:paraId="3F6F4F3A" w14:textId="77777777" w:rsidR="003D7E4E" w:rsidRPr="00926BA9" w:rsidRDefault="003D7E4E" w:rsidP="003D7E4E">
            <w:pPr>
              <w:spacing w:line="276" w:lineRule="auto"/>
              <w:rPr>
                <w:rFonts w:ascii="Ancizar Sans Light" w:hAnsi="Ancizar Sans Light"/>
                <w:sz w:val="18"/>
              </w:rPr>
            </w:pPr>
          </w:p>
          <w:p w14:paraId="599655EE" w14:textId="2C3F40AF" w:rsidR="003D7E4E" w:rsidRPr="00926BA9" w:rsidRDefault="003D7E4E" w:rsidP="003D7E4E">
            <w:pPr>
              <w:spacing w:line="276" w:lineRule="auto"/>
              <w:rPr>
                <w:rFonts w:ascii="Ancizar Sans Light" w:hAnsi="Ancizar Sans Light"/>
                <w:sz w:val="18"/>
              </w:rPr>
            </w:pPr>
            <w:r w:rsidRPr="00926BA9">
              <w:rPr>
                <w:rFonts w:ascii="Ancizar Sans Light" w:hAnsi="Ancizar Sans Light"/>
                <w:sz w:val="18"/>
              </w:rPr>
              <w:t>=</w:t>
            </w:r>
          </w:p>
        </w:tc>
        <w:tc>
          <w:tcPr>
            <w:tcW w:w="1482" w:type="dxa"/>
            <w:tcBorders>
              <w:top w:val="single" w:sz="4" w:space="0" w:color="auto"/>
              <w:left w:val="nil"/>
              <w:right w:val="nil"/>
            </w:tcBorders>
          </w:tcPr>
          <w:p w14:paraId="11A14089" w14:textId="77777777" w:rsidR="003D7E4E" w:rsidRPr="00926BA9" w:rsidRDefault="003D7E4E" w:rsidP="003D7E4E">
            <w:pPr>
              <w:spacing w:line="276" w:lineRule="auto"/>
              <w:rPr>
                <w:rFonts w:ascii="Ancizar Sans Light" w:hAnsi="Ancizar Sans Light"/>
                <w:sz w:val="18"/>
              </w:rPr>
            </w:pPr>
          </w:p>
          <w:p w14:paraId="6EE34397" w14:textId="72DEB195" w:rsidR="003D7E4E" w:rsidRPr="00926BA9" w:rsidRDefault="003D7E4E" w:rsidP="003D7E4E">
            <w:pPr>
              <w:spacing w:line="276" w:lineRule="auto"/>
              <w:rPr>
                <w:rFonts w:ascii="Ancizar Sans Light" w:hAnsi="Ancizar Sans Light"/>
                <w:sz w:val="18"/>
              </w:rPr>
            </w:pPr>
            <w:r>
              <w:rPr>
                <w:rFonts w:ascii="Ancizar Sans Light" w:hAnsi="Ancizar Sans Light"/>
                <w:sz w:val="18"/>
              </w:rPr>
              <w:t>Costo por programa de la agrupación</w:t>
            </w:r>
            <w:r w:rsidRPr="00926BA9">
              <w:rPr>
                <w:rFonts w:ascii="Ancizar Sans Light" w:hAnsi="Ancizar Sans Light"/>
                <w:sz w:val="18"/>
              </w:rPr>
              <w:t xml:space="preserve"> </w:t>
            </w:r>
          </w:p>
        </w:tc>
        <w:tc>
          <w:tcPr>
            <w:tcW w:w="273" w:type="dxa"/>
            <w:tcBorders>
              <w:top w:val="nil"/>
              <w:left w:val="nil"/>
              <w:bottom w:val="nil"/>
              <w:right w:val="nil"/>
            </w:tcBorders>
          </w:tcPr>
          <w:p w14:paraId="1FA4E3AE" w14:textId="77777777" w:rsidR="003D7E4E" w:rsidRPr="00926BA9" w:rsidRDefault="003D7E4E" w:rsidP="003D7E4E">
            <w:pPr>
              <w:spacing w:line="276" w:lineRule="auto"/>
              <w:rPr>
                <w:rFonts w:ascii="Ancizar Sans Light" w:hAnsi="Ancizar Sans Light"/>
                <w:sz w:val="18"/>
              </w:rPr>
            </w:pPr>
          </w:p>
        </w:tc>
        <w:tc>
          <w:tcPr>
            <w:tcW w:w="2302" w:type="dxa"/>
            <w:tcBorders>
              <w:top w:val="single" w:sz="4" w:space="0" w:color="auto"/>
              <w:left w:val="nil"/>
              <w:right w:val="nil"/>
            </w:tcBorders>
          </w:tcPr>
          <w:p w14:paraId="13BF4C60" w14:textId="77777777" w:rsidR="003D7E4E" w:rsidRPr="00926BA9" w:rsidRDefault="003D7E4E" w:rsidP="003D7E4E">
            <w:pPr>
              <w:spacing w:line="276" w:lineRule="auto"/>
              <w:jc w:val="center"/>
              <w:rPr>
                <w:rFonts w:ascii="Ancizar Sans Light" w:hAnsi="Ancizar Sans Light"/>
                <w:sz w:val="18"/>
              </w:rPr>
            </w:pPr>
          </w:p>
          <w:p w14:paraId="2CE1C143" w14:textId="300FCDAC" w:rsidR="003D7E4E" w:rsidRPr="00926BA9" w:rsidRDefault="003D7E4E" w:rsidP="003D7E4E">
            <w:pPr>
              <w:spacing w:line="276" w:lineRule="auto"/>
              <w:jc w:val="center"/>
              <w:rPr>
                <w:rFonts w:ascii="Ancizar Sans Light" w:hAnsi="Ancizar Sans Light"/>
                <w:sz w:val="18"/>
              </w:rPr>
            </w:pPr>
            <w:r>
              <w:rPr>
                <w:rFonts w:ascii="Ancizar Sans Light" w:hAnsi="Ancizar Sans Light"/>
                <w:sz w:val="18"/>
              </w:rPr>
              <w:t>[(</w:t>
            </w:r>
            <w:r w:rsidRPr="003D7E4E">
              <w:rPr>
                <w:rFonts w:ascii="Ancizar Sans Light" w:hAnsi="Ancizar Sans Light"/>
                <w:sz w:val="18"/>
              </w:rPr>
              <w:t>PTA por</w:t>
            </w:r>
            <w:r>
              <w:rPr>
                <w:rFonts w:ascii="Ancizar Sans Light" w:hAnsi="Ancizar Sans Light"/>
                <w:sz w:val="18"/>
              </w:rPr>
              <w:t xml:space="preserve"> programa curricular de posgrado) </w:t>
            </w:r>
            <w:r>
              <w:rPr>
                <w:rFonts w:ascii="Arial" w:hAnsi="Arial" w:cs="Arial"/>
                <w:color w:val="222222"/>
                <w:shd w:val="clear" w:color="auto" w:fill="FFFFFF"/>
              </w:rPr>
              <w:t> ÷</w:t>
            </w:r>
            <w:r>
              <w:rPr>
                <w:rFonts w:ascii="Ancizar Sans Light" w:hAnsi="Ancizar Sans Light"/>
                <w:sz w:val="18"/>
              </w:rPr>
              <w:t xml:space="preserve"> (</w:t>
            </w:r>
            <w:r w:rsidRPr="00D70139">
              <w:rPr>
                <w:rFonts w:ascii="Ancizar Sans Light" w:hAnsi="Ancizar Sans Light"/>
                <w:lang w:val="es-MX"/>
              </w:rPr>
              <w:t xml:space="preserve">Total PTA </w:t>
            </w:r>
            <w:r>
              <w:rPr>
                <w:rFonts w:ascii="Ancizar Sans Light" w:hAnsi="Ancizar Sans Light"/>
                <w:lang w:val="es-MX"/>
              </w:rPr>
              <w:t>posgrado</w:t>
            </w:r>
            <w:r>
              <w:rPr>
                <w:rFonts w:ascii="Ancizar Sans Light" w:hAnsi="Ancizar Sans Light"/>
                <w:sz w:val="18"/>
              </w:rPr>
              <w:t xml:space="preserve">)] </w:t>
            </w:r>
            <w:r w:rsidRPr="003D7E4E">
              <w:rPr>
                <w:rFonts w:ascii="Ancizar Sans Light" w:hAnsi="Ancizar Sans Light"/>
                <w:sz w:val="18"/>
              </w:rPr>
              <w:t xml:space="preserve">* Costos de la </w:t>
            </w:r>
            <w:r w:rsidR="00B7666C" w:rsidRPr="003D7E4E">
              <w:rPr>
                <w:rFonts w:ascii="Ancizar Sans Light" w:hAnsi="Ancizar Sans Light"/>
                <w:sz w:val="18"/>
              </w:rPr>
              <w:t>Agrupación</w:t>
            </w:r>
            <w:r w:rsidRPr="003D7E4E">
              <w:rPr>
                <w:rFonts w:ascii="Ancizar Sans Light" w:hAnsi="Ancizar Sans Light"/>
                <w:sz w:val="18"/>
              </w:rPr>
              <w:t xml:space="preserve"> de Impuestos, Tasas y Contribuciones</w:t>
            </w:r>
          </w:p>
        </w:tc>
        <w:tc>
          <w:tcPr>
            <w:tcW w:w="337" w:type="dxa"/>
            <w:tcBorders>
              <w:top w:val="single" w:sz="4" w:space="0" w:color="auto"/>
              <w:left w:val="nil"/>
              <w:right w:val="nil"/>
            </w:tcBorders>
          </w:tcPr>
          <w:p w14:paraId="6BBFFEA1" w14:textId="77777777" w:rsidR="003D7E4E" w:rsidRPr="00926BA9" w:rsidRDefault="003D7E4E" w:rsidP="003D7E4E">
            <w:pPr>
              <w:spacing w:line="276" w:lineRule="auto"/>
              <w:rPr>
                <w:rFonts w:ascii="Ancizar Sans Light" w:hAnsi="Ancizar Sans Light"/>
                <w:sz w:val="18"/>
              </w:rPr>
            </w:pPr>
          </w:p>
          <w:p w14:paraId="3F9857C8" w14:textId="77777777" w:rsidR="003D7E4E" w:rsidRPr="00926BA9" w:rsidRDefault="003D7E4E" w:rsidP="003D7E4E">
            <w:pPr>
              <w:spacing w:line="276" w:lineRule="auto"/>
              <w:rPr>
                <w:rFonts w:ascii="Ancizar Sans Light" w:hAnsi="Ancizar Sans Light"/>
                <w:sz w:val="18"/>
              </w:rPr>
            </w:pPr>
            <w:r w:rsidRPr="00926BA9">
              <w:rPr>
                <w:rFonts w:ascii="Ancizar Sans Light" w:hAnsi="Ancizar Sans Light"/>
                <w:sz w:val="18"/>
              </w:rPr>
              <w:t>=</w:t>
            </w:r>
          </w:p>
        </w:tc>
        <w:tc>
          <w:tcPr>
            <w:tcW w:w="1750" w:type="dxa"/>
            <w:tcBorders>
              <w:top w:val="single" w:sz="4" w:space="0" w:color="auto"/>
              <w:left w:val="nil"/>
              <w:right w:val="nil"/>
            </w:tcBorders>
          </w:tcPr>
          <w:p w14:paraId="526C5FB5" w14:textId="77777777" w:rsidR="003D7E4E" w:rsidRPr="00926BA9" w:rsidRDefault="003D7E4E" w:rsidP="003D7E4E">
            <w:pPr>
              <w:spacing w:line="276" w:lineRule="auto"/>
              <w:rPr>
                <w:rFonts w:ascii="Ancizar Sans Light" w:hAnsi="Ancizar Sans Light"/>
                <w:sz w:val="18"/>
              </w:rPr>
            </w:pPr>
          </w:p>
          <w:p w14:paraId="22A08A9B" w14:textId="6F4B4372" w:rsidR="003D7E4E" w:rsidRPr="00926BA9" w:rsidRDefault="00F40EF1" w:rsidP="003D7E4E">
            <w:pPr>
              <w:spacing w:line="276" w:lineRule="auto"/>
              <w:rPr>
                <w:rFonts w:ascii="Ancizar Sans Light" w:hAnsi="Ancizar Sans Light"/>
                <w:sz w:val="18"/>
              </w:rPr>
            </w:pPr>
            <w:r>
              <w:rPr>
                <w:rFonts w:ascii="Ancizar Sans Light" w:hAnsi="Ancizar Sans Light"/>
                <w:sz w:val="18"/>
              </w:rPr>
              <w:t>Costo por programa de la agrupación</w:t>
            </w:r>
          </w:p>
        </w:tc>
      </w:tr>
    </w:tbl>
    <w:p w14:paraId="603B14E1" w14:textId="77777777" w:rsidR="000C2A93" w:rsidRPr="004F1C91" w:rsidRDefault="000C2A93" w:rsidP="004F7030">
      <w:pPr>
        <w:spacing w:line="276" w:lineRule="auto"/>
        <w:jc w:val="both"/>
        <w:rPr>
          <w:rFonts w:ascii="Ancizar Sans Light" w:hAnsi="Ancizar Sans Light"/>
          <w:lang w:val="es-ES"/>
        </w:rPr>
      </w:pPr>
    </w:p>
    <w:p w14:paraId="3C2AC0BE" w14:textId="106C016F" w:rsidR="00B70D95" w:rsidRDefault="000D4D53" w:rsidP="000E0673">
      <w:pPr>
        <w:spacing w:line="276" w:lineRule="auto"/>
        <w:jc w:val="both"/>
        <w:rPr>
          <w:rFonts w:ascii="Ancizar Sans Light" w:hAnsi="Ancizar Sans Light"/>
          <w:lang w:val="es-MX"/>
        </w:rPr>
      </w:pPr>
      <w:r w:rsidRPr="00D70139">
        <w:rPr>
          <w:rFonts w:ascii="Ancizar Sans Light" w:hAnsi="Ancizar Sans Light"/>
          <w:lang w:val="es-MX"/>
        </w:rPr>
        <w:t>Con la distribución de los costos por agrupación con cada uno de los inductores se determina el costo por programa curricular, tal y como se explicó anteriormente.</w:t>
      </w:r>
    </w:p>
    <w:p w14:paraId="1A7FC396" w14:textId="1CD548E9" w:rsidR="00D77782" w:rsidRPr="00B7666C" w:rsidRDefault="00B7666C" w:rsidP="00AA30C0">
      <w:pPr>
        <w:pStyle w:val="Ttulo2"/>
        <w:numPr>
          <w:ilvl w:val="1"/>
          <w:numId w:val="3"/>
        </w:numPr>
        <w:spacing w:after="240" w:line="276" w:lineRule="auto"/>
        <w:rPr>
          <w:rFonts w:ascii="Ancizar Sans Light" w:hAnsi="Ancizar Sans Light"/>
          <w:color w:val="0F6277"/>
          <w:sz w:val="24"/>
        </w:rPr>
      </w:pPr>
      <w:bookmarkStart w:id="173" w:name="_Toc146287108"/>
      <w:r>
        <w:rPr>
          <w:rFonts w:ascii="Ancizar Sans Light" w:hAnsi="Ancizar Sans Light"/>
          <w:color w:val="0F6277"/>
          <w:sz w:val="24"/>
        </w:rPr>
        <w:t>Costos unitarios por programa curricular</w:t>
      </w:r>
      <w:bookmarkEnd w:id="173"/>
    </w:p>
    <w:p w14:paraId="46E19E03" w14:textId="5366B1EF" w:rsidR="00242B1E" w:rsidRPr="00D51101" w:rsidRDefault="00242B1E" w:rsidP="00242B1E">
      <w:pPr>
        <w:spacing w:after="0" w:line="276" w:lineRule="auto"/>
        <w:jc w:val="both"/>
        <w:rPr>
          <w:rFonts w:ascii="Ancizar Sans Light" w:hAnsi="Ancizar Sans Light"/>
          <w:lang w:val="es-MX"/>
        </w:rPr>
      </w:pPr>
      <w:r w:rsidRPr="004F1C91">
        <w:rPr>
          <w:rFonts w:ascii="Ancizar Sans Light" w:hAnsi="Ancizar Sans Light"/>
          <w:lang w:val="es-ES"/>
        </w:rPr>
        <w:t xml:space="preserve">Se deben calcular los costos unitarios por cada </w:t>
      </w:r>
      <w:r>
        <w:rPr>
          <w:rFonts w:ascii="Ancizar Sans Light" w:hAnsi="Ancizar Sans Light"/>
          <w:lang w:val="es-ES"/>
        </w:rPr>
        <w:t>programa</w:t>
      </w:r>
      <w:r w:rsidRPr="004F1C91">
        <w:rPr>
          <w:rFonts w:ascii="Ancizar Sans Light" w:hAnsi="Ancizar Sans Light"/>
          <w:lang w:val="es-ES"/>
        </w:rPr>
        <w:t xml:space="preserve"> para pregrado y posgrado, esto se hace tomando el costo total por </w:t>
      </w:r>
      <w:r>
        <w:rPr>
          <w:rFonts w:ascii="Ancizar Sans Light" w:hAnsi="Ancizar Sans Light"/>
          <w:lang w:val="es-ES"/>
        </w:rPr>
        <w:t>programa</w:t>
      </w:r>
      <w:r w:rsidRPr="004F1C91">
        <w:rPr>
          <w:rFonts w:ascii="Ancizar Sans Light" w:hAnsi="Ancizar Sans Light"/>
          <w:lang w:val="es-ES"/>
        </w:rPr>
        <w:t xml:space="preserve"> y dividiéndolo entre el número de estudiantes de cada </w:t>
      </w:r>
      <w:r>
        <w:rPr>
          <w:rFonts w:ascii="Ancizar Sans Light" w:hAnsi="Ancizar Sans Light"/>
          <w:lang w:val="es-ES"/>
        </w:rPr>
        <w:t>programa</w:t>
      </w:r>
      <w:r w:rsidRPr="004F1C91">
        <w:rPr>
          <w:rFonts w:ascii="Ancizar Sans Light" w:hAnsi="Ancizar Sans Light"/>
          <w:lang w:val="es-ES"/>
        </w:rPr>
        <w:t xml:space="preserve"> tanto para pregrado como para posgrado. </w:t>
      </w:r>
      <w:r>
        <w:rPr>
          <w:rFonts w:ascii="Ancizar Sans Light" w:hAnsi="Ancizar Sans Light"/>
          <w:lang w:val="es-ES"/>
        </w:rPr>
        <w:t>Es importante precisar que el modelo, al tener una periodicidad anual, toma el promedio de los estudiantes inscritos en los dos semestres contemplados en la vigencia. Adicionalmente</w:t>
      </w:r>
      <w:r w:rsidR="00B7666C">
        <w:rPr>
          <w:rFonts w:ascii="Ancizar Sans Light" w:hAnsi="Ancizar Sans Light"/>
          <w:lang w:val="es-ES"/>
        </w:rPr>
        <w:t>,</w:t>
      </w:r>
      <w:r>
        <w:rPr>
          <w:rFonts w:ascii="Ancizar Sans Light" w:hAnsi="Ancizar Sans Light"/>
          <w:lang w:val="es-ES"/>
        </w:rPr>
        <w:t xml:space="preserve"> los datos</w:t>
      </w:r>
      <w:r w:rsidR="00B7666C">
        <w:rPr>
          <w:rFonts w:ascii="Ancizar Sans Light" w:hAnsi="Ancizar Sans Light"/>
          <w:lang w:val="es-ES"/>
        </w:rPr>
        <w:t xml:space="preserve"> de número de estudiantes son</w:t>
      </w:r>
      <w:r>
        <w:rPr>
          <w:rFonts w:ascii="Ancizar Sans Light" w:hAnsi="Ancizar Sans Light"/>
          <w:lang w:val="es-ES"/>
        </w:rPr>
        <w:t xml:space="preserve"> </w:t>
      </w:r>
      <w:r w:rsidR="00B7666C">
        <w:rPr>
          <w:rFonts w:ascii="Ancizar Sans Light" w:hAnsi="Ancizar Sans Light"/>
          <w:lang w:val="es-ES"/>
        </w:rPr>
        <w:t>suministrados</w:t>
      </w:r>
      <w:r>
        <w:rPr>
          <w:rFonts w:ascii="Ancizar Sans Light" w:hAnsi="Ancizar Sans Light"/>
          <w:lang w:val="es-ES"/>
        </w:rPr>
        <w:t xml:space="preserve"> </w:t>
      </w:r>
      <w:r w:rsidR="00B7666C">
        <w:rPr>
          <w:rFonts w:ascii="Ancizar Sans Light" w:hAnsi="Ancizar Sans Light"/>
          <w:lang w:val="es-ES"/>
        </w:rPr>
        <w:t>en un</w:t>
      </w:r>
      <w:r w:rsidR="00B7666C" w:rsidRPr="00B7666C">
        <w:rPr>
          <w:rFonts w:ascii="Ancizar Sans Light" w:hAnsi="Ancizar Sans Light"/>
          <w:lang w:val="es-ES"/>
        </w:rPr>
        <w:t xml:space="preserve"> reporte emitido por la Dirección Nacional de Planeación y Estadística – DNPE, aclarando que las cifras se presentan con una fecha de corte y que son susceptibles a cambios por situaciones posteriores</w:t>
      </w:r>
      <w:r w:rsidR="00B7666C">
        <w:rPr>
          <w:rFonts w:ascii="Ancizar Sans Light" w:hAnsi="Ancizar Sans Light"/>
          <w:lang w:val="es-ES"/>
        </w:rPr>
        <w:t>.</w:t>
      </w:r>
    </w:p>
    <w:p w14:paraId="6B99515E" w14:textId="70A2D404" w:rsidR="000D4D53" w:rsidRPr="00D70139" w:rsidRDefault="000D4D53" w:rsidP="004F7030">
      <w:pPr>
        <w:spacing w:line="276" w:lineRule="auto"/>
        <w:rPr>
          <w:rFonts w:ascii="Ancizar Sans Light" w:hAnsi="Ancizar Sans Light"/>
          <w:lang w:val="es-MX"/>
        </w:rPr>
      </w:pPr>
      <w:r w:rsidRPr="00D70139">
        <w:rPr>
          <w:rFonts w:ascii="Ancizar Sans Light" w:hAnsi="Ancizar Sans Light"/>
          <w:lang w:val="es-MX"/>
        </w:rPr>
        <w:br w:type="page"/>
      </w:r>
    </w:p>
    <w:p w14:paraId="73D382F9" w14:textId="77777777" w:rsidR="000D4D53" w:rsidRPr="00835FC8" w:rsidRDefault="000D4D53" w:rsidP="00AA30C0">
      <w:pPr>
        <w:pStyle w:val="Ttulo1"/>
        <w:numPr>
          <w:ilvl w:val="0"/>
          <w:numId w:val="3"/>
        </w:numPr>
        <w:spacing w:line="276" w:lineRule="auto"/>
        <w:rPr>
          <w:rFonts w:ascii="Ancizar Sans Light" w:hAnsi="Ancizar Sans Light"/>
          <w:sz w:val="22"/>
          <w:szCs w:val="24"/>
        </w:rPr>
      </w:pPr>
      <w:bookmarkStart w:id="174" w:name="_Toc140232508"/>
      <w:bookmarkStart w:id="175" w:name="_Toc146287109"/>
      <w:r w:rsidRPr="00835FC8">
        <w:rPr>
          <w:rFonts w:ascii="Ancizar Sans Light" w:hAnsi="Ancizar Sans Light"/>
          <w:sz w:val="22"/>
          <w:szCs w:val="24"/>
        </w:rPr>
        <w:lastRenderedPageBreak/>
        <w:t>BIBLIOGRAFIA</w:t>
      </w:r>
      <w:bookmarkEnd w:id="174"/>
      <w:bookmarkEnd w:id="175"/>
    </w:p>
    <w:sdt>
      <w:sdtPr>
        <w:rPr>
          <w:rFonts w:ascii="Ancizar Sans Light" w:eastAsiaTheme="minorHAnsi" w:hAnsi="Ancizar Sans Light" w:cstheme="minorBidi"/>
          <w:color w:val="auto"/>
          <w:sz w:val="22"/>
          <w:szCs w:val="22"/>
          <w:lang w:val="es-ES"/>
        </w:rPr>
        <w:id w:val="-737321023"/>
        <w:docPartObj>
          <w:docPartGallery w:val="Bibliographies"/>
          <w:docPartUnique/>
        </w:docPartObj>
      </w:sdtPr>
      <w:sdtEndPr>
        <w:rPr>
          <w:rFonts w:eastAsiaTheme="minorEastAsia"/>
          <w:sz w:val="20"/>
          <w:szCs w:val="20"/>
          <w:lang w:val="es-CO"/>
        </w:rPr>
      </w:sdtEndPr>
      <w:sdtContent>
        <w:p w14:paraId="1454862B" w14:textId="77777777" w:rsidR="000D4D53" w:rsidRPr="00835FC8" w:rsidRDefault="000D4D53" w:rsidP="004F7030">
          <w:pPr>
            <w:pStyle w:val="Ttulo1"/>
            <w:spacing w:line="276" w:lineRule="auto"/>
            <w:rPr>
              <w:rFonts w:ascii="Ancizar Sans Light" w:hAnsi="Ancizar Sans Light"/>
              <w:sz w:val="24"/>
            </w:rPr>
          </w:pPr>
        </w:p>
        <w:sdt>
          <w:sdtPr>
            <w:rPr>
              <w:rFonts w:ascii="Ancizar Sans Light" w:hAnsi="Ancizar Sans Light"/>
              <w:sz w:val="22"/>
            </w:rPr>
            <w:id w:val="111145805"/>
            <w:bibliography/>
          </w:sdtPr>
          <w:sdtEndPr>
            <w:rPr>
              <w:sz w:val="20"/>
            </w:rPr>
          </w:sdtEndPr>
          <w:sdtContent>
            <w:p w14:paraId="6F7FEF12" w14:textId="77777777" w:rsidR="00742891" w:rsidRDefault="000D4D53" w:rsidP="00742891">
              <w:pPr>
                <w:pStyle w:val="Bibliografa"/>
                <w:ind w:left="720" w:hanging="720"/>
                <w:rPr>
                  <w:noProof/>
                  <w:szCs w:val="24"/>
                </w:rPr>
              </w:pPr>
              <w:r w:rsidRPr="00835FC8">
                <w:rPr>
                  <w:rFonts w:ascii="Ancizar Sans Light" w:hAnsi="Ancizar Sans Light"/>
                  <w:sz w:val="22"/>
                </w:rPr>
                <w:fldChar w:fldCharType="begin"/>
              </w:r>
              <w:r w:rsidRPr="006461B4">
                <w:rPr>
                  <w:rFonts w:ascii="Ancizar Sans Light" w:hAnsi="Ancizar Sans Light"/>
                  <w:sz w:val="22"/>
                  <w:lang w:val="es-ES"/>
                </w:rPr>
                <w:instrText>BIBLIOGRAPHY</w:instrText>
              </w:r>
              <w:r w:rsidRPr="00835FC8">
                <w:rPr>
                  <w:rFonts w:ascii="Ancizar Sans Light" w:hAnsi="Ancizar Sans Light"/>
                  <w:sz w:val="22"/>
                </w:rPr>
                <w:fldChar w:fldCharType="separate"/>
              </w:r>
              <w:r w:rsidR="00742891">
                <w:rPr>
                  <w:i/>
                  <w:iCs/>
                  <w:noProof/>
                </w:rPr>
                <w:t>Admisiones Universidad Nacional de Colombia</w:t>
              </w:r>
              <w:r w:rsidR="00742891">
                <w:rPr>
                  <w:noProof/>
                </w:rPr>
                <w:t>. (27 de 07 de 2023). Obtenido de https://admisiones.unal.edu.co/somos-dna/</w:t>
              </w:r>
            </w:p>
            <w:p w14:paraId="1A036F91" w14:textId="77777777" w:rsidR="00742891" w:rsidRDefault="00742891" w:rsidP="00742891">
              <w:pPr>
                <w:pStyle w:val="Bibliografa"/>
                <w:ind w:left="720" w:hanging="720"/>
                <w:rPr>
                  <w:noProof/>
                </w:rPr>
              </w:pPr>
              <w:r>
                <w:rPr>
                  <w:noProof/>
                </w:rPr>
                <w:t>Balmaceda Lira, M. i., &amp; Guerra Vera, L. 2. (2017). Metodologías de costo de educación superior. Santiago de Chile, Chile: Facultad de Economía y Negocios - Universidad de Chile.</w:t>
              </w:r>
            </w:p>
            <w:p w14:paraId="10DBC20E" w14:textId="77777777" w:rsidR="00742891" w:rsidRDefault="00742891" w:rsidP="00742891">
              <w:pPr>
                <w:pStyle w:val="Bibliografa"/>
                <w:ind w:left="720" w:hanging="720"/>
                <w:rPr>
                  <w:noProof/>
                </w:rPr>
              </w:pPr>
              <w:r>
                <w:rPr>
                  <w:noProof/>
                </w:rPr>
                <w:t xml:space="preserve">Contaduría General de la Nación. (2008). </w:t>
              </w:r>
              <w:r>
                <w:rPr>
                  <w:i/>
                  <w:iCs/>
                  <w:noProof/>
                </w:rPr>
                <w:t>Marco de Referencia para la Implantación del Sistema de Costos en las Entidades del Sector Público.</w:t>
              </w:r>
              <w:r>
                <w:rPr>
                  <w:noProof/>
                </w:rPr>
                <w:t xml:space="preserve"> Bogotá: Imprenta Nacional.</w:t>
              </w:r>
            </w:p>
            <w:p w14:paraId="59B04549" w14:textId="77777777" w:rsidR="00742891" w:rsidRDefault="00742891" w:rsidP="00742891">
              <w:pPr>
                <w:pStyle w:val="Bibliografa"/>
                <w:ind w:left="720" w:hanging="720"/>
                <w:rPr>
                  <w:noProof/>
                </w:rPr>
              </w:pPr>
              <w:r>
                <w:rPr>
                  <w:noProof/>
                </w:rPr>
                <w:t xml:space="preserve">Duarte Cáceres, L., Uc Heredia, L., &amp; Martín Méndez, M. (07 de Octubre de 2011). Estado actual y prespectivas de la contabilidad de costos de las pequeñas y mediana empresas manufactureras de Yucatán. </w:t>
              </w:r>
              <w:r>
                <w:rPr>
                  <w:i/>
                  <w:iCs/>
                  <w:noProof/>
                </w:rPr>
                <w:t>Área de investigación: Costos</w:t>
              </w:r>
              <w:r>
                <w:rPr>
                  <w:noProof/>
                </w:rPr>
                <w:t>. México D.F., México.</w:t>
              </w:r>
            </w:p>
            <w:p w14:paraId="5A5EF62E" w14:textId="77777777" w:rsidR="00742891" w:rsidRDefault="00742891" w:rsidP="00742891">
              <w:pPr>
                <w:pStyle w:val="Bibliografa"/>
                <w:ind w:left="720" w:hanging="720"/>
                <w:rPr>
                  <w:noProof/>
                </w:rPr>
              </w:pPr>
              <w:r>
                <w:rPr>
                  <w:noProof/>
                </w:rPr>
                <w:t xml:space="preserve">Ficco, C. R. (2011). El costeo basado en la actividad en las universidades: Una herramienta para la gestión estrategica y la creación de valor. </w:t>
              </w:r>
              <w:r>
                <w:rPr>
                  <w:i/>
                  <w:iCs/>
                  <w:noProof/>
                </w:rPr>
                <w:t>SaberEs No. 3</w:t>
              </w:r>
              <w:r>
                <w:rPr>
                  <w:noProof/>
                </w:rPr>
                <w:t>, 27 - 46. Sección Artículos .</w:t>
              </w:r>
            </w:p>
            <w:p w14:paraId="08173BCC" w14:textId="77777777" w:rsidR="00742891" w:rsidRDefault="00742891" w:rsidP="00742891">
              <w:pPr>
                <w:pStyle w:val="Bibliografa"/>
                <w:ind w:left="720" w:hanging="720"/>
                <w:rPr>
                  <w:noProof/>
                </w:rPr>
              </w:pPr>
              <w:r>
                <w:rPr>
                  <w:noProof/>
                </w:rPr>
                <w:t xml:space="preserve">García Colín, J. (1996). </w:t>
              </w:r>
              <w:r>
                <w:rPr>
                  <w:i/>
                  <w:iCs/>
                  <w:noProof/>
                </w:rPr>
                <w:t>Contabilidad de costos.</w:t>
              </w:r>
              <w:r>
                <w:rPr>
                  <w:noProof/>
                </w:rPr>
                <w:t xml:space="preserve"> México D.F., México: McGraw-Hill Interamericana. Obtenido de Retrieved from http://ebookcentral.proquest.com</w:t>
              </w:r>
            </w:p>
            <w:p w14:paraId="7E5DC8F6" w14:textId="77777777" w:rsidR="00742891" w:rsidRDefault="00742891" w:rsidP="00742891">
              <w:pPr>
                <w:pStyle w:val="Bibliografa"/>
                <w:ind w:left="720" w:hanging="720"/>
                <w:rPr>
                  <w:noProof/>
                </w:rPr>
              </w:pPr>
              <w:r>
                <w:rPr>
                  <w:noProof/>
                </w:rPr>
                <w:t xml:space="preserve">Giraldo, R., Henao, L., &amp; Restrepo, Z. (2014). Estudio comparado de los beneficios que trae la implementación de un modelo de costos ABC en las universidades de Antioquia y EAFIT. </w:t>
              </w:r>
              <w:r>
                <w:rPr>
                  <w:i/>
                  <w:iCs/>
                  <w:noProof/>
                </w:rPr>
                <w:t>Trabajos de Grado UDEA, 8</w:t>
              </w:r>
              <w:r>
                <w:rPr>
                  <w:noProof/>
                </w:rPr>
                <w:t>.</w:t>
              </w:r>
            </w:p>
            <w:p w14:paraId="6EF38CFC" w14:textId="77777777" w:rsidR="00742891" w:rsidRDefault="00742891" w:rsidP="00742891">
              <w:pPr>
                <w:pStyle w:val="Bibliografa"/>
                <w:ind w:left="720" w:hanging="720"/>
                <w:rPr>
                  <w:noProof/>
                </w:rPr>
              </w:pPr>
              <w:r>
                <w:rPr>
                  <w:noProof/>
                </w:rPr>
                <w:t xml:space="preserve">Horngren, C., Datar, S., &amp; Rajan, m. (2012). </w:t>
              </w:r>
              <w:r>
                <w:rPr>
                  <w:i/>
                  <w:iCs/>
                  <w:noProof/>
                </w:rPr>
                <w:t>Contabilidad de costos. Un enfoque gerencial</w:t>
              </w:r>
              <w:r>
                <w:rPr>
                  <w:noProof/>
                </w:rPr>
                <w:t xml:space="preserve"> (DECIMO CUARTA EDICIÓN ed.). Naucalpan de Juárez, Estado de México, México: Pearson Educación. Recuperado el 2017 de 12 de 22, de http://biblioteca.soymercadologo.com/wp-content/uploads/2016/08/Contabilidad-De-Costos-14ed-Charles-T.-Horngren-Srikant-M.-Datar-y-Madhav-V.-Rajan.pdfV</w:t>
              </w:r>
            </w:p>
            <w:p w14:paraId="10749710" w14:textId="77777777" w:rsidR="00742891" w:rsidRDefault="00742891" w:rsidP="00742891">
              <w:pPr>
                <w:pStyle w:val="Bibliografa"/>
                <w:ind w:left="720" w:hanging="720"/>
                <w:rPr>
                  <w:noProof/>
                </w:rPr>
              </w:pPr>
              <w:r>
                <w:rPr>
                  <w:noProof/>
                </w:rPr>
                <w:lastRenderedPageBreak/>
                <w:t xml:space="preserve">Horngren, C., Foster, G., &amp; Datar, S. (2002). </w:t>
              </w:r>
              <w:r>
                <w:rPr>
                  <w:i/>
                  <w:iCs/>
                  <w:noProof/>
                </w:rPr>
                <w:t>Contabilidad de costos, un enfoque gerencial</w:t>
              </w:r>
              <w:r>
                <w:rPr>
                  <w:noProof/>
                </w:rPr>
                <w:t xml:space="preserve"> (Vol. X). (M. d. Anta, Ed., J. S. Coro, &amp; S. Campillo, Trads.) México D.F., México: Pearson Educación.</w:t>
              </w:r>
            </w:p>
            <w:p w14:paraId="63D3E97F" w14:textId="77777777" w:rsidR="00742891" w:rsidRDefault="00742891" w:rsidP="00742891">
              <w:pPr>
                <w:pStyle w:val="Bibliografa"/>
                <w:ind w:left="720" w:hanging="720"/>
                <w:rPr>
                  <w:noProof/>
                </w:rPr>
              </w:pPr>
              <w:r>
                <w:rPr>
                  <w:noProof/>
                </w:rPr>
                <w:t xml:space="preserve">López Esteban, M. (Junio de 2013). La contabilidad de costes en las universidad públicas Españolas: Una aproximación a su estado actual de implantación con referencia especial al caso de la universidad de Cantabria. </w:t>
              </w:r>
              <w:r>
                <w:rPr>
                  <w:i/>
                  <w:iCs/>
                  <w:noProof/>
                </w:rPr>
                <w:t>Trabajo Fin de Grado</w:t>
              </w:r>
              <w:r>
                <w:rPr>
                  <w:noProof/>
                </w:rPr>
                <w:t>. Comunidad Autónoma de Cantabria, España.</w:t>
              </w:r>
            </w:p>
            <w:p w14:paraId="53B19F2D" w14:textId="77777777" w:rsidR="00742891" w:rsidRDefault="00742891" w:rsidP="00742891">
              <w:pPr>
                <w:pStyle w:val="Bibliografa"/>
                <w:ind w:left="720" w:hanging="720"/>
                <w:rPr>
                  <w:noProof/>
                </w:rPr>
              </w:pPr>
              <w:r>
                <w:rPr>
                  <w:noProof/>
                </w:rPr>
                <w:t xml:space="preserve">López Hernández, A., Carrasco Díaz, D., &amp; otros. (2011). </w:t>
              </w:r>
              <w:r>
                <w:rPr>
                  <w:i/>
                  <w:iCs/>
                  <w:noProof/>
                </w:rPr>
                <w:t>Libro blanco de los costes en las universidades</w:t>
              </w:r>
              <w:r>
                <w:rPr>
                  <w:noProof/>
                </w:rPr>
                <w:t xml:space="preserve"> (Tercera ed.). Madrid, España: Oficina de Cooperación Universitaria S.A.</w:t>
              </w:r>
            </w:p>
            <w:p w14:paraId="60346CB8" w14:textId="77777777" w:rsidR="00742891" w:rsidRDefault="00742891" w:rsidP="00742891">
              <w:pPr>
                <w:pStyle w:val="Bibliografa"/>
                <w:ind w:left="720" w:hanging="720"/>
                <w:rPr>
                  <w:noProof/>
                </w:rPr>
              </w:pPr>
              <w:r>
                <w:rPr>
                  <w:noProof/>
                </w:rPr>
                <w:t xml:space="preserve">Ortega, M. T., Rodríguez Ariza, L., &amp; López Pérez, M. (2007). Un modelo de cálculo de costes para el ámbito universitario: el uso del tiempo como unidad de prestación en una unidad organizativa. </w:t>
              </w:r>
              <w:r>
                <w:rPr>
                  <w:i/>
                  <w:iCs/>
                  <w:noProof/>
                </w:rPr>
                <w:t>Revista de Contabilidad, 10</w:t>
              </w:r>
              <w:r>
                <w:rPr>
                  <w:noProof/>
                </w:rPr>
                <w:t>(1), 99-130.</w:t>
              </w:r>
            </w:p>
            <w:p w14:paraId="563BB3D9" w14:textId="77777777" w:rsidR="00742891" w:rsidRDefault="00742891" w:rsidP="00742891">
              <w:pPr>
                <w:pStyle w:val="Bibliografa"/>
                <w:ind w:left="720" w:hanging="720"/>
                <w:rPr>
                  <w:noProof/>
                </w:rPr>
              </w:pPr>
              <w:r>
                <w:rPr>
                  <w:noProof/>
                </w:rPr>
                <w:t xml:space="preserve">Ortiguera Bouzada, M. (1988). </w:t>
              </w:r>
              <w:r>
                <w:rPr>
                  <w:i/>
                  <w:iCs/>
                  <w:noProof/>
                </w:rPr>
                <w:t>Administraciones Públicas: experiencias internacionales en materia de Contabilidad de Costes. IV Jornadas Luso - Españolas de Gestao Cientifica.</w:t>
              </w:r>
              <w:r>
                <w:rPr>
                  <w:noProof/>
                </w:rPr>
                <w:t xml:space="preserve"> Unidad Portucalense: Oporto - Espinho.</w:t>
              </w:r>
            </w:p>
            <w:p w14:paraId="4B6F5FFA" w14:textId="77777777" w:rsidR="00742891" w:rsidRDefault="00742891" w:rsidP="00742891">
              <w:pPr>
                <w:pStyle w:val="Bibliografa"/>
                <w:ind w:left="720" w:hanging="720"/>
                <w:rPr>
                  <w:noProof/>
                </w:rPr>
              </w:pPr>
              <w:r>
                <w:rPr>
                  <w:noProof/>
                </w:rPr>
                <w:t xml:space="preserve">Ripoll Feliu, V. (1992). EL NUEVO PAPEL DE LA CONTABILIDAD DE GESTION. </w:t>
              </w:r>
              <w:r>
                <w:rPr>
                  <w:i/>
                  <w:iCs/>
                  <w:noProof/>
                </w:rPr>
                <w:t>Ecnomía 3</w:t>
              </w:r>
              <w:r>
                <w:rPr>
                  <w:noProof/>
                </w:rPr>
                <w:t>, 25-28.</w:t>
              </w:r>
            </w:p>
            <w:p w14:paraId="0AC1D2FD" w14:textId="77777777" w:rsidR="00742891" w:rsidRDefault="00742891" w:rsidP="00742891">
              <w:pPr>
                <w:pStyle w:val="Bibliografa"/>
                <w:ind w:left="720" w:hanging="720"/>
                <w:rPr>
                  <w:noProof/>
                </w:rPr>
              </w:pPr>
              <w:r>
                <w:rPr>
                  <w:noProof/>
                </w:rPr>
                <w:t xml:space="preserve">Universidad Nacional de Colombia. (2011). </w:t>
              </w:r>
              <w:r>
                <w:rPr>
                  <w:i/>
                  <w:iCs/>
                  <w:noProof/>
                </w:rPr>
                <w:t>Instructivo para el manejo del programa Académico e informa anual de Actividades.</w:t>
              </w:r>
              <w:r>
                <w:rPr>
                  <w:noProof/>
                </w:rPr>
                <w:t xml:space="preserve"> </w:t>
              </w:r>
            </w:p>
            <w:p w14:paraId="48C7ED3B" w14:textId="77777777" w:rsidR="00742891" w:rsidRDefault="00742891" w:rsidP="00742891">
              <w:pPr>
                <w:pStyle w:val="Bibliografa"/>
                <w:ind w:left="720" w:hanging="720"/>
                <w:rPr>
                  <w:noProof/>
                </w:rPr>
              </w:pPr>
              <w:r>
                <w:rPr>
                  <w:noProof/>
                </w:rPr>
                <w:t xml:space="preserve">Universidad Nacional de Colombia. (2023). </w:t>
              </w:r>
              <w:r>
                <w:rPr>
                  <w:i/>
                  <w:iCs/>
                  <w:noProof/>
                </w:rPr>
                <w:t>Bienestar Bogotá</w:t>
              </w:r>
              <w:r>
                <w:rPr>
                  <w:noProof/>
                </w:rPr>
                <w:t>. Recuperado el 14 de Julio de 2023, de Quienes somos: http://www.bienestarbogota.unal.edu.co/bienestar.php?sec=1</w:t>
              </w:r>
            </w:p>
            <w:p w14:paraId="38E4C88D" w14:textId="77777777" w:rsidR="00742891" w:rsidRDefault="00742891" w:rsidP="00742891">
              <w:pPr>
                <w:pStyle w:val="Bibliografa"/>
                <w:ind w:left="720" w:hanging="720"/>
                <w:rPr>
                  <w:noProof/>
                </w:rPr>
              </w:pPr>
              <w:r>
                <w:rPr>
                  <w:noProof/>
                </w:rPr>
                <w:t xml:space="preserve">Universidad Nacional de Colombia. (25 de 8 de 2023). </w:t>
              </w:r>
              <w:r>
                <w:rPr>
                  <w:i/>
                  <w:iCs/>
                  <w:noProof/>
                </w:rPr>
                <w:t>Ingenieria Bogotá</w:t>
              </w:r>
              <w:r>
                <w:rPr>
                  <w:noProof/>
                </w:rPr>
                <w:t>. Obtenido de https://ingenieria.bogota.unal.edu.co/es/formacion/pregrado/ingen</w:t>
              </w:r>
              <w:r>
                <w:rPr>
                  <w:noProof/>
                </w:rPr>
                <w:lastRenderedPageBreak/>
                <w:t>ieria-electronica/item/375-la-mesa-de-trabajo-peama-sede-bogota-responsable-de-acompanar-el-proceso-de-permanencia-de-los-estudiantes-pertenecientes-al-programa-especial-de-admision-y-movili</w:t>
              </w:r>
            </w:p>
            <w:p w14:paraId="3BEE9414" w14:textId="77777777" w:rsidR="00742891" w:rsidRDefault="00742891" w:rsidP="00742891">
              <w:pPr>
                <w:pStyle w:val="Bibliografa"/>
                <w:ind w:left="720" w:hanging="720"/>
                <w:rPr>
                  <w:noProof/>
                </w:rPr>
              </w:pPr>
              <w:r>
                <w:rPr>
                  <w:noProof/>
                </w:rPr>
                <w:t xml:space="preserve">Universidad Nacional de Colombia. (27 de 07 de 2023). </w:t>
              </w:r>
              <w:r>
                <w:rPr>
                  <w:i/>
                  <w:iCs/>
                  <w:noProof/>
                </w:rPr>
                <w:t xml:space="preserve">Legal </w:t>
              </w:r>
              <w:r>
                <w:rPr>
                  <w:noProof/>
                </w:rPr>
                <w:t>. Obtenido de http://www.legal.unal.edu.co/rlunal/home/doc.jsp?d_i=37466</w:t>
              </w:r>
            </w:p>
            <w:p w14:paraId="4AB38859" w14:textId="77777777" w:rsidR="00742891" w:rsidRDefault="00742891" w:rsidP="00742891">
              <w:pPr>
                <w:pStyle w:val="Bibliografa"/>
                <w:ind w:left="720" w:hanging="720"/>
                <w:rPr>
                  <w:noProof/>
                </w:rPr>
              </w:pPr>
              <w:r>
                <w:rPr>
                  <w:noProof/>
                </w:rPr>
                <w:t xml:space="preserve">Universidad Nacional de Colombia. (Julio de 2023). </w:t>
              </w:r>
              <w:r>
                <w:rPr>
                  <w:i/>
                  <w:iCs/>
                  <w:noProof/>
                </w:rPr>
                <w:t>Naturaleza: Universidad Nacional de Colombia</w:t>
              </w:r>
              <w:r>
                <w:rPr>
                  <w:noProof/>
                </w:rPr>
                <w:t>. Recuperado el 14 de Julio de 2023, de http://unal.edu.co/la-universidad/naturaleza.html</w:t>
              </w:r>
            </w:p>
            <w:p w14:paraId="42503508" w14:textId="77777777" w:rsidR="000D4D53" w:rsidRPr="00835FC8" w:rsidRDefault="000D4D53" w:rsidP="00742891">
              <w:pPr>
                <w:spacing w:line="276" w:lineRule="auto"/>
                <w:rPr>
                  <w:rFonts w:ascii="Ancizar Sans Light" w:hAnsi="Ancizar Sans Light"/>
                </w:rPr>
              </w:pPr>
              <w:r w:rsidRPr="00835FC8">
                <w:rPr>
                  <w:rFonts w:ascii="Ancizar Sans Light" w:hAnsi="Ancizar Sans Light"/>
                  <w:b/>
                  <w:bCs/>
                </w:rPr>
                <w:fldChar w:fldCharType="end"/>
              </w:r>
            </w:p>
          </w:sdtContent>
        </w:sdt>
      </w:sdtContent>
    </w:sdt>
    <w:p w14:paraId="3C384FD8" w14:textId="2C861183" w:rsidR="005440CD" w:rsidRPr="009115D8" w:rsidRDefault="005440CD" w:rsidP="004F7030">
      <w:pPr>
        <w:spacing w:after="0" w:line="276" w:lineRule="auto"/>
        <w:rPr>
          <w:rFonts w:ascii="Ancizar Sans Light" w:hAnsi="Ancizar Sans Light" w:cs="Arial"/>
          <w:szCs w:val="24"/>
        </w:rPr>
      </w:pPr>
    </w:p>
    <w:p w14:paraId="083E78B8" w14:textId="77777777" w:rsidR="005440CD" w:rsidRPr="005440CD" w:rsidRDefault="005440CD" w:rsidP="004F7030">
      <w:pPr>
        <w:spacing w:line="276" w:lineRule="auto"/>
      </w:pPr>
    </w:p>
    <w:sectPr w:rsidR="005440CD" w:rsidRPr="005440CD" w:rsidSect="00414B9F">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4188E" w14:textId="77777777" w:rsidR="00F822DE" w:rsidRDefault="00F822DE">
      <w:pPr>
        <w:spacing w:after="0" w:line="240" w:lineRule="auto"/>
      </w:pPr>
      <w:r>
        <w:separator/>
      </w:r>
    </w:p>
  </w:endnote>
  <w:endnote w:type="continuationSeparator" w:id="0">
    <w:p w14:paraId="00A78425" w14:textId="77777777" w:rsidR="00F822DE" w:rsidRDefault="00F82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cizar Sans Regular">
    <w:altName w:val="Lucida Sans Unicode"/>
    <w:panose1 w:val="020B0604020202020204"/>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Ancizar Sans Light">
    <w:altName w:val="Bahnschrift Light"/>
    <w:panose1 w:val="020B06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Ancizar Sans">
    <w:altName w:val="Arial"/>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8273536"/>
      <w:docPartObj>
        <w:docPartGallery w:val="Page Numbers (Bottom of Page)"/>
        <w:docPartUnique/>
      </w:docPartObj>
    </w:sdtPr>
    <w:sdtContent>
      <w:p w14:paraId="2E18FD34" w14:textId="0E870908" w:rsidR="00BD2E36" w:rsidRDefault="00BD2E36">
        <w:pPr>
          <w:pStyle w:val="Piedepgina"/>
          <w:jc w:val="center"/>
        </w:pPr>
        <w:r>
          <w:fldChar w:fldCharType="begin"/>
        </w:r>
        <w:r>
          <w:instrText>PAGE   \* MERGEFORMAT</w:instrText>
        </w:r>
        <w:r>
          <w:fldChar w:fldCharType="separate"/>
        </w:r>
        <w:r w:rsidR="000510CF" w:rsidRPr="000510CF">
          <w:rPr>
            <w:noProof/>
            <w:lang w:val="es-ES"/>
          </w:rPr>
          <w:t>0</w:t>
        </w:r>
        <w:r>
          <w:fldChar w:fldCharType="end"/>
        </w:r>
      </w:p>
    </w:sdtContent>
  </w:sdt>
  <w:p w14:paraId="0FB68AE3" w14:textId="77777777" w:rsidR="00BD2E36" w:rsidRDefault="00BD2E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DEEEA" w14:textId="77777777" w:rsidR="00F822DE" w:rsidRDefault="00F822DE">
      <w:pPr>
        <w:spacing w:after="0" w:line="240" w:lineRule="auto"/>
      </w:pPr>
      <w:r>
        <w:separator/>
      </w:r>
    </w:p>
  </w:footnote>
  <w:footnote w:type="continuationSeparator" w:id="0">
    <w:p w14:paraId="540258D1" w14:textId="77777777" w:rsidR="00F822DE" w:rsidRDefault="00F822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7C9"/>
    <w:multiLevelType w:val="hybridMultilevel"/>
    <w:tmpl w:val="A94096A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53960"/>
    <w:multiLevelType w:val="multilevel"/>
    <w:tmpl w:val="AF3C1FEE"/>
    <w:lvl w:ilvl="0">
      <w:start w:val="1"/>
      <w:numFmt w:val="decimal"/>
      <w:lvlText w:val="%1."/>
      <w:lvlJc w:val="left"/>
      <w:pPr>
        <w:ind w:left="360" w:hanging="360"/>
      </w:pPr>
      <w:rPr>
        <w:rFonts w:hint="default"/>
        <w:b/>
        <w:sz w:val="28"/>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C1C3E2D"/>
    <w:multiLevelType w:val="hybridMultilevel"/>
    <w:tmpl w:val="00C84C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19659F"/>
    <w:multiLevelType w:val="hybridMultilevel"/>
    <w:tmpl w:val="BC4C52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F750DF"/>
    <w:multiLevelType w:val="hybridMultilevel"/>
    <w:tmpl w:val="6186C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65C78BF"/>
    <w:multiLevelType w:val="hybridMultilevel"/>
    <w:tmpl w:val="EF4021F4"/>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7B000BB"/>
    <w:multiLevelType w:val="hybridMultilevel"/>
    <w:tmpl w:val="5E2AC51A"/>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8A81BCA"/>
    <w:multiLevelType w:val="hybridMultilevel"/>
    <w:tmpl w:val="A8D2F6C8"/>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8BB0428"/>
    <w:multiLevelType w:val="hybridMultilevel"/>
    <w:tmpl w:val="26A03A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C6C3C"/>
    <w:multiLevelType w:val="hybridMultilevel"/>
    <w:tmpl w:val="EB861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D32997"/>
    <w:multiLevelType w:val="hybridMultilevel"/>
    <w:tmpl w:val="A718C1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1D9804ED"/>
    <w:multiLevelType w:val="hybridMultilevel"/>
    <w:tmpl w:val="51FC972E"/>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1F61BC8"/>
    <w:multiLevelType w:val="hybridMultilevel"/>
    <w:tmpl w:val="DC4840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0E0587"/>
    <w:multiLevelType w:val="hybridMultilevel"/>
    <w:tmpl w:val="864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921E4F"/>
    <w:multiLevelType w:val="hybridMultilevel"/>
    <w:tmpl w:val="EED634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2CEB6F58"/>
    <w:multiLevelType w:val="hybridMultilevel"/>
    <w:tmpl w:val="A2FE88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9D30CE2"/>
    <w:multiLevelType w:val="hybridMultilevel"/>
    <w:tmpl w:val="BCB86DD6"/>
    <w:lvl w:ilvl="0" w:tplc="0409000D">
      <w:start w:val="1"/>
      <w:numFmt w:val="bullet"/>
      <w:lvlText w:val=""/>
      <w:lvlJc w:val="left"/>
      <w:pPr>
        <w:ind w:left="1778" w:hanging="360"/>
      </w:pPr>
      <w:rPr>
        <w:rFonts w:ascii="Wingdings" w:hAnsi="Wingdings"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7" w15:restartNumberingAfterBreak="0">
    <w:nsid w:val="39DB477D"/>
    <w:multiLevelType w:val="multilevel"/>
    <w:tmpl w:val="36A6CEEA"/>
    <w:lvl w:ilvl="0">
      <w:start w:val="5"/>
      <w:numFmt w:val="decimal"/>
      <w:lvlText w:val="%1."/>
      <w:lvlJc w:val="left"/>
      <w:pPr>
        <w:ind w:left="540" w:hanging="54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065"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3EFE503B"/>
    <w:multiLevelType w:val="hybridMultilevel"/>
    <w:tmpl w:val="62F827C8"/>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1FD5C0A"/>
    <w:multiLevelType w:val="hybridMultilevel"/>
    <w:tmpl w:val="54DCDA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3466E9F"/>
    <w:multiLevelType w:val="hybridMultilevel"/>
    <w:tmpl w:val="195C31E2"/>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8E17E21"/>
    <w:multiLevelType w:val="hybridMultilevel"/>
    <w:tmpl w:val="0EAAE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1040F2C"/>
    <w:multiLevelType w:val="multilevel"/>
    <w:tmpl w:val="85720BC2"/>
    <w:lvl w:ilvl="0">
      <w:start w:val="1"/>
      <w:numFmt w:val="decimal"/>
      <w:lvlText w:val="%1."/>
      <w:lvlJc w:val="left"/>
      <w:pPr>
        <w:ind w:left="420" w:hanging="420"/>
      </w:pPr>
      <w:rPr>
        <w:rFonts w:hint="default"/>
        <w:b/>
        <w:sz w:val="28"/>
        <w:szCs w:val="24"/>
      </w:rPr>
    </w:lvl>
    <w:lvl w:ilvl="1">
      <w:start w:val="1"/>
      <w:numFmt w:val="decimal"/>
      <w:lvlText w:val="%1.%2."/>
      <w:lvlJc w:val="left"/>
      <w:pPr>
        <w:ind w:left="1440" w:hanging="720"/>
      </w:pPr>
      <w:rPr>
        <w:rFonts w:hint="default"/>
        <w:b/>
        <w:color w:val="0F6277"/>
        <w:sz w:val="28"/>
      </w:rPr>
    </w:lvl>
    <w:lvl w:ilvl="2">
      <w:start w:val="1"/>
      <w:numFmt w:val="decimal"/>
      <w:lvlText w:val="%1.%2.%3."/>
      <w:lvlJc w:val="left"/>
      <w:pPr>
        <w:ind w:left="2138" w:hanging="720"/>
      </w:pPr>
      <w:rPr>
        <w:rFonts w:hint="default"/>
        <w:color w:val="0F6277"/>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643E5D9C"/>
    <w:multiLevelType w:val="hybridMultilevel"/>
    <w:tmpl w:val="D31087F4"/>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673F25A2"/>
    <w:multiLevelType w:val="hybridMultilevel"/>
    <w:tmpl w:val="0340EE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7E149F"/>
    <w:multiLevelType w:val="hybridMultilevel"/>
    <w:tmpl w:val="975E7516"/>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630649B"/>
    <w:multiLevelType w:val="hybridMultilevel"/>
    <w:tmpl w:val="C4D493DA"/>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6613D92"/>
    <w:multiLevelType w:val="hybridMultilevel"/>
    <w:tmpl w:val="89D05E6A"/>
    <w:lvl w:ilvl="0" w:tplc="0526EE00">
      <w:start w:val="1"/>
      <w:numFmt w:val="bullet"/>
      <w:lvlText w:val=""/>
      <w:lvlJc w:val="left"/>
      <w:pPr>
        <w:ind w:left="644" w:hanging="360"/>
      </w:pPr>
      <w:rPr>
        <w:rFonts w:ascii="Wingdings" w:hAnsi="Wingdings"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28" w15:restartNumberingAfterBreak="0">
    <w:nsid w:val="76806C76"/>
    <w:multiLevelType w:val="hybridMultilevel"/>
    <w:tmpl w:val="5BE86B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AE2BEF"/>
    <w:multiLevelType w:val="hybridMultilevel"/>
    <w:tmpl w:val="23BA06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D74FD"/>
    <w:multiLevelType w:val="hybridMultilevel"/>
    <w:tmpl w:val="B082E4D2"/>
    <w:lvl w:ilvl="0" w:tplc="0409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F8D1C45"/>
    <w:multiLevelType w:val="hybridMultilevel"/>
    <w:tmpl w:val="AD7C1736"/>
    <w:lvl w:ilvl="0" w:tplc="0409000D">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430004">
    <w:abstractNumId w:val="1"/>
  </w:num>
  <w:num w:numId="2" w16cid:durableId="1426422523">
    <w:abstractNumId w:val="14"/>
  </w:num>
  <w:num w:numId="3" w16cid:durableId="538933544">
    <w:abstractNumId w:val="22"/>
  </w:num>
  <w:num w:numId="4" w16cid:durableId="1532305075">
    <w:abstractNumId w:val="24"/>
  </w:num>
  <w:num w:numId="5" w16cid:durableId="1594246683">
    <w:abstractNumId w:val="3"/>
  </w:num>
  <w:num w:numId="6" w16cid:durableId="1968506908">
    <w:abstractNumId w:val="12"/>
  </w:num>
  <w:num w:numId="7" w16cid:durableId="760835792">
    <w:abstractNumId w:val="4"/>
  </w:num>
  <w:num w:numId="8" w16cid:durableId="1039629833">
    <w:abstractNumId w:val="28"/>
  </w:num>
  <w:num w:numId="9" w16cid:durableId="1323702089">
    <w:abstractNumId w:val="10"/>
  </w:num>
  <w:num w:numId="10" w16cid:durableId="988748139">
    <w:abstractNumId w:val="21"/>
  </w:num>
  <w:num w:numId="11" w16cid:durableId="1083602914">
    <w:abstractNumId w:val="15"/>
  </w:num>
  <w:num w:numId="12" w16cid:durableId="231233970">
    <w:abstractNumId w:val="17"/>
  </w:num>
  <w:num w:numId="13" w16cid:durableId="1194152130">
    <w:abstractNumId w:val="23"/>
  </w:num>
  <w:num w:numId="14" w16cid:durableId="144325412">
    <w:abstractNumId w:val="19"/>
  </w:num>
  <w:num w:numId="15" w16cid:durableId="181020202">
    <w:abstractNumId w:val="30"/>
  </w:num>
  <w:num w:numId="16" w16cid:durableId="516696311">
    <w:abstractNumId w:val="9"/>
  </w:num>
  <w:num w:numId="17" w16cid:durableId="1651054655">
    <w:abstractNumId w:val="2"/>
  </w:num>
  <w:num w:numId="18" w16cid:durableId="919680847">
    <w:abstractNumId w:val="13"/>
  </w:num>
  <w:num w:numId="19" w16cid:durableId="347563075">
    <w:abstractNumId w:val="29"/>
  </w:num>
  <w:num w:numId="20" w16cid:durableId="941915496">
    <w:abstractNumId w:val="16"/>
  </w:num>
  <w:num w:numId="21" w16cid:durableId="1335955093">
    <w:abstractNumId w:val="6"/>
  </w:num>
  <w:num w:numId="22" w16cid:durableId="645167894">
    <w:abstractNumId w:val="5"/>
  </w:num>
  <w:num w:numId="23" w16cid:durableId="1473133436">
    <w:abstractNumId w:val="18"/>
  </w:num>
  <w:num w:numId="24" w16cid:durableId="612204212">
    <w:abstractNumId w:val="11"/>
  </w:num>
  <w:num w:numId="25" w16cid:durableId="1217736656">
    <w:abstractNumId w:val="7"/>
  </w:num>
  <w:num w:numId="26" w16cid:durableId="1028916908">
    <w:abstractNumId w:val="26"/>
  </w:num>
  <w:num w:numId="27" w16cid:durableId="417286031">
    <w:abstractNumId w:val="25"/>
  </w:num>
  <w:num w:numId="28" w16cid:durableId="1595551177">
    <w:abstractNumId w:val="20"/>
  </w:num>
  <w:num w:numId="29" w16cid:durableId="82919150">
    <w:abstractNumId w:val="0"/>
  </w:num>
  <w:num w:numId="30" w16cid:durableId="1410469468">
    <w:abstractNumId w:val="8"/>
  </w:num>
  <w:num w:numId="31" w16cid:durableId="1788964007">
    <w:abstractNumId w:val="27"/>
  </w:num>
  <w:num w:numId="32" w16cid:durableId="65305210">
    <w:abstractNumId w:val="31"/>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IZABETH SOLER">
    <w15:presenceInfo w15:providerId="None" w15:userId="ELIZABETH SO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976"/>
    <w:rsid w:val="000010DE"/>
    <w:rsid w:val="00001297"/>
    <w:rsid w:val="0000370E"/>
    <w:rsid w:val="00003A7B"/>
    <w:rsid w:val="00004DE9"/>
    <w:rsid w:val="00022511"/>
    <w:rsid w:val="00027C80"/>
    <w:rsid w:val="00032903"/>
    <w:rsid w:val="000354BE"/>
    <w:rsid w:val="00036FEB"/>
    <w:rsid w:val="00041AC4"/>
    <w:rsid w:val="00043D3B"/>
    <w:rsid w:val="00044B94"/>
    <w:rsid w:val="0005103B"/>
    <w:rsid w:val="000510CF"/>
    <w:rsid w:val="00051530"/>
    <w:rsid w:val="00053BD1"/>
    <w:rsid w:val="00053F14"/>
    <w:rsid w:val="00055059"/>
    <w:rsid w:val="00055BA4"/>
    <w:rsid w:val="000569B0"/>
    <w:rsid w:val="00066802"/>
    <w:rsid w:val="000678FE"/>
    <w:rsid w:val="00070DDD"/>
    <w:rsid w:val="0007299D"/>
    <w:rsid w:val="00083021"/>
    <w:rsid w:val="00086F42"/>
    <w:rsid w:val="000904A2"/>
    <w:rsid w:val="00091161"/>
    <w:rsid w:val="0009245B"/>
    <w:rsid w:val="000959F5"/>
    <w:rsid w:val="00096460"/>
    <w:rsid w:val="00097196"/>
    <w:rsid w:val="000A45CA"/>
    <w:rsid w:val="000A6140"/>
    <w:rsid w:val="000A69E0"/>
    <w:rsid w:val="000B137A"/>
    <w:rsid w:val="000B4A7E"/>
    <w:rsid w:val="000B58C8"/>
    <w:rsid w:val="000B5CD3"/>
    <w:rsid w:val="000B751E"/>
    <w:rsid w:val="000C2A93"/>
    <w:rsid w:val="000D0D46"/>
    <w:rsid w:val="000D1DAD"/>
    <w:rsid w:val="000D4D53"/>
    <w:rsid w:val="000E0673"/>
    <w:rsid w:val="000E2E25"/>
    <w:rsid w:val="000E5E7F"/>
    <w:rsid w:val="000E63EE"/>
    <w:rsid w:val="00101422"/>
    <w:rsid w:val="00101A7E"/>
    <w:rsid w:val="00102532"/>
    <w:rsid w:val="00105C47"/>
    <w:rsid w:val="001065AA"/>
    <w:rsid w:val="00111579"/>
    <w:rsid w:val="001158DB"/>
    <w:rsid w:val="00115D5C"/>
    <w:rsid w:val="00117D8F"/>
    <w:rsid w:val="001219BD"/>
    <w:rsid w:val="00126FAB"/>
    <w:rsid w:val="00131FA7"/>
    <w:rsid w:val="00132468"/>
    <w:rsid w:val="0013518B"/>
    <w:rsid w:val="0013615F"/>
    <w:rsid w:val="0013777B"/>
    <w:rsid w:val="001404EC"/>
    <w:rsid w:val="0014386F"/>
    <w:rsid w:val="001438C8"/>
    <w:rsid w:val="00145843"/>
    <w:rsid w:val="00146656"/>
    <w:rsid w:val="00146C36"/>
    <w:rsid w:val="001503DC"/>
    <w:rsid w:val="00153780"/>
    <w:rsid w:val="00156FAB"/>
    <w:rsid w:val="00162B38"/>
    <w:rsid w:val="00165654"/>
    <w:rsid w:val="00166DD3"/>
    <w:rsid w:val="001700BE"/>
    <w:rsid w:val="001703D3"/>
    <w:rsid w:val="001723C2"/>
    <w:rsid w:val="001816B8"/>
    <w:rsid w:val="00181794"/>
    <w:rsid w:val="00182063"/>
    <w:rsid w:val="00184C9A"/>
    <w:rsid w:val="0018571C"/>
    <w:rsid w:val="0018578E"/>
    <w:rsid w:val="00186342"/>
    <w:rsid w:val="00192558"/>
    <w:rsid w:val="00192AE4"/>
    <w:rsid w:val="00192E10"/>
    <w:rsid w:val="001955F3"/>
    <w:rsid w:val="00195D55"/>
    <w:rsid w:val="00197879"/>
    <w:rsid w:val="001A16A6"/>
    <w:rsid w:val="001A4C6D"/>
    <w:rsid w:val="001A51E7"/>
    <w:rsid w:val="001B1E54"/>
    <w:rsid w:val="001B5BEC"/>
    <w:rsid w:val="001B660E"/>
    <w:rsid w:val="001B6BF9"/>
    <w:rsid w:val="001D2D9A"/>
    <w:rsid w:val="001E329F"/>
    <w:rsid w:val="001E357D"/>
    <w:rsid w:val="001E3FD6"/>
    <w:rsid w:val="001E4DFA"/>
    <w:rsid w:val="001E60BA"/>
    <w:rsid w:val="001F1201"/>
    <w:rsid w:val="001F1D11"/>
    <w:rsid w:val="001F3878"/>
    <w:rsid w:val="00203F55"/>
    <w:rsid w:val="0022479C"/>
    <w:rsid w:val="00226FE6"/>
    <w:rsid w:val="00233267"/>
    <w:rsid w:val="00233D02"/>
    <w:rsid w:val="00234387"/>
    <w:rsid w:val="00235CE9"/>
    <w:rsid w:val="00240CCB"/>
    <w:rsid w:val="00242B1E"/>
    <w:rsid w:val="00243F28"/>
    <w:rsid w:val="00251084"/>
    <w:rsid w:val="002573A0"/>
    <w:rsid w:val="002617EC"/>
    <w:rsid w:val="00261F69"/>
    <w:rsid w:val="00261FAE"/>
    <w:rsid w:val="00262C14"/>
    <w:rsid w:val="00262DC9"/>
    <w:rsid w:val="00263CEF"/>
    <w:rsid w:val="00264E54"/>
    <w:rsid w:val="00266139"/>
    <w:rsid w:val="00267E7F"/>
    <w:rsid w:val="00271EE3"/>
    <w:rsid w:val="00275D70"/>
    <w:rsid w:val="00276383"/>
    <w:rsid w:val="002803D4"/>
    <w:rsid w:val="0028535A"/>
    <w:rsid w:val="0029152A"/>
    <w:rsid w:val="002932E5"/>
    <w:rsid w:val="00296A91"/>
    <w:rsid w:val="002A44C3"/>
    <w:rsid w:val="002B05A2"/>
    <w:rsid w:val="002B0794"/>
    <w:rsid w:val="002B1F28"/>
    <w:rsid w:val="002B363E"/>
    <w:rsid w:val="002B466E"/>
    <w:rsid w:val="002B4872"/>
    <w:rsid w:val="002C0100"/>
    <w:rsid w:val="002C426B"/>
    <w:rsid w:val="002C445E"/>
    <w:rsid w:val="002C5B93"/>
    <w:rsid w:val="002D1E4C"/>
    <w:rsid w:val="002D3D2D"/>
    <w:rsid w:val="002D4A2C"/>
    <w:rsid w:val="002D525C"/>
    <w:rsid w:val="002E0B40"/>
    <w:rsid w:val="002E3624"/>
    <w:rsid w:val="002E5E1A"/>
    <w:rsid w:val="002E5EB5"/>
    <w:rsid w:val="002E638F"/>
    <w:rsid w:val="002F38BA"/>
    <w:rsid w:val="002F4409"/>
    <w:rsid w:val="00300852"/>
    <w:rsid w:val="00303654"/>
    <w:rsid w:val="00312184"/>
    <w:rsid w:val="00314395"/>
    <w:rsid w:val="003213B5"/>
    <w:rsid w:val="00322B23"/>
    <w:rsid w:val="00324A46"/>
    <w:rsid w:val="00324C05"/>
    <w:rsid w:val="0032586D"/>
    <w:rsid w:val="00327BB0"/>
    <w:rsid w:val="00330257"/>
    <w:rsid w:val="003314D4"/>
    <w:rsid w:val="0033671B"/>
    <w:rsid w:val="00340165"/>
    <w:rsid w:val="003403A5"/>
    <w:rsid w:val="00341A8B"/>
    <w:rsid w:val="00342D9D"/>
    <w:rsid w:val="00343415"/>
    <w:rsid w:val="00345D7B"/>
    <w:rsid w:val="003503CF"/>
    <w:rsid w:val="003513CC"/>
    <w:rsid w:val="00352A81"/>
    <w:rsid w:val="00354851"/>
    <w:rsid w:val="003557ED"/>
    <w:rsid w:val="00357D3D"/>
    <w:rsid w:val="00372169"/>
    <w:rsid w:val="003745A7"/>
    <w:rsid w:val="00381207"/>
    <w:rsid w:val="00385E79"/>
    <w:rsid w:val="00386A45"/>
    <w:rsid w:val="00387E03"/>
    <w:rsid w:val="00390952"/>
    <w:rsid w:val="00394AE9"/>
    <w:rsid w:val="003A4979"/>
    <w:rsid w:val="003A4EA5"/>
    <w:rsid w:val="003A6258"/>
    <w:rsid w:val="003A658B"/>
    <w:rsid w:val="003A6632"/>
    <w:rsid w:val="003A6E77"/>
    <w:rsid w:val="003B1D20"/>
    <w:rsid w:val="003B7417"/>
    <w:rsid w:val="003C6D0C"/>
    <w:rsid w:val="003C7121"/>
    <w:rsid w:val="003D05A7"/>
    <w:rsid w:val="003D0BE1"/>
    <w:rsid w:val="003D1A83"/>
    <w:rsid w:val="003D463E"/>
    <w:rsid w:val="003D6E0D"/>
    <w:rsid w:val="003D7834"/>
    <w:rsid w:val="003D7E4E"/>
    <w:rsid w:val="003E4064"/>
    <w:rsid w:val="003E5D2B"/>
    <w:rsid w:val="003E5ED9"/>
    <w:rsid w:val="003E7B7A"/>
    <w:rsid w:val="003F4976"/>
    <w:rsid w:val="003F4EF5"/>
    <w:rsid w:val="003F709D"/>
    <w:rsid w:val="004028A5"/>
    <w:rsid w:val="0040624B"/>
    <w:rsid w:val="00410685"/>
    <w:rsid w:val="0041235C"/>
    <w:rsid w:val="00414B12"/>
    <w:rsid w:val="00414B9F"/>
    <w:rsid w:val="00422486"/>
    <w:rsid w:val="00425FA1"/>
    <w:rsid w:val="00426AB8"/>
    <w:rsid w:val="00430E77"/>
    <w:rsid w:val="004446B2"/>
    <w:rsid w:val="00454BC1"/>
    <w:rsid w:val="0046093B"/>
    <w:rsid w:val="00463973"/>
    <w:rsid w:val="00464FD3"/>
    <w:rsid w:val="004650B7"/>
    <w:rsid w:val="00466564"/>
    <w:rsid w:val="00470025"/>
    <w:rsid w:val="004701FC"/>
    <w:rsid w:val="004754FB"/>
    <w:rsid w:val="00477A5C"/>
    <w:rsid w:val="00480F5A"/>
    <w:rsid w:val="0048453A"/>
    <w:rsid w:val="004864A1"/>
    <w:rsid w:val="0049088E"/>
    <w:rsid w:val="00491991"/>
    <w:rsid w:val="00491F37"/>
    <w:rsid w:val="00493F43"/>
    <w:rsid w:val="0049775A"/>
    <w:rsid w:val="004A12EF"/>
    <w:rsid w:val="004A172F"/>
    <w:rsid w:val="004A4BC4"/>
    <w:rsid w:val="004A7826"/>
    <w:rsid w:val="004A795C"/>
    <w:rsid w:val="004B00EF"/>
    <w:rsid w:val="004B0584"/>
    <w:rsid w:val="004B37FE"/>
    <w:rsid w:val="004B569E"/>
    <w:rsid w:val="004B6B21"/>
    <w:rsid w:val="004C75A9"/>
    <w:rsid w:val="004C77F6"/>
    <w:rsid w:val="004D2F53"/>
    <w:rsid w:val="004D46AE"/>
    <w:rsid w:val="004E106F"/>
    <w:rsid w:val="004E2A92"/>
    <w:rsid w:val="004E3D02"/>
    <w:rsid w:val="004E53AE"/>
    <w:rsid w:val="004E6ABB"/>
    <w:rsid w:val="004E754B"/>
    <w:rsid w:val="004F1C91"/>
    <w:rsid w:val="004F345B"/>
    <w:rsid w:val="004F4823"/>
    <w:rsid w:val="004F7030"/>
    <w:rsid w:val="004F7893"/>
    <w:rsid w:val="005004CD"/>
    <w:rsid w:val="00501F36"/>
    <w:rsid w:val="005055BA"/>
    <w:rsid w:val="005058EE"/>
    <w:rsid w:val="00506934"/>
    <w:rsid w:val="00510A0D"/>
    <w:rsid w:val="00513D02"/>
    <w:rsid w:val="00514D1E"/>
    <w:rsid w:val="00525361"/>
    <w:rsid w:val="00527C1B"/>
    <w:rsid w:val="005302AD"/>
    <w:rsid w:val="005377A3"/>
    <w:rsid w:val="00543123"/>
    <w:rsid w:val="005440CD"/>
    <w:rsid w:val="005463B9"/>
    <w:rsid w:val="005506FC"/>
    <w:rsid w:val="00566932"/>
    <w:rsid w:val="005704D1"/>
    <w:rsid w:val="00572AB4"/>
    <w:rsid w:val="00574663"/>
    <w:rsid w:val="00580BBF"/>
    <w:rsid w:val="005825C3"/>
    <w:rsid w:val="00590769"/>
    <w:rsid w:val="00590A9D"/>
    <w:rsid w:val="00590ED0"/>
    <w:rsid w:val="00593593"/>
    <w:rsid w:val="00597456"/>
    <w:rsid w:val="005A0B4C"/>
    <w:rsid w:val="005A4AE4"/>
    <w:rsid w:val="005B03FD"/>
    <w:rsid w:val="005B09C1"/>
    <w:rsid w:val="005B4FE0"/>
    <w:rsid w:val="005B6A8B"/>
    <w:rsid w:val="005C19AB"/>
    <w:rsid w:val="005C4C90"/>
    <w:rsid w:val="005C7680"/>
    <w:rsid w:val="005D033C"/>
    <w:rsid w:val="005D4D29"/>
    <w:rsid w:val="005D5B2F"/>
    <w:rsid w:val="005E0EAB"/>
    <w:rsid w:val="005E37F2"/>
    <w:rsid w:val="005E3C4B"/>
    <w:rsid w:val="005F1DB8"/>
    <w:rsid w:val="005F533D"/>
    <w:rsid w:val="005F60C6"/>
    <w:rsid w:val="006013C5"/>
    <w:rsid w:val="006074DA"/>
    <w:rsid w:val="00607AEF"/>
    <w:rsid w:val="006137C7"/>
    <w:rsid w:val="00616F97"/>
    <w:rsid w:val="006174B3"/>
    <w:rsid w:val="0062173D"/>
    <w:rsid w:val="00624E29"/>
    <w:rsid w:val="00625CD6"/>
    <w:rsid w:val="00632210"/>
    <w:rsid w:val="00635C40"/>
    <w:rsid w:val="00641B61"/>
    <w:rsid w:val="00642367"/>
    <w:rsid w:val="006438B6"/>
    <w:rsid w:val="006461B4"/>
    <w:rsid w:val="00652BC0"/>
    <w:rsid w:val="00654A86"/>
    <w:rsid w:val="0066341A"/>
    <w:rsid w:val="00666E97"/>
    <w:rsid w:val="006679DD"/>
    <w:rsid w:val="00671E01"/>
    <w:rsid w:val="0067412F"/>
    <w:rsid w:val="00680A93"/>
    <w:rsid w:val="00685233"/>
    <w:rsid w:val="00686055"/>
    <w:rsid w:val="0069336D"/>
    <w:rsid w:val="00694119"/>
    <w:rsid w:val="00695264"/>
    <w:rsid w:val="00695F60"/>
    <w:rsid w:val="00696826"/>
    <w:rsid w:val="006A49C5"/>
    <w:rsid w:val="006A58DC"/>
    <w:rsid w:val="006A614C"/>
    <w:rsid w:val="006B0810"/>
    <w:rsid w:val="006B0E2E"/>
    <w:rsid w:val="006B1C7C"/>
    <w:rsid w:val="006B1E8D"/>
    <w:rsid w:val="006B3C31"/>
    <w:rsid w:val="006B5B26"/>
    <w:rsid w:val="006C0F67"/>
    <w:rsid w:val="006C2D7B"/>
    <w:rsid w:val="006C4EED"/>
    <w:rsid w:val="006D00F2"/>
    <w:rsid w:val="006D0475"/>
    <w:rsid w:val="006D35D8"/>
    <w:rsid w:val="006D60A5"/>
    <w:rsid w:val="006D6EB6"/>
    <w:rsid w:val="006E3BEC"/>
    <w:rsid w:val="006E4F4E"/>
    <w:rsid w:val="006E6D6B"/>
    <w:rsid w:val="006F78D5"/>
    <w:rsid w:val="00701C19"/>
    <w:rsid w:val="0070398F"/>
    <w:rsid w:val="00706830"/>
    <w:rsid w:val="007078A5"/>
    <w:rsid w:val="00711EAC"/>
    <w:rsid w:val="00714CEF"/>
    <w:rsid w:val="00716A73"/>
    <w:rsid w:val="007218A6"/>
    <w:rsid w:val="00721994"/>
    <w:rsid w:val="00725E59"/>
    <w:rsid w:val="00726DE3"/>
    <w:rsid w:val="007322C4"/>
    <w:rsid w:val="00732B43"/>
    <w:rsid w:val="007344AD"/>
    <w:rsid w:val="00734EDA"/>
    <w:rsid w:val="00736200"/>
    <w:rsid w:val="00742891"/>
    <w:rsid w:val="00746B7B"/>
    <w:rsid w:val="00746BBA"/>
    <w:rsid w:val="00753A47"/>
    <w:rsid w:val="007552F0"/>
    <w:rsid w:val="00762273"/>
    <w:rsid w:val="007679BE"/>
    <w:rsid w:val="007739D4"/>
    <w:rsid w:val="00774A22"/>
    <w:rsid w:val="00777C98"/>
    <w:rsid w:val="00780B7A"/>
    <w:rsid w:val="00785594"/>
    <w:rsid w:val="007864D4"/>
    <w:rsid w:val="007864F9"/>
    <w:rsid w:val="00787AD8"/>
    <w:rsid w:val="00791A7A"/>
    <w:rsid w:val="00792F6D"/>
    <w:rsid w:val="0079450E"/>
    <w:rsid w:val="007948E7"/>
    <w:rsid w:val="007960E1"/>
    <w:rsid w:val="00797FBA"/>
    <w:rsid w:val="007A4774"/>
    <w:rsid w:val="007A7884"/>
    <w:rsid w:val="007A7FE8"/>
    <w:rsid w:val="007B0789"/>
    <w:rsid w:val="007B0B14"/>
    <w:rsid w:val="007B0D59"/>
    <w:rsid w:val="007B357D"/>
    <w:rsid w:val="007B3BBB"/>
    <w:rsid w:val="007C064C"/>
    <w:rsid w:val="007C6D33"/>
    <w:rsid w:val="007D13E2"/>
    <w:rsid w:val="007D5956"/>
    <w:rsid w:val="007D64C4"/>
    <w:rsid w:val="007E1E0F"/>
    <w:rsid w:val="007E5138"/>
    <w:rsid w:val="007F01EC"/>
    <w:rsid w:val="007F0673"/>
    <w:rsid w:val="007F0B07"/>
    <w:rsid w:val="007F3FB1"/>
    <w:rsid w:val="007F7EA1"/>
    <w:rsid w:val="008028A4"/>
    <w:rsid w:val="008038B9"/>
    <w:rsid w:val="00803F66"/>
    <w:rsid w:val="0080553E"/>
    <w:rsid w:val="008058A9"/>
    <w:rsid w:val="00807689"/>
    <w:rsid w:val="00810234"/>
    <w:rsid w:val="00810F3A"/>
    <w:rsid w:val="00812089"/>
    <w:rsid w:val="008165D5"/>
    <w:rsid w:val="00820EA8"/>
    <w:rsid w:val="00833202"/>
    <w:rsid w:val="00835FC8"/>
    <w:rsid w:val="0084250C"/>
    <w:rsid w:val="008428DD"/>
    <w:rsid w:val="0084343B"/>
    <w:rsid w:val="00843476"/>
    <w:rsid w:val="0084589C"/>
    <w:rsid w:val="00850B33"/>
    <w:rsid w:val="00853277"/>
    <w:rsid w:val="00855CA8"/>
    <w:rsid w:val="00857ED1"/>
    <w:rsid w:val="008649BA"/>
    <w:rsid w:val="00865DBF"/>
    <w:rsid w:val="00866D7A"/>
    <w:rsid w:val="00871F7D"/>
    <w:rsid w:val="008746FA"/>
    <w:rsid w:val="0087612C"/>
    <w:rsid w:val="00876A17"/>
    <w:rsid w:val="00882A59"/>
    <w:rsid w:val="00883167"/>
    <w:rsid w:val="00886EFB"/>
    <w:rsid w:val="008A0505"/>
    <w:rsid w:val="008A35F5"/>
    <w:rsid w:val="008B1313"/>
    <w:rsid w:val="008B1B1A"/>
    <w:rsid w:val="008B42D4"/>
    <w:rsid w:val="008B6F82"/>
    <w:rsid w:val="008C023D"/>
    <w:rsid w:val="008C07C3"/>
    <w:rsid w:val="008C3276"/>
    <w:rsid w:val="008C3BD6"/>
    <w:rsid w:val="008C3F64"/>
    <w:rsid w:val="008C50AF"/>
    <w:rsid w:val="008C5FFA"/>
    <w:rsid w:val="008C62B9"/>
    <w:rsid w:val="008D15B1"/>
    <w:rsid w:val="008D370D"/>
    <w:rsid w:val="008D3D08"/>
    <w:rsid w:val="008D547B"/>
    <w:rsid w:val="008D773E"/>
    <w:rsid w:val="008E26AE"/>
    <w:rsid w:val="008E3AA5"/>
    <w:rsid w:val="008F0400"/>
    <w:rsid w:val="008F1982"/>
    <w:rsid w:val="008F2E8D"/>
    <w:rsid w:val="008F42BE"/>
    <w:rsid w:val="008F48D9"/>
    <w:rsid w:val="008F506F"/>
    <w:rsid w:val="008F58B1"/>
    <w:rsid w:val="008F63D4"/>
    <w:rsid w:val="008F66A4"/>
    <w:rsid w:val="00900C99"/>
    <w:rsid w:val="0090162A"/>
    <w:rsid w:val="00906129"/>
    <w:rsid w:val="009118E4"/>
    <w:rsid w:val="00912C83"/>
    <w:rsid w:val="00914BD1"/>
    <w:rsid w:val="0091601A"/>
    <w:rsid w:val="00926944"/>
    <w:rsid w:val="009322BA"/>
    <w:rsid w:val="0093259A"/>
    <w:rsid w:val="00932606"/>
    <w:rsid w:val="0093471B"/>
    <w:rsid w:val="009368E6"/>
    <w:rsid w:val="00940050"/>
    <w:rsid w:val="00943EAA"/>
    <w:rsid w:val="00943F3B"/>
    <w:rsid w:val="009470AC"/>
    <w:rsid w:val="009477FA"/>
    <w:rsid w:val="00951ED9"/>
    <w:rsid w:val="00957EDC"/>
    <w:rsid w:val="009623FB"/>
    <w:rsid w:val="00963DDE"/>
    <w:rsid w:val="00966AA5"/>
    <w:rsid w:val="00970964"/>
    <w:rsid w:val="00974764"/>
    <w:rsid w:val="00974F3C"/>
    <w:rsid w:val="00977A57"/>
    <w:rsid w:val="00980AE4"/>
    <w:rsid w:val="00981D5E"/>
    <w:rsid w:val="0098299C"/>
    <w:rsid w:val="009839F1"/>
    <w:rsid w:val="009848D5"/>
    <w:rsid w:val="00984EFF"/>
    <w:rsid w:val="00984FDC"/>
    <w:rsid w:val="009852E5"/>
    <w:rsid w:val="00987D17"/>
    <w:rsid w:val="009947F9"/>
    <w:rsid w:val="00994AE4"/>
    <w:rsid w:val="00997448"/>
    <w:rsid w:val="009A2165"/>
    <w:rsid w:val="009B1712"/>
    <w:rsid w:val="009B1834"/>
    <w:rsid w:val="009B2674"/>
    <w:rsid w:val="009B69E3"/>
    <w:rsid w:val="009B7166"/>
    <w:rsid w:val="009C2BEA"/>
    <w:rsid w:val="009C331A"/>
    <w:rsid w:val="009C7FCA"/>
    <w:rsid w:val="009D0B8F"/>
    <w:rsid w:val="009D33B1"/>
    <w:rsid w:val="009D6128"/>
    <w:rsid w:val="009E0527"/>
    <w:rsid w:val="009E13BB"/>
    <w:rsid w:val="009E23B9"/>
    <w:rsid w:val="009E3155"/>
    <w:rsid w:val="009E38C5"/>
    <w:rsid w:val="009E7982"/>
    <w:rsid w:val="009F1EE8"/>
    <w:rsid w:val="009F3EEB"/>
    <w:rsid w:val="009F4E1C"/>
    <w:rsid w:val="009F5CD2"/>
    <w:rsid w:val="009F6410"/>
    <w:rsid w:val="009F7FC1"/>
    <w:rsid w:val="00A027A3"/>
    <w:rsid w:val="00A124F4"/>
    <w:rsid w:val="00A130DF"/>
    <w:rsid w:val="00A13C32"/>
    <w:rsid w:val="00A147BD"/>
    <w:rsid w:val="00A177CE"/>
    <w:rsid w:val="00A206B6"/>
    <w:rsid w:val="00A27251"/>
    <w:rsid w:val="00A37255"/>
    <w:rsid w:val="00A400CD"/>
    <w:rsid w:val="00A40699"/>
    <w:rsid w:val="00A42372"/>
    <w:rsid w:val="00A42CFB"/>
    <w:rsid w:val="00A43ED9"/>
    <w:rsid w:val="00A43F76"/>
    <w:rsid w:val="00A463CB"/>
    <w:rsid w:val="00A51BF1"/>
    <w:rsid w:val="00A600C8"/>
    <w:rsid w:val="00A60235"/>
    <w:rsid w:val="00A622BB"/>
    <w:rsid w:val="00A6510C"/>
    <w:rsid w:val="00A652D6"/>
    <w:rsid w:val="00A67631"/>
    <w:rsid w:val="00A677BC"/>
    <w:rsid w:val="00A71C0A"/>
    <w:rsid w:val="00A72AE4"/>
    <w:rsid w:val="00A73676"/>
    <w:rsid w:val="00A73EE4"/>
    <w:rsid w:val="00A76E4B"/>
    <w:rsid w:val="00A8357F"/>
    <w:rsid w:val="00A84482"/>
    <w:rsid w:val="00A84727"/>
    <w:rsid w:val="00A84F58"/>
    <w:rsid w:val="00A84FF2"/>
    <w:rsid w:val="00A91D1F"/>
    <w:rsid w:val="00A94F13"/>
    <w:rsid w:val="00A96E8E"/>
    <w:rsid w:val="00AA122C"/>
    <w:rsid w:val="00AA30C0"/>
    <w:rsid w:val="00AA481A"/>
    <w:rsid w:val="00AA567F"/>
    <w:rsid w:val="00AB0A8E"/>
    <w:rsid w:val="00AB5B2D"/>
    <w:rsid w:val="00AB63E3"/>
    <w:rsid w:val="00AC3AAE"/>
    <w:rsid w:val="00AC44D8"/>
    <w:rsid w:val="00AD0906"/>
    <w:rsid w:val="00AE4853"/>
    <w:rsid w:val="00AE573D"/>
    <w:rsid w:val="00AE7816"/>
    <w:rsid w:val="00AF1E1E"/>
    <w:rsid w:val="00AF5DB8"/>
    <w:rsid w:val="00AF6176"/>
    <w:rsid w:val="00AF779A"/>
    <w:rsid w:val="00AF7BD9"/>
    <w:rsid w:val="00B010A4"/>
    <w:rsid w:val="00B034B1"/>
    <w:rsid w:val="00B04D19"/>
    <w:rsid w:val="00B06809"/>
    <w:rsid w:val="00B07A23"/>
    <w:rsid w:val="00B11B7A"/>
    <w:rsid w:val="00B12DD3"/>
    <w:rsid w:val="00B13294"/>
    <w:rsid w:val="00B13D86"/>
    <w:rsid w:val="00B1568B"/>
    <w:rsid w:val="00B2698C"/>
    <w:rsid w:val="00B300CF"/>
    <w:rsid w:val="00B335F2"/>
    <w:rsid w:val="00B33960"/>
    <w:rsid w:val="00B410E3"/>
    <w:rsid w:val="00B4120E"/>
    <w:rsid w:val="00B45059"/>
    <w:rsid w:val="00B46A58"/>
    <w:rsid w:val="00B52BC8"/>
    <w:rsid w:val="00B6045A"/>
    <w:rsid w:val="00B6612F"/>
    <w:rsid w:val="00B663AF"/>
    <w:rsid w:val="00B66B67"/>
    <w:rsid w:val="00B70D95"/>
    <w:rsid w:val="00B747B3"/>
    <w:rsid w:val="00B74BF4"/>
    <w:rsid w:val="00B7666C"/>
    <w:rsid w:val="00B76B83"/>
    <w:rsid w:val="00B8247D"/>
    <w:rsid w:val="00B900A6"/>
    <w:rsid w:val="00B90A01"/>
    <w:rsid w:val="00B913ED"/>
    <w:rsid w:val="00B9465B"/>
    <w:rsid w:val="00BA2C4E"/>
    <w:rsid w:val="00BA3B9C"/>
    <w:rsid w:val="00BA6F4B"/>
    <w:rsid w:val="00BB4E59"/>
    <w:rsid w:val="00BD1A0B"/>
    <w:rsid w:val="00BD1C4F"/>
    <w:rsid w:val="00BD2E36"/>
    <w:rsid w:val="00BD3F8E"/>
    <w:rsid w:val="00BE2FE3"/>
    <w:rsid w:val="00BE61AB"/>
    <w:rsid w:val="00C02EF8"/>
    <w:rsid w:val="00C03281"/>
    <w:rsid w:val="00C04EB9"/>
    <w:rsid w:val="00C061D8"/>
    <w:rsid w:val="00C11830"/>
    <w:rsid w:val="00C1712C"/>
    <w:rsid w:val="00C178E7"/>
    <w:rsid w:val="00C211D4"/>
    <w:rsid w:val="00C227A1"/>
    <w:rsid w:val="00C2398F"/>
    <w:rsid w:val="00C3245C"/>
    <w:rsid w:val="00C341BB"/>
    <w:rsid w:val="00C35329"/>
    <w:rsid w:val="00C375DA"/>
    <w:rsid w:val="00C376CB"/>
    <w:rsid w:val="00C41591"/>
    <w:rsid w:val="00C42681"/>
    <w:rsid w:val="00C45ACA"/>
    <w:rsid w:val="00C52B3E"/>
    <w:rsid w:val="00C55BD1"/>
    <w:rsid w:val="00C633DC"/>
    <w:rsid w:val="00C66C29"/>
    <w:rsid w:val="00C71F02"/>
    <w:rsid w:val="00C731C4"/>
    <w:rsid w:val="00C736F6"/>
    <w:rsid w:val="00C73F61"/>
    <w:rsid w:val="00C7481C"/>
    <w:rsid w:val="00C75858"/>
    <w:rsid w:val="00C76CEB"/>
    <w:rsid w:val="00C82A96"/>
    <w:rsid w:val="00C82B7A"/>
    <w:rsid w:val="00C8544D"/>
    <w:rsid w:val="00C856FB"/>
    <w:rsid w:val="00C859EE"/>
    <w:rsid w:val="00C921CA"/>
    <w:rsid w:val="00C922D1"/>
    <w:rsid w:val="00C924C9"/>
    <w:rsid w:val="00C97327"/>
    <w:rsid w:val="00C97EB2"/>
    <w:rsid w:val="00CA1AB9"/>
    <w:rsid w:val="00CA565A"/>
    <w:rsid w:val="00CB1133"/>
    <w:rsid w:val="00CB1937"/>
    <w:rsid w:val="00CB5CC7"/>
    <w:rsid w:val="00CB69F9"/>
    <w:rsid w:val="00CC19D1"/>
    <w:rsid w:val="00CC3160"/>
    <w:rsid w:val="00CC508D"/>
    <w:rsid w:val="00CC7C72"/>
    <w:rsid w:val="00CD1E95"/>
    <w:rsid w:val="00CD4134"/>
    <w:rsid w:val="00CE6151"/>
    <w:rsid w:val="00CF4396"/>
    <w:rsid w:val="00CF4C4E"/>
    <w:rsid w:val="00D002E6"/>
    <w:rsid w:val="00D00385"/>
    <w:rsid w:val="00D024E8"/>
    <w:rsid w:val="00D0342C"/>
    <w:rsid w:val="00D03946"/>
    <w:rsid w:val="00D05A52"/>
    <w:rsid w:val="00D0729D"/>
    <w:rsid w:val="00D11A95"/>
    <w:rsid w:val="00D11DD1"/>
    <w:rsid w:val="00D1342F"/>
    <w:rsid w:val="00D139AD"/>
    <w:rsid w:val="00D14057"/>
    <w:rsid w:val="00D14FB3"/>
    <w:rsid w:val="00D15784"/>
    <w:rsid w:val="00D23A0E"/>
    <w:rsid w:val="00D24E45"/>
    <w:rsid w:val="00D30562"/>
    <w:rsid w:val="00D346E6"/>
    <w:rsid w:val="00D34F4B"/>
    <w:rsid w:val="00D4061C"/>
    <w:rsid w:val="00D41AA1"/>
    <w:rsid w:val="00D44F85"/>
    <w:rsid w:val="00D50273"/>
    <w:rsid w:val="00D50AB7"/>
    <w:rsid w:val="00D51101"/>
    <w:rsid w:val="00D55F2C"/>
    <w:rsid w:val="00D564EB"/>
    <w:rsid w:val="00D569C5"/>
    <w:rsid w:val="00D66CEF"/>
    <w:rsid w:val="00D70139"/>
    <w:rsid w:val="00D76FEC"/>
    <w:rsid w:val="00D770D2"/>
    <w:rsid w:val="00D77782"/>
    <w:rsid w:val="00D810B6"/>
    <w:rsid w:val="00D82AB3"/>
    <w:rsid w:val="00D82CC6"/>
    <w:rsid w:val="00D84FEC"/>
    <w:rsid w:val="00D91E04"/>
    <w:rsid w:val="00D941D6"/>
    <w:rsid w:val="00D94B47"/>
    <w:rsid w:val="00DA02A6"/>
    <w:rsid w:val="00DA0D5D"/>
    <w:rsid w:val="00DA31DC"/>
    <w:rsid w:val="00DA40C0"/>
    <w:rsid w:val="00DA593D"/>
    <w:rsid w:val="00DA5B58"/>
    <w:rsid w:val="00DA5C8F"/>
    <w:rsid w:val="00DA5EB7"/>
    <w:rsid w:val="00DA646C"/>
    <w:rsid w:val="00DA76B0"/>
    <w:rsid w:val="00DA7D7C"/>
    <w:rsid w:val="00DB40D1"/>
    <w:rsid w:val="00DB4B46"/>
    <w:rsid w:val="00DC2398"/>
    <w:rsid w:val="00DC27B0"/>
    <w:rsid w:val="00DC4F1A"/>
    <w:rsid w:val="00DD1F9C"/>
    <w:rsid w:val="00DD36ED"/>
    <w:rsid w:val="00DD384D"/>
    <w:rsid w:val="00DD48E2"/>
    <w:rsid w:val="00DD5890"/>
    <w:rsid w:val="00DE02F8"/>
    <w:rsid w:val="00DE7A37"/>
    <w:rsid w:val="00DF056F"/>
    <w:rsid w:val="00DF1919"/>
    <w:rsid w:val="00DF3527"/>
    <w:rsid w:val="00DF4DC1"/>
    <w:rsid w:val="00DF50C6"/>
    <w:rsid w:val="00DF6DC6"/>
    <w:rsid w:val="00E03795"/>
    <w:rsid w:val="00E0474F"/>
    <w:rsid w:val="00E11065"/>
    <w:rsid w:val="00E12F69"/>
    <w:rsid w:val="00E15175"/>
    <w:rsid w:val="00E1772E"/>
    <w:rsid w:val="00E214C2"/>
    <w:rsid w:val="00E2455B"/>
    <w:rsid w:val="00E27E64"/>
    <w:rsid w:val="00E3111D"/>
    <w:rsid w:val="00E3163D"/>
    <w:rsid w:val="00E31C27"/>
    <w:rsid w:val="00E35473"/>
    <w:rsid w:val="00E45EE7"/>
    <w:rsid w:val="00E46420"/>
    <w:rsid w:val="00E467F1"/>
    <w:rsid w:val="00E503D9"/>
    <w:rsid w:val="00E542E6"/>
    <w:rsid w:val="00E62E5F"/>
    <w:rsid w:val="00E62F9A"/>
    <w:rsid w:val="00E6309A"/>
    <w:rsid w:val="00E64652"/>
    <w:rsid w:val="00E64B57"/>
    <w:rsid w:val="00E64DE4"/>
    <w:rsid w:val="00E658D8"/>
    <w:rsid w:val="00E67B6A"/>
    <w:rsid w:val="00E80FE3"/>
    <w:rsid w:val="00E826F9"/>
    <w:rsid w:val="00E82CCF"/>
    <w:rsid w:val="00E8618C"/>
    <w:rsid w:val="00E9387B"/>
    <w:rsid w:val="00E976BA"/>
    <w:rsid w:val="00EA0DBD"/>
    <w:rsid w:val="00EA1097"/>
    <w:rsid w:val="00EA1D25"/>
    <w:rsid w:val="00EA35D5"/>
    <w:rsid w:val="00EA3935"/>
    <w:rsid w:val="00EA41A0"/>
    <w:rsid w:val="00EA5C3A"/>
    <w:rsid w:val="00EA6F46"/>
    <w:rsid w:val="00EB447E"/>
    <w:rsid w:val="00EB54AB"/>
    <w:rsid w:val="00EB778C"/>
    <w:rsid w:val="00EC275C"/>
    <w:rsid w:val="00EC321C"/>
    <w:rsid w:val="00EC4FCF"/>
    <w:rsid w:val="00EC53EB"/>
    <w:rsid w:val="00EC540F"/>
    <w:rsid w:val="00ED02AF"/>
    <w:rsid w:val="00ED14F0"/>
    <w:rsid w:val="00ED1E58"/>
    <w:rsid w:val="00ED25C6"/>
    <w:rsid w:val="00ED4B0A"/>
    <w:rsid w:val="00ED508A"/>
    <w:rsid w:val="00EE3DBE"/>
    <w:rsid w:val="00EE5D42"/>
    <w:rsid w:val="00EF3088"/>
    <w:rsid w:val="00EF7890"/>
    <w:rsid w:val="00F011C4"/>
    <w:rsid w:val="00F05464"/>
    <w:rsid w:val="00F10966"/>
    <w:rsid w:val="00F118D4"/>
    <w:rsid w:val="00F12783"/>
    <w:rsid w:val="00F13F24"/>
    <w:rsid w:val="00F1657C"/>
    <w:rsid w:val="00F17693"/>
    <w:rsid w:val="00F2450C"/>
    <w:rsid w:val="00F25225"/>
    <w:rsid w:val="00F25844"/>
    <w:rsid w:val="00F272D1"/>
    <w:rsid w:val="00F3240D"/>
    <w:rsid w:val="00F35462"/>
    <w:rsid w:val="00F3595E"/>
    <w:rsid w:val="00F40EF1"/>
    <w:rsid w:val="00F41D95"/>
    <w:rsid w:val="00F4242B"/>
    <w:rsid w:val="00F4308B"/>
    <w:rsid w:val="00F43222"/>
    <w:rsid w:val="00F4548C"/>
    <w:rsid w:val="00F45BC8"/>
    <w:rsid w:val="00F45BC9"/>
    <w:rsid w:val="00F45D69"/>
    <w:rsid w:val="00F508E0"/>
    <w:rsid w:val="00F50AA7"/>
    <w:rsid w:val="00F57EB3"/>
    <w:rsid w:val="00F64955"/>
    <w:rsid w:val="00F66141"/>
    <w:rsid w:val="00F66418"/>
    <w:rsid w:val="00F668B9"/>
    <w:rsid w:val="00F72306"/>
    <w:rsid w:val="00F804C3"/>
    <w:rsid w:val="00F81108"/>
    <w:rsid w:val="00F82269"/>
    <w:rsid w:val="00F822DE"/>
    <w:rsid w:val="00F835C0"/>
    <w:rsid w:val="00F86BB7"/>
    <w:rsid w:val="00FA3CF7"/>
    <w:rsid w:val="00FA4892"/>
    <w:rsid w:val="00FA6606"/>
    <w:rsid w:val="00FB10C7"/>
    <w:rsid w:val="00FB13AD"/>
    <w:rsid w:val="00FB1BF0"/>
    <w:rsid w:val="00FB4BC4"/>
    <w:rsid w:val="00FC0FE1"/>
    <w:rsid w:val="00FE27F7"/>
    <w:rsid w:val="00FE4865"/>
    <w:rsid w:val="00FE5F4E"/>
    <w:rsid w:val="00FF080F"/>
    <w:rsid w:val="00FF0CC3"/>
    <w:rsid w:val="00FF0DCF"/>
    <w:rsid w:val="00FF3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21D81"/>
  <w15:chartTrackingRefBased/>
  <w15:docId w15:val="{FA3BDB8F-E6C4-4300-8430-7A333E14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47B"/>
    <w:rPr>
      <w:lang w:val="es-CO"/>
    </w:rPr>
  </w:style>
  <w:style w:type="paragraph" w:styleId="Ttulo1">
    <w:name w:val="heading 1"/>
    <w:aliases w:val="Título Primer Nivel"/>
    <w:basedOn w:val="Normal"/>
    <w:next w:val="Normal"/>
    <w:link w:val="Ttulo1Car"/>
    <w:uiPriority w:val="9"/>
    <w:qFormat/>
    <w:rsid w:val="008D547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Título Segundo nivel"/>
    <w:basedOn w:val="Normal"/>
    <w:next w:val="Normal"/>
    <w:link w:val="Ttulo2Car"/>
    <w:uiPriority w:val="9"/>
    <w:unhideWhenUsed/>
    <w:qFormat/>
    <w:rsid w:val="008D547B"/>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8D547B"/>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unhideWhenUsed/>
    <w:qFormat/>
    <w:rsid w:val="008D547B"/>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8D547B"/>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unhideWhenUsed/>
    <w:qFormat/>
    <w:rsid w:val="008D547B"/>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rsid w:val="008D547B"/>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Ttulo8">
    <w:name w:val="heading 8"/>
    <w:basedOn w:val="Normal"/>
    <w:next w:val="Normal"/>
    <w:link w:val="Ttulo8Car"/>
    <w:uiPriority w:val="9"/>
    <w:semiHidden/>
    <w:unhideWhenUsed/>
    <w:qFormat/>
    <w:rsid w:val="008D547B"/>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rsid w:val="008D547B"/>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Primer Nivel Car"/>
    <w:basedOn w:val="Fuentedeprrafopredeter"/>
    <w:link w:val="Ttulo1"/>
    <w:uiPriority w:val="9"/>
    <w:rsid w:val="008D547B"/>
    <w:rPr>
      <w:rFonts w:asciiTheme="majorHAnsi" w:eastAsiaTheme="majorEastAsia" w:hAnsiTheme="majorHAnsi" w:cstheme="majorBidi"/>
      <w:color w:val="2E74B5" w:themeColor="accent1" w:themeShade="BF"/>
      <w:sz w:val="32"/>
      <w:szCs w:val="32"/>
    </w:rPr>
  </w:style>
  <w:style w:type="character" w:customStyle="1" w:styleId="Ttulo2Car">
    <w:name w:val="Título 2 Car"/>
    <w:aliases w:val="Título Segundo nivel Car"/>
    <w:basedOn w:val="Fuentedeprrafopredeter"/>
    <w:link w:val="Ttulo2"/>
    <w:uiPriority w:val="9"/>
    <w:rsid w:val="008D547B"/>
    <w:rPr>
      <w:rFonts w:asciiTheme="majorHAnsi" w:eastAsiaTheme="majorEastAsia" w:hAnsiTheme="majorHAnsi" w:cstheme="majorBidi"/>
      <w:color w:val="404040" w:themeColor="text1" w:themeTint="BF"/>
      <w:sz w:val="28"/>
      <w:szCs w:val="28"/>
    </w:rPr>
  </w:style>
  <w:style w:type="paragraph" w:styleId="Prrafodelista">
    <w:name w:val="List Paragraph"/>
    <w:basedOn w:val="Normal"/>
    <w:uiPriority w:val="34"/>
    <w:qFormat/>
    <w:rsid w:val="003F4976"/>
    <w:pPr>
      <w:ind w:left="720"/>
      <w:contextualSpacing/>
    </w:pPr>
  </w:style>
  <w:style w:type="paragraph" w:styleId="Sinespaciado">
    <w:name w:val="No Spacing"/>
    <w:link w:val="SinespaciadoCar"/>
    <w:uiPriority w:val="1"/>
    <w:qFormat/>
    <w:rsid w:val="008D547B"/>
    <w:pPr>
      <w:spacing w:after="0" w:line="240" w:lineRule="auto"/>
    </w:pPr>
  </w:style>
  <w:style w:type="character" w:customStyle="1" w:styleId="SinespaciadoCar">
    <w:name w:val="Sin espaciado Car"/>
    <w:basedOn w:val="Fuentedeprrafopredeter"/>
    <w:link w:val="Sinespaciado"/>
    <w:uiPriority w:val="1"/>
    <w:rsid w:val="003F4976"/>
  </w:style>
  <w:style w:type="character" w:styleId="Refdecomentario">
    <w:name w:val="annotation reference"/>
    <w:basedOn w:val="Fuentedeprrafopredeter"/>
    <w:uiPriority w:val="99"/>
    <w:semiHidden/>
    <w:unhideWhenUsed/>
    <w:rsid w:val="003F4976"/>
    <w:rPr>
      <w:sz w:val="16"/>
      <w:szCs w:val="16"/>
    </w:rPr>
  </w:style>
  <w:style w:type="paragraph" w:styleId="Textocomentario">
    <w:name w:val="annotation text"/>
    <w:basedOn w:val="Normal"/>
    <w:link w:val="TextocomentarioCar"/>
    <w:uiPriority w:val="99"/>
    <w:unhideWhenUsed/>
    <w:rsid w:val="003F4976"/>
    <w:pPr>
      <w:spacing w:line="240" w:lineRule="auto"/>
      <w:jc w:val="both"/>
    </w:pPr>
    <w:rPr>
      <w:rFonts w:ascii="Ancizar Sans Regular" w:hAnsi="Ancizar Sans Regular"/>
    </w:rPr>
  </w:style>
  <w:style w:type="character" w:customStyle="1" w:styleId="TextocomentarioCar">
    <w:name w:val="Texto comentario Car"/>
    <w:basedOn w:val="Fuentedeprrafopredeter"/>
    <w:link w:val="Textocomentario"/>
    <w:uiPriority w:val="99"/>
    <w:rsid w:val="003F4976"/>
    <w:rPr>
      <w:rFonts w:ascii="Ancizar Sans Regular" w:hAnsi="Ancizar Sans Regular"/>
      <w:sz w:val="20"/>
      <w:szCs w:val="20"/>
      <w:lang w:val="es-CO"/>
    </w:rPr>
  </w:style>
  <w:style w:type="paragraph" w:styleId="Textodeglobo">
    <w:name w:val="Balloon Text"/>
    <w:basedOn w:val="Normal"/>
    <w:link w:val="TextodegloboCar"/>
    <w:uiPriority w:val="99"/>
    <w:semiHidden/>
    <w:unhideWhenUsed/>
    <w:rsid w:val="003F49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4976"/>
    <w:rPr>
      <w:rFonts w:ascii="Segoe UI" w:hAnsi="Segoe UI" w:cs="Segoe UI"/>
      <w:sz w:val="18"/>
      <w:szCs w:val="18"/>
      <w:lang w:val="es-CO"/>
    </w:rPr>
  </w:style>
  <w:style w:type="paragraph" w:styleId="Descripcin">
    <w:name w:val="caption"/>
    <w:basedOn w:val="Normal"/>
    <w:next w:val="Normal"/>
    <w:uiPriority w:val="35"/>
    <w:unhideWhenUsed/>
    <w:qFormat/>
    <w:rsid w:val="008D547B"/>
    <w:pPr>
      <w:spacing w:line="240" w:lineRule="auto"/>
    </w:pPr>
    <w:rPr>
      <w:b/>
      <w:bCs/>
      <w:smallCaps/>
      <w:color w:val="595959" w:themeColor="text1" w:themeTint="A6"/>
      <w:spacing w:val="6"/>
    </w:rPr>
  </w:style>
  <w:style w:type="paragraph" w:styleId="Asuntodelcomentario">
    <w:name w:val="annotation subject"/>
    <w:basedOn w:val="Textocomentario"/>
    <w:next w:val="Textocomentario"/>
    <w:link w:val="AsuntodelcomentarioCar"/>
    <w:uiPriority w:val="99"/>
    <w:semiHidden/>
    <w:unhideWhenUsed/>
    <w:rsid w:val="00FB10C7"/>
    <w:pPr>
      <w:jc w:val="left"/>
    </w:pPr>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FB10C7"/>
    <w:rPr>
      <w:rFonts w:ascii="Ancizar Sans Regular" w:hAnsi="Ancizar Sans Regular"/>
      <w:b/>
      <w:bCs/>
      <w:sz w:val="20"/>
      <w:szCs w:val="20"/>
      <w:lang w:val="es-CO"/>
    </w:rPr>
  </w:style>
  <w:style w:type="character" w:styleId="Hipervnculo">
    <w:name w:val="Hyperlink"/>
    <w:basedOn w:val="Fuentedeprrafopredeter"/>
    <w:uiPriority w:val="99"/>
    <w:unhideWhenUsed/>
    <w:rsid w:val="00FB10C7"/>
    <w:rPr>
      <w:color w:val="0563C1" w:themeColor="hyperlink"/>
      <w:u w:val="single"/>
    </w:rPr>
  </w:style>
  <w:style w:type="character" w:customStyle="1" w:styleId="Ttulo3Car">
    <w:name w:val="Título 3 Car"/>
    <w:basedOn w:val="Fuentedeprrafopredeter"/>
    <w:link w:val="Ttulo3"/>
    <w:uiPriority w:val="9"/>
    <w:rsid w:val="008D547B"/>
    <w:rPr>
      <w:rFonts w:asciiTheme="majorHAnsi" w:eastAsiaTheme="majorEastAsia" w:hAnsiTheme="majorHAnsi" w:cstheme="majorBidi"/>
      <w:color w:val="44546A" w:themeColor="text2"/>
      <w:sz w:val="24"/>
      <w:szCs w:val="24"/>
    </w:rPr>
  </w:style>
  <w:style w:type="paragraph" w:styleId="Piedepgina">
    <w:name w:val="footer"/>
    <w:basedOn w:val="Normal"/>
    <w:link w:val="PiedepginaCar"/>
    <w:uiPriority w:val="99"/>
    <w:unhideWhenUsed/>
    <w:rsid w:val="00DA5C8F"/>
    <w:pPr>
      <w:tabs>
        <w:tab w:val="center" w:pos="4419"/>
        <w:tab w:val="right" w:pos="8838"/>
      </w:tabs>
      <w:spacing w:after="0" w:line="240" w:lineRule="auto"/>
      <w:jc w:val="both"/>
    </w:pPr>
    <w:rPr>
      <w:rFonts w:ascii="Ancizar Sans Regular" w:hAnsi="Ancizar Sans Regular"/>
      <w:sz w:val="24"/>
    </w:rPr>
  </w:style>
  <w:style w:type="character" w:customStyle="1" w:styleId="PiedepginaCar">
    <w:name w:val="Pie de página Car"/>
    <w:basedOn w:val="Fuentedeprrafopredeter"/>
    <w:link w:val="Piedepgina"/>
    <w:uiPriority w:val="99"/>
    <w:rsid w:val="00DA5C8F"/>
    <w:rPr>
      <w:rFonts w:ascii="Ancizar Sans Regular" w:hAnsi="Ancizar Sans Regular"/>
      <w:sz w:val="24"/>
      <w:lang w:val="es-CO"/>
    </w:rPr>
  </w:style>
  <w:style w:type="character" w:customStyle="1" w:styleId="Ttulo4Car">
    <w:name w:val="Título 4 Car"/>
    <w:basedOn w:val="Fuentedeprrafopredeter"/>
    <w:link w:val="Ttulo4"/>
    <w:uiPriority w:val="9"/>
    <w:rsid w:val="008D547B"/>
    <w:rPr>
      <w:rFonts w:asciiTheme="majorHAnsi" w:eastAsiaTheme="majorEastAsia" w:hAnsiTheme="majorHAnsi" w:cstheme="majorBidi"/>
      <w:sz w:val="22"/>
      <w:szCs w:val="22"/>
    </w:rPr>
  </w:style>
  <w:style w:type="paragraph" w:styleId="NormalWeb">
    <w:name w:val="Normal (Web)"/>
    <w:basedOn w:val="Normal"/>
    <w:uiPriority w:val="99"/>
    <w:semiHidden/>
    <w:unhideWhenUsed/>
    <w:rsid w:val="000D4D53"/>
    <w:pPr>
      <w:spacing w:before="100" w:beforeAutospacing="1" w:after="100" w:afterAutospacing="1" w:line="240" w:lineRule="auto"/>
    </w:pPr>
    <w:rPr>
      <w:rFonts w:ascii="Times New Roman" w:hAnsi="Times New Roman" w:cs="Times New Roman"/>
      <w:sz w:val="24"/>
      <w:szCs w:val="24"/>
      <w:lang w:eastAsia="es-CO"/>
    </w:rPr>
  </w:style>
  <w:style w:type="table" w:styleId="Tablaconcuadrcula4-nfasis3">
    <w:name w:val="Grid Table 4 Accent 3"/>
    <w:basedOn w:val="Tablanormal"/>
    <w:uiPriority w:val="49"/>
    <w:rsid w:val="000D4D53"/>
    <w:pPr>
      <w:spacing w:after="0" w:line="240" w:lineRule="auto"/>
    </w:pPr>
    <w:rPr>
      <w:lang w:val="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
    <w:name w:val="Table Grid"/>
    <w:basedOn w:val="Tablanormal"/>
    <w:uiPriority w:val="39"/>
    <w:rsid w:val="000D4D53"/>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0D4D53"/>
    <w:pPr>
      <w:jc w:val="both"/>
    </w:pPr>
    <w:rPr>
      <w:rFonts w:ascii="Ancizar Sans Regular" w:hAnsi="Ancizar Sans Regular"/>
      <w:sz w:val="24"/>
    </w:rPr>
  </w:style>
  <w:style w:type="character" w:customStyle="1" w:styleId="Ttulo5Car">
    <w:name w:val="Título 5 Car"/>
    <w:basedOn w:val="Fuentedeprrafopredeter"/>
    <w:link w:val="Ttulo5"/>
    <w:uiPriority w:val="9"/>
    <w:rsid w:val="008D547B"/>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rsid w:val="008D547B"/>
    <w:rPr>
      <w:rFonts w:asciiTheme="majorHAnsi" w:eastAsiaTheme="majorEastAsia" w:hAnsiTheme="majorHAnsi" w:cstheme="majorBidi"/>
      <w:i/>
      <w:iCs/>
      <w:color w:val="44546A" w:themeColor="text2"/>
      <w:sz w:val="21"/>
      <w:szCs w:val="21"/>
    </w:rPr>
  </w:style>
  <w:style w:type="paragraph" w:styleId="TtuloTDC">
    <w:name w:val="TOC Heading"/>
    <w:basedOn w:val="Ttulo1"/>
    <w:next w:val="Normal"/>
    <w:uiPriority w:val="39"/>
    <w:unhideWhenUsed/>
    <w:qFormat/>
    <w:rsid w:val="008D547B"/>
    <w:pPr>
      <w:outlineLvl w:val="9"/>
    </w:pPr>
  </w:style>
  <w:style w:type="paragraph" w:styleId="TDC1">
    <w:name w:val="toc 1"/>
    <w:basedOn w:val="Normal"/>
    <w:next w:val="Normal"/>
    <w:autoRedefine/>
    <w:uiPriority w:val="39"/>
    <w:unhideWhenUsed/>
    <w:rsid w:val="008C50AF"/>
    <w:pPr>
      <w:spacing w:after="100"/>
    </w:pPr>
  </w:style>
  <w:style w:type="paragraph" w:styleId="TDC2">
    <w:name w:val="toc 2"/>
    <w:basedOn w:val="Normal"/>
    <w:next w:val="Normal"/>
    <w:autoRedefine/>
    <w:uiPriority w:val="39"/>
    <w:unhideWhenUsed/>
    <w:rsid w:val="008C50AF"/>
    <w:pPr>
      <w:spacing w:after="100"/>
      <w:ind w:left="220"/>
    </w:pPr>
  </w:style>
  <w:style w:type="paragraph" w:styleId="TDC3">
    <w:name w:val="toc 3"/>
    <w:basedOn w:val="Normal"/>
    <w:next w:val="Normal"/>
    <w:autoRedefine/>
    <w:uiPriority w:val="39"/>
    <w:unhideWhenUsed/>
    <w:rsid w:val="008C50AF"/>
    <w:pPr>
      <w:spacing w:after="100"/>
      <w:ind w:left="440"/>
    </w:pPr>
  </w:style>
  <w:style w:type="paragraph" w:styleId="Tabladeilustraciones">
    <w:name w:val="table of figures"/>
    <w:basedOn w:val="Normal"/>
    <w:next w:val="Normal"/>
    <w:uiPriority w:val="99"/>
    <w:unhideWhenUsed/>
    <w:rsid w:val="008F63D4"/>
    <w:pPr>
      <w:spacing w:after="0"/>
    </w:pPr>
  </w:style>
  <w:style w:type="character" w:customStyle="1" w:styleId="Ttulo7Car">
    <w:name w:val="Título 7 Car"/>
    <w:basedOn w:val="Fuentedeprrafopredeter"/>
    <w:link w:val="Ttulo7"/>
    <w:uiPriority w:val="9"/>
    <w:semiHidden/>
    <w:rsid w:val="008D547B"/>
    <w:rPr>
      <w:rFonts w:asciiTheme="majorHAnsi" w:eastAsiaTheme="majorEastAsia" w:hAnsiTheme="majorHAnsi" w:cstheme="majorBidi"/>
      <w:i/>
      <w:iCs/>
      <w:color w:val="1F4E79" w:themeColor="accent1" w:themeShade="80"/>
      <w:sz w:val="21"/>
      <w:szCs w:val="21"/>
    </w:rPr>
  </w:style>
  <w:style w:type="character" w:customStyle="1" w:styleId="Ttulo8Car">
    <w:name w:val="Título 8 Car"/>
    <w:basedOn w:val="Fuentedeprrafopredeter"/>
    <w:link w:val="Ttulo8"/>
    <w:uiPriority w:val="9"/>
    <w:semiHidden/>
    <w:rsid w:val="008D547B"/>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rsid w:val="008D547B"/>
    <w:rPr>
      <w:rFonts w:asciiTheme="majorHAnsi" w:eastAsiaTheme="majorEastAsia" w:hAnsiTheme="majorHAnsi" w:cstheme="majorBidi"/>
      <w:b/>
      <w:bCs/>
      <w:i/>
      <w:iCs/>
      <w:color w:val="44546A" w:themeColor="text2"/>
    </w:rPr>
  </w:style>
  <w:style w:type="paragraph" w:styleId="Ttulo">
    <w:name w:val="Title"/>
    <w:basedOn w:val="Normal"/>
    <w:next w:val="Normal"/>
    <w:link w:val="TtuloCar"/>
    <w:uiPriority w:val="10"/>
    <w:qFormat/>
    <w:rsid w:val="008D547B"/>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tuloCar">
    <w:name w:val="Título Car"/>
    <w:basedOn w:val="Fuentedeprrafopredeter"/>
    <w:link w:val="Ttulo"/>
    <w:uiPriority w:val="10"/>
    <w:rsid w:val="008D547B"/>
    <w:rPr>
      <w:rFonts w:asciiTheme="majorHAnsi" w:eastAsiaTheme="majorEastAsia" w:hAnsiTheme="majorHAnsi" w:cstheme="majorBidi"/>
      <w:color w:val="5B9BD5" w:themeColor="accent1"/>
      <w:spacing w:val="-10"/>
      <w:sz w:val="56"/>
      <w:szCs w:val="56"/>
    </w:rPr>
  </w:style>
  <w:style w:type="paragraph" w:styleId="Subttulo">
    <w:name w:val="Subtitle"/>
    <w:basedOn w:val="Normal"/>
    <w:next w:val="Normal"/>
    <w:link w:val="SubttuloCar"/>
    <w:uiPriority w:val="11"/>
    <w:qFormat/>
    <w:rsid w:val="008D547B"/>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8D547B"/>
    <w:rPr>
      <w:rFonts w:asciiTheme="majorHAnsi" w:eastAsiaTheme="majorEastAsia" w:hAnsiTheme="majorHAnsi" w:cstheme="majorBidi"/>
      <w:sz w:val="24"/>
      <w:szCs w:val="24"/>
    </w:rPr>
  </w:style>
  <w:style w:type="character" w:styleId="Textoennegrita">
    <w:name w:val="Strong"/>
    <w:basedOn w:val="Fuentedeprrafopredeter"/>
    <w:uiPriority w:val="22"/>
    <w:qFormat/>
    <w:rsid w:val="008D547B"/>
    <w:rPr>
      <w:b/>
      <w:bCs/>
    </w:rPr>
  </w:style>
  <w:style w:type="character" w:styleId="nfasis">
    <w:name w:val="Emphasis"/>
    <w:basedOn w:val="Fuentedeprrafopredeter"/>
    <w:uiPriority w:val="20"/>
    <w:qFormat/>
    <w:rsid w:val="008D547B"/>
    <w:rPr>
      <w:i/>
      <w:iCs/>
    </w:rPr>
  </w:style>
  <w:style w:type="paragraph" w:styleId="Cita">
    <w:name w:val="Quote"/>
    <w:basedOn w:val="Normal"/>
    <w:next w:val="Normal"/>
    <w:link w:val="CitaCar"/>
    <w:uiPriority w:val="29"/>
    <w:qFormat/>
    <w:rsid w:val="008D547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8D547B"/>
    <w:rPr>
      <w:i/>
      <w:iCs/>
      <w:color w:val="404040" w:themeColor="text1" w:themeTint="BF"/>
    </w:rPr>
  </w:style>
  <w:style w:type="paragraph" w:styleId="Citadestacada">
    <w:name w:val="Intense Quote"/>
    <w:basedOn w:val="Normal"/>
    <w:next w:val="Normal"/>
    <w:link w:val="CitadestacadaCar"/>
    <w:uiPriority w:val="30"/>
    <w:qFormat/>
    <w:rsid w:val="008D547B"/>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CitadestacadaCar">
    <w:name w:val="Cita destacada Car"/>
    <w:basedOn w:val="Fuentedeprrafopredeter"/>
    <w:link w:val="Citadestacada"/>
    <w:uiPriority w:val="30"/>
    <w:rsid w:val="008D547B"/>
    <w:rPr>
      <w:rFonts w:asciiTheme="majorHAnsi" w:eastAsiaTheme="majorEastAsia" w:hAnsiTheme="majorHAnsi" w:cstheme="majorBidi"/>
      <w:color w:val="5B9BD5" w:themeColor="accent1"/>
      <w:sz w:val="28"/>
      <w:szCs w:val="28"/>
    </w:rPr>
  </w:style>
  <w:style w:type="character" w:styleId="nfasissutil">
    <w:name w:val="Subtle Emphasis"/>
    <w:basedOn w:val="Fuentedeprrafopredeter"/>
    <w:uiPriority w:val="19"/>
    <w:qFormat/>
    <w:rsid w:val="008D547B"/>
    <w:rPr>
      <w:i/>
      <w:iCs/>
      <w:color w:val="404040" w:themeColor="text1" w:themeTint="BF"/>
    </w:rPr>
  </w:style>
  <w:style w:type="character" w:styleId="nfasisintenso">
    <w:name w:val="Intense Emphasis"/>
    <w:basedOn w:val="Fuentedeprrafopredeter"/>
    <w:uiPriority w:val="21"/>
    <w:qFormat/>
    <w:rsid w:val="008D547B"/>
    <w:rPr>
      <w:b/>
      <w:bCs/>
      <w:i/>
      <w:iCs/>
    </w:rPr>
  </w:style>
  <w:style w:type="character" w:styleId="Referenciasutil">
    <w:name w:val="Subtle Reference"/>
    <w:basedOn w:val="Fuentedeprrafopredeter"/>
    <w:uiPriority w:val="31"/>
    <w:qFormat/>
    <w:rsid w:val="008D547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D547B"/>
    <w:rPr>
      <w:b/>
      <w:bCs/>
      <w:smallCaps/>
      <w:spacing w:val="5"/>
      <w:u w:val="single"/>
    </w:rPr>
  </w:style>
  <w:style w:type="character" w:styleId="Ttulodellibro">
    <w:name w:val="Book Title"/>
    <w:basedOn w:val="Fuentedeprrafopredeter"/>
    <w:uiPriority w:val="33"/>
    <w:qFormat/>
    <w:rsid w:val="008D547B"/>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1627">
      <w:bodyDiv w:val="1"/>
      <w:marLeft w:val="0"/>
      <w:marRight w:val="0"/>
      <w:marTop w:val="0"/>
      <w:marBottom w:val="0"/>
      <w:divBdr>
        <w:top w:val="none" w:sz="0" w:space="0" w:color="auto"/>
        <w:left w:val="none" w:sz="0" w:space="0" w:color="auto"/>
        <w:bottom w:val="none" w:sz="0" w:space="0" w:color="auto"/>
        <w:right w:val="none" w:sz="0" w:space="0" w:color="auto"/>
      </w:divBdr>
    </w:div>
    <w:div w:id="28264729">
      <w:bodyDiv w:val="1"/>
      <w:marLeft w:val="0"/>
      <w:marRight w:val="0"/>
      <w:marTop w:val="0"/>
      <w:marBottom w:val="0"/>
      <w:divBdr>
        <w:top w:val="none" w:sz="0" w:space="0" w:color="auto"/>
        <w:left w:val="none" w:sz="0" w:space="0" w:color="auto"/>
        <w:bottom w:val="none" w:sz="0" w:space="0" w:color="auto"/>
        <w:right w:val="none" w:sz="0" w:space="0" w:color="auto"/>
      </w:divBdr>
    </w:div>
    <w:div w:id="45566716">
      <w:bodyDiv w:val="1"/>
      <w:marLeft w:val="0"/>
      <w:marRight w:val="0"/>
      <w:marTop w:val="0"/>
      <w:marBottom w:val="0"/>
      <w:divBdr>
        <w:top w:val="none" w:sz="0" w:space="0" w:color="auto"/>
        <w:left w:val="none" w:sz="0" w:space="0" w:color="auto"/>
        <w:bottom w:val="none" w:sz="0" w:space="0" w:color="auto"/>
        <w:right w:val="none" w:sz="0" w:space="0" w:color="auto"/>
      </w:divBdr>
    </w:div>
    <w:div w:id="46225862">
      <w:bodyDiv w:val="1"/>
      <w:marLeft w:val="0"/>
      <w:marRight w:val="0"/>
      <w:marTop w:val="0"/>
      <w:marBottom w:val="0"/>
      <w:divBdr>
        <w:top w:val="none" w:sz="0" w:space="0" w:color="auto"/>
        <w:left w:val="none" w:sz="0" w:space="0" w:color="auto"/>
        <w:bottom w:val="none" w:sz="0" w:space="0" w:color="auto"/>
        <w:right w:val="none" w:sz="0" w:space="0" w:color="auto"/>
      </w:divBdr>
    </w:div>
    <w:div w:id="59520367">
      <w:bodyDiv w:val="1"/>
      <w:marLeft w:val="0"/>
      <w:marRight w:val="0"/>
      <w:marTop w:val="0"/>
      <w:marBottom w:val="0"/>
      <w:divBdr>
        <w:top w:val="none" w:sz="0" w:space="0" w:color="auto"/>
        <w:left w:val="none" w:sz="0" w:space="0" w:color="auto"/>
        <w:bottom w:val="none" w:sz="0" w:space="0" w:color="auto"/>
        <w:right w:val="none" w:sz="0" w:space="0" w:color="auto"/>
      </w:divBdr>
    </w:div>
    <w:div w:id="95752710">
      <w:bodyDiv w:val="1"/>
      <w:marLeft w:val="0"/>
      <w:marRight w:val="0"/>
      <w:marTop w:val="0"/>
      <w:marBottom w:val="0"/>
      <w:divBdr>
        <w:top w:val="none" w:sz="0" w:space="0" w:color="auto"/>
        <w:left w:val="none" w:sz="0" w:space="0" w:color="auto"/>
        <w:bottom w:val="none" w:sz="0" w:space="0" w:color="auto"/>
        <w:right w:val="none" w:sz="0" w:space="0" w:color="auto"/>
      </w:divBdr>
    </w:div>
    <w:div w:id="105467302">
      <w:bodyDiv w:val="1"/>
      <w:marLeft w:val="0"/>
      <w:marRight w:val="0"/>
      <w:marTop w:val="0"/>
      <w:marBottom w:val="0"/>
      <w:divBdr>
        <w:top w:val="none" w:sz="0" w:space="0" w:color="auto"/>
        <w:left w:val="none" w:sz="0" w:space="0" w:color="auto"/>
        <w:bottom w:val="none" w:sz="0" w:space="0" w:color="auto"/>
        <w:right w:val="none" w:sz="0" w:space="0" w:color="auto"/>
      </w:divBdr>
    </w:div>
    <w:div w:id="139463592">
      <w:bodyDiv w:val="1"/>
      <w:marLeft w:val="0"/>
      <w:marRight w:val="0"/>
      <w:marTop w:val="0"/>
      <w:marBottom w:val="0"/>
      <w:divBdr>
        <w:top w:val="none" w:sz="0" w:space="0" w:color="auto"/>
        <w:left w:val="none" w:sz="0" w:space="0" w:color="auto"/>
        <w:bottom w:val="none" w:sz="0" w:space="0" w:color="auto"/>
        <w:right w:val="none" w:sz="0" w:space="0" w:color="auto"/>
      </w:divBdr>
    </w:div>
    <w:div w:id="174422284">
      <w:bodyDiv w:val="1"/>
      <w:marLeft w:val="0"/>
      <w:marRight w:val="0"/>
      <w:marTop w:val="0"/>
      <w:marBottom w:val="0"/>
      <w:divBdr>
        <w:top w:val="none" w:sz="0" w:space="0" w:color="auto"/>
        <w:left w:val="none" w:sz="0" w:space="0" w:color="auto"/>
        <w:bottom w:val="none" w:sz="0" w:space="0" w:color="auto"/>
        <w:right w:val="none" w:sz="0" w:space="0" w:color="auto"/>
      </w:divBdr>
    </w:div>
    <w:div w:id="176845407">
      <w:bodyDiv w:val="1"/>
      <w:marLeft w:val="0"/>
      <w:marRight w:val="0"/>
      <w:marTop w:val="0"/>
      <w:marBottom w:val="0"/>
      <w:divBdr>
        <w:top w:val="none" w:sz="0" w:space="0" w:color="auto"/>
        <w:left w:val="none" w:sz="0" w:space="0" w:color="auto"/>
        <w:bottom w:val="none" w:sz="0" w:space="0" w:color="auto"/>
        <w:right w:val="none" w:sz="0" w:space="0" w:color="auto"/>
      </w:divBdr>
    </w:div>
    <w:div w:id="236985954">
      <w:bodyDiv w:val="1"/>
      <w:marLeft w:val="0"/>
      <w:marRight w:val="0"/>
      <w:marTop w:val="0"/>
      <w:marBottom w:val="0"/>
      <w:divBdr>
        <w:top w:val="none" w:sz="0" w:space="0" w:color="auto"/>
        <w:left w:val="none" w:sz="0" w:space="0" w:color="auto"/>
        <w:bottom w:val="none" w:sz="0" w:space="0" w:color="auto"/>
        <w:right w:val="none" w:sz="0" w:space="0" w:color="auto"/>
      </w:divBdr>
    </w:div>
    <w:div w:id="262499637">
      <w:bodyDiv w:val="1"/>
      <w:marLeft w:val="0"/>
      <w:marRight w:val="0"/>
      <w:marTop w:val="0"/>
      <w:marBottom w:val="0"/>
      <w:divBdr>
        <w:top w:val="none" w:sz="0" w:space="0" w:color="auto"/>
        <w:left w:val="none" w:sz="0" w:space="0" w:color="auto"/>
        <w:bottom w:val="none" w:sz="0" w:space="0" w:color="auto"/>
        <w:right w:val="none" w:sz="0" w:space="0" w:color="auto"/>
      </w:divBdr>
    </w:div>
    <w:div w:id="267006161">
      <w:bodyDiv w:val="1"/>
      <w:marLeft w:val="0"/>
      <w:marRight w:val="0"/>
      <w:marTop w:val="0"/>
      <w:marBottom w:val="0"/>
      <w:divBdr>
        <w:top w:val="none" w:sz="0" w:space="0" w:color="auto"/>
        <w:left w:val="none" w:sz="0" w:space="0" w:color="auto"/>
        <w:bottom w:val="none" w:sz="0" w:space="0" w:color="auto"/>
        <w:right w:val="none" w:sz="0" w:space="0" w:color="auto"/>
      </w:divBdr>
    </w:div>
    <w:div w:id="269430836">
      <w:bodyDiv w:val="1"/>
      <w:marLeft w:val="0"/>
      <w:marRight w:val="0"/>
      <w:marTop w:val="0"/>
      <w:marBottom w:val="0"/>
      <w:divBdr>
        <w:top w:val="none" w:sz="0" w:space="0" w:color="auto"/>
        <w:left w:val="none" w:sz="0" w:space="0" w:color="auto"/>
        <w:bottom w:val="none" w:sz="0" w:space="0" w:color="auto"/>
        <w:right w:val="none" w:sz="0" w:space="0" w:color="auto"/>
      </w:divBdr>
    </w:div>
    <w:div w:id="284042706">
      <w:bodyDiv w:val="1"/>
      <w:marLeft w:val="0"/>
      <w:marRight w:val="0"/>
      <w:marTop w:val="0"/>
      <w:marBottom w:val="0"/>
      <w:divBdr>
        <w:top w:val="none" w:sz="0" w:space="0" w:color="auto"/>
        <w:left w:val="none" w:sz="0" w:space="0" w:color="auto"/>
        <w:bottom w:val="none" w:sz="0" w:space="0" w:color="auto"/>
        <w:right w:val="none" w:sz="0" w:space="0" w:color="auto"/>
      </w:divBdr>
    </w:div>
    <w:div w:id="308705848">
      <w:bodyDiv w:val="1"/>
      <w:marLeft w:val="0"/>
      <w:marRight w:val="0"/>
      <w:marTop w:val="0"/>
      <w:marBottom w:val="0"/>
      <w:divBdr>
        <w:top w:val="none" w:sz="0" w:space="0" w:color="auto"/>
        <w:left w:val="none" w:sz="0" w:space="0" w:color="auto"/>
        <w:bottom w:val="none" w:sz="0" w:space="0" w:color="auto"/>
        <w:right w:val="none" w:sz="0" w:space="0" w:color="auto"/>
      </w:divBdr>
    </w:div>
    <w:div w:id="321398620">
      <w:bodyDiv w:val="1"/>
      <w:marLeft w:val="0"/>
      <w:marRight w:val="0"/>
      <w:marTop w:val="0"/>
      <w:marBottom w:val="0"/>
      <w:divBdr>
        <w:top w:val="none" w:sz="0" w:space="0" w:color="auto"/>
        <w:left w:val="none" w:sz="0" w:space="0" w:color="auto"/>
        <w:bottom w:val="none" w:sz="0" w:space="0" w:color="auto"/>
        <w:right w:val="none" w:sz="0" w:space="0" w:color="auto"/>
      </w:divBdr>
    </w:div>
    <w:div w:id="334773507">
      <w:bodyDiv w:val="1"/>
      <w:marLeft w:val="0"/>
      <w:marRight w:val="0"/>
      <w:marTop w:val="0"/>
      <w:marBottom w:val="0"/>
      <w:divBdr>
        <w:top w:val="none" w:sz="0" w:space="0" w:color="auto"/>
        <w:left w:val="none" w:sz="0" w:space="0" w:color="auto"/>
        <w:bottom w:val="none" w:sz="0" w:space="0" w:color="auto"/>
        <w:right w:val="none" w:sz="0" w:space="0" w:color="auto"/>
      </w:divBdr>
    </w:div>
    <w:div w:id="338653813">
      <w:bodyDiv w:val="1"/>
      <w:marLeft w:val="0"/>
      <w:marRight w:val="0"/>
      <w:marTop w:val="0"/>
      <w:marBottom w:val="0"/>
      <w:divBdr>
        <w:top w:val="none" w:sz="0" w:space="0" w:color="auto"/>
        <w:left w:val="none" w:sz="0" w:space="0" w:color="auto"/>
        <w:bottom w:val="none" w:sz="0" w:space="0" w:color="auto"/>
        <w:right w:val="none" w:sz="0" w:space="0" w:color="auto"/>
      </w:divBdr>
    </w:div>
    <w:div w:id="368534575">
      <w:bodyDiv w:val="1"/>
      <w:marLeft w:val="0"/>
      <w:marRight w:val="0"/>
      <w:marTop w:val="0"/>
      <w:marBottom w:val="0"/>
      <w:divBdr>
        <w:top w:val="none" w:sz="0" w:space="0" w:color="auto"/>
        <w:left w:val="none" w:sz="0" w:space="0" w:color="auto"/>
        <w:bottom w:val="none" w:sz="0" w:space="0" w:color="auto"/>
        <w:right w:val="none" w:sz="0" w:space="0" w:color="auto"/>
      </w:divBdr>
    </w:div>
    <w:div w:id="385683885">
      <w:bodyDiv w:val="1"/>
      <w:marLeft w:val="0"/>
      <w:marRight w:val="0"/>
      <w:marTop w:val="0"/>
      <w:marBottom w:val="0"/>
      <w:divBdr>
        <w:top w:val="none" w:sz="0" w:space="0" w:color="auto"/>
        <w:left w:val="none" w:sz="0" w:space="0" w:color="auto"/>
        <w:bottom w:val="none" w:sz="0" w:space="0" w:color="auto"/>
        <w:right w:val="none" w:sz="0" w:space="0" w:color="auto"/>
      </w:divBdr>
    </w:div>
    <w:div w:id="403063644">
      <w:bodyDiv w:val="1"/>
      <w:marLeft w:val="0"/>
      <w:marRight w:val="0"/>
      <w:marTop w:val="0"/>
      <w:marBottom w:val="0"/>
      <w:divBdr>
        <w:top w:val="none" w:sz="0" w:space="0" w:color="auto"/>
        <w:left w:val="none" w:sz="0" w:space="0" w:color="auto"/>
        <w:bottom w:val="none" w:sz="0" w:space="0" w:color="auto"/>
        <w:right w:val="none" w:sz="0" w:space="0" w:color="auto"/>
      </w:divBdr>
    </w:div>
    <w:div w:id="416634193">
      <w:bodyDiv w:val="1"/>
      <w:marLeft w:val="0"/>
      <w:marRight w:val="0"/>
      <w:marTop w:val="0"/>
      <w:marBottom w:val="0"/>
      <w:divBdr>
        <w:top w:val="none" w:sz="0" w:space="0" w:color="auto"/>
        <w:left w:val="none" w:sz="0" w:space="0" w:color="auto"/>
        <w:bottom w:val="none" w:sz="0" w:space="0" w:color="auto"/>
        <w:right w:val="none" w:sz="0" w:space="0" w:color="auto"/>
      </w:divBdr>
    </w:div>
    <w:div w:id="434904276">
      <w:bodyDiv w:val="1"/>
      <w:marLeft w:val="0"/>
      <w:marRight w:val="0"/>
      <w:marTop w:val="0"/>
      <w:marBottom w:val="0"/>
      <w:divBdr>
        <w:top w:val="none" w:sz="0" w:space="0" w:color="auto"/>
        <w:left w:val="none" w:sz="0" w:space="0" w:color="auto"/>
        <w:bottom w:val="none" w:sz="0" w:space="0" w:color="auto"/>
        <w:right w:val="none" w:sz="0" w:space="0" w:color="auto"/>
      </w:divBdr>
    </w:div>
    <w:div w:id="480196209">
      <w:bodyDiv w:val="1"/>
      <w:marLeft w:val="0"/>
      <w:marRight w:val="0"/>
      <w:marTop w:val="0"/>
      <w:marBottom w:val="0"/>
      <w:divBdr>
        <w:top w:val="none" w:sz="0" w:space="0" w:color="auto"/>
        <w:left w:val="none" w:sz="0" w:space="0" w:color="auto"/>
        <w:bottom w:val="none" w:sz="0" w:space="0" w:color="auto"/>
        <w:right w:val="none" w:sz="0" w:space="0" w:color="auto"/>
      </w:divBdr>
    </w:div>
    <w:div w:id="489248210">
      <w:bodyDiv w:val="1"/>
      <w:marLeft w:val="0"/>
      <w:marRight w:val="0"/>
      <w:marTop w:val="0"/>
      <w:marBottom w:val="0"/>
      <w:divBdr>
        <w:top w:val="none" w:sz="0" w:space="0" w:color="auto"/>
        <w:left w:val="none" w:sz="0" w:space="0" w:color="auto"/>
        <w:bottom w:val="none" w:sz="0" w:space="0" w:color="auto"/>
        <w:right w:val="none" w:sz="0" w:space="0" w:color="auto"/>
      </w:divBdr>
    </w:div>
    <w:div w:id="494078700">
      <w:bodyDiv w:val="1"/>
      <w:marLeft w:val="0"/>
      <w:marRight w:val="0"/>
      <w:marTop w:val="0"/>
      <w:marBottom w:val="0"/>
      <w:divBdr>
        <w:top w:val="none" w:sz="0" w:space="0" w:color="auto"/>
        <w:left w:val="none" w:sz="0" w:space="0" w:color="auto"/>
        <w:bottom w:val="none" w:sz="0" w:space="0" w:color="auto"/>
        <w:right w:val="none" w:sz="0" w:space="0" w:color="auto"/>
      </w:divBdr>
    </w:div>
    <w:div w:id="502664524">
      <w:bodyDiv w:val="1"/>
      <w:marLeft w:val="0"/>
      <w:marRight w:val="0"/>
      <w:marTop w:val="0"/>
      <w:marBottom w:val="0"/>
      <w:divBdr>
        <w:top w:val="none" w:sz="0" w:space="0" w:color="auto"/>
        <w:left w:val="none" w:sz="0" w:space="0" w:color="auto"/>
        <w:bottom w:val="none" w:sz="0" w:space="0" w:color="auto"/>
        <w:right w:val="none" w:sz="0" w:space="0" w:color="auto"/>
      </w:divBdr>
    </w:div>
    <w:div w:id="515657225">
      <w:bodyDiv w:val="1"/>
      <w:marLeft w:val="0"/>
      <w:marRight w:val="0"/>
      <w:marTop w:val="0"/>
      <w:marBottom w:val="0"/>
      <w:divBdr>
        <w:top w:val="none" w:sz="0" w:space="0" w:color="auto"/>
        <w:left w:val="none" w:sz="0" w:space="0" w:color="auto"/>
        <w:bottom w:val="none" w:sz="0" w:space="0" w:color="auto"/>
        <w:right w:val="none" w:sz="0" w:space="0" w:color="auto"/>
      </w:divBdr>
    </w:div>
    <w:div w:id="608124050">
      <w:bodyDiv w:val="1"/>
      <w:marLeft w:val="0"/>
      <w:marRight w:val="0"/>
      <w:marTop w:val="0"/>
      <w:marBottom w:val="0"/>
      <w:divBdr>
        <w:top w:val="none" w:sz="0" w:space="0" w:color="auto"/>
        <w:left w:val="none" w:sz="0" w:space="0" w:color="auto"/>
        <w:bottom w:val="none" w:sz="0" w:space="0" w:color="auto"/>
        <w:right w:val="none" w:sz="0" w:space="0" w:color="auto"/>
      </w:divBdr>
    </w:div>
    <w:div w:id="677729530">
      <w:bodyDiv w:val="1"/>
      <w:marLeft w:val="0"/>
      <w:marRight w:val="0"/>
      <w:marTop w:val="0"/>
      <w:marBottom w:val="0"/>
      <w:divBdr>
        <w:top w:val="none" w:sz="0" w:space="0" w:color="auto"/>
        <w:left w:val="none" w:sz="0" w:space="0" w:color="auto"/>
        <w:bottom w:val="none" w:sz="0" w:space="0" w:color="auto"/>
        <w:right w:val="none" w:sz="0" w:space="0" w:color="auto"/>
      </w:divBdr>
    </w:div>
    <w:div w:id="691154981">
      <w:bodyDiv w:val="1"/>
      <w:marLeft w:val="0"/>
      <w:marRight w:val="0"/>
      <w:marTop w:val="0"/>
      <w:marBottom w:val="0"/>
      <w:divBdr>
        <w:top w:val="none" w:sz="0" w:space="0" w:color="auto"/>
        <w:left w:val="none" w:sz="0" w:space="0" w:color="auto"/>
        <w:bottom w:val="none" w:sz="0" w:space="0" w:color="auto"/>
        <w:right w:val="none" w:sz="0" w:space="0" w:color="auto"/>
      </w:divBdr>
    </w:div>
    <w:div w:id="695422895">
      <w:bodyDiv w:val="1"/>
      <w:marLeft w:val="0"/>
      <w:marRight w:val="0"/>
      <w:marTop w:val="0"/>
      <w:marBottom w:val="0"/>
      <w:divBdr>
        <w:top w:val="none" w:sz="0" w:space="0" w:color="auto"/>
        <w:left w:val="none" w:sz="0" w:space="0" w:color="auto"/>
        <w:bottom w:val="none" w:sz="0" w:space="0" w:color="auto"/>
        <w:right w:val="none" w:sz="0" w:space="0" w:color="auto"/>
      </w:divBdr>
    </w:div>
    <w:div w:id="696737115">
      <w:bodyDiv w:val="1"/>
      <w:marLeft w:val="0"/>
      <w:marRight w:val="0"/>
      <w:marTop w:val="0"/>
      <w:marBottom w:val="0"/>
      <w:divBdr>
        <w:top w:val="none" w:sz="0" w:space="0" w:color="auto"/>
        <w:left w:val="none" w:sz="0" w:space="0" w:color="auto"/>
        <w:bottom w:val="none" w:sz="0" w:space="0" w:color="auto"/>
        <w:right w:val="none" w:sz="0" w:space="0" w:color="auto"/>
      </w:divBdr>
    </w:div>
    <w:div w:id="707068911">
      <w:bodyDiv w:val="1"/>
      <w:marLeft w:val="0"/>
      <w:marRight w:val="0"/>
      <w:marTop w:val="0"/>
      <w:marBottom w:val="0"/>
      <w:divBdr>
        <w:top w:val="none" w:sz="0" w:space="0" w:color="auto"/>
        <w:left w:val="none" w:sz="0" w:space="0" w:color="auto"/>
        <w:bottom w:val="none" w:sz="0" w:space="0" w:color="auto"/>
        <w:right w:val="none" w:sz="0" w:space="0" w:color="auto"/>
      </w:divBdr>
    </w:div>
    <w:div w:id="736173370">
      <w:bodyDiv w:val="1"/>
      <w:marLeft w:val="0"/>
      <w:marRight w:val="0"/>
      <w:marTop w:val="0"/>
      <w:marBottom w:val="0"/>
      <w:divBdr>
        <w:top w:val="none" w:sz="0" w:space="0" w:color="auto"/>
        <w:left w:val="none" w:sz="0" w:space="0" w:color="auto"/>
        <w:bottom w:val="none" w:sz="0" w:space="0" w:color="auto"/>
        <w:right w:val="none" w:sz="0" w:space="0" w:color="auto"/>
      </w:divBdr>
    </w:div>
    <w:div w:id="744376880">
      <w:bodyDiv w:val="1"/>
      <w:marLeft w:val="0"/>
      <w:marRight w:val="0"/>
      <w:marTop w:val="0"/>
      <w:marBottom w:val="0"/>
      <w:divBdr>
        <w:top w:val="none" w:sz="0" w:space="0" w:color="auto"/>
        <w:left w:val="none" w:sz="0" w:space="0" w:color="auto"/>
        <w:bottom w:val="none" w:sz="0" w:space="0" w:color="auto"/>
        <w:right w:val="none" w:sz="0" w:space="0" w:color="auto"/>
      </w:divBdr>
    </w:div>
    <w:div w:id="758528767">
      <w:bodyDiv w:val="1"/>
      <w:marLeft w:val="0"/>
      <w:marRight w:val="0"/>
      <w:marTop w:val="0"/>
      <w:marBottom w:val="0"/>
      <w:divBdr>
        <w:top w:val="none" w:sz="0" w:space="0" w:color="auto"/>
        <w:left w:val="none" w:sz="0" w:space="0" w:color="auto"/>
        <w:bottom w:val="none" w:sz="0" w:space="0" w:color="auto"/>
        <w:right w:val="none" w:sz="0" w:space="0" w:color="auto"/>
      </w:divBdr>
    </w:div>
    <w:div w:id="766192508">
      <w:bodyDiv w:val="1"/>
      <w:marLeft w:val="0"/>
      <w:marRight w:val="0"/>
      <w:marTop w:val="0"/>
      <w:marBottom w:val="0"/>
      <w:divBdr>
        <w:top w:val="none" w:sz="0" w:space="0" w:color="auto"/>
        <w:left w:val="none" w:sz="0" w:space="0" w:color="auto"/>
        <w:bottom w:val="none" w:sz="0" w:space="0" w:color="auto"/>
        <w:right w:val="none" w:sz="0" w:space="0" w:color="auto"/>
      </w:divBdr>
    </w:div>
    <w:div w:id="791442665">
      <w:bodyDiv w:val="1"/>
      <w:marLeft w:val="0"/>
      <w:marRight w:val="0"/>
      <w:marTop w:val="0"/>
      <w:marBottom w:val="0"/>
      <w:divBdr>
        <w:top w:val="none" w:sz="0" w:space="0" w:color="auto"/>
        <w:left w:val="none" w:sz="0" w:space="0" w:color="auto"/>
        <w:bottom w:val="none" w:sz="0" w:space="0" w:color="auto"/>
        <w:right w:val="none" w:sz="0" w:space="0" w:color="auto"/>
      </w:divBdr>
    </w:div>
    <w:div w:id="812332227">
      <w:bodyDiv w:val="1"/>
      <w:marLeft w:val="0"/>
      <w:marRight w:val="0"/>
      <w:marTop w:val="0"/>
      <w:marBottom w:val="0"/>
      <w:divBdr>
        <w:top w:val="none" w:sz="0" w:space="0" w:color="auto"/>
        <w:left w:val="none" w:sz="0" w:space="0" w:color="auto"/>
        <w:bottom w:val="none" w:sz="0" w:space="0" w:color="auto"/>
        <w:right w:val="none" w:sz="0" w:space="0" w:color="auto"/>
      </w:divBdr>
    </w:div>
    <w:div w:id="816802400">
      <w:bodyDiv w:val="1"/>
      <w:marLeft w:val="0"/>
      <w:marRight w:val="0"/>
      <w:marTop w:val="0"/>
      <w:marBottom w:val="0"/>
      <w:divBdr>
        <w:top w:val="none" w:sz="0" w:space="0" w:color="auto"/>
        <w:left w:val="none" w:sz="0" w:space="0" w:color="auto"/>
        <w:bottom w:val="none" w:sz="0" w:space="0" w:color="auto"/>
        <w:right w:val="none" w:sz="0" w:space="0" w:color="auto"/>
      </w:divBdr>
    </w:div>
    <w:div w:id="854853994">
      <w:bodyDiv w:val="1"/>
      <w:marLeft w:val="0"/>
      <w:marRight w:val="0"/>
      <w:marTop w:val="0"/>
      <w:marBottom w:val="0"/>
      <w:divBdr>
        <w:top w:val="none" w:sz="0" w:space="0" w:color="auto"/>
        <w:left w:val="none" w:sz="0" w:space="0" w:color="auto"/>
        <w:bottom w:val="none" w:sz="0" w:space="0" w:color="auto"/>
        <w:right w:val="none" w:sz="0" w:space="0" w:color="auto"/>
      </w:divBdr>
    </w:div>
    <w:div w:id="893468784">
      <w:bodyDiv w:val="1"/>
      <w:marLeft w:val="0"/>
      <w:marRight w:val="0"/>
      <w:marTop w:val="0"/>
      <w:marBottom w:val="0"/>
      <w:divBdr>
        <w:top w:val="none" w:sz="0" w:space="0" w:color="auto"/>
        <w:left w:val="none" w:sz="0" w:space="0" w:color="auto"/>
        <w:bottom w:val="none" w:sz="0" w:space="0" w:color="auto"/>
        <w:right w:val="none" w:sz="0" w:space="0" w:color="auto"/>
      </w:divBdr>
    </w:div>
    <w:div w:id="930969191">
      <w:bodyDiv w:val="1"/>
      <w:marLeft w:val="0"/>
      <w:marRight w:val="0"/>
      <w:marTop w:val="0"/>
      <w:marBottom w:val="0"/>
      <w:divBdr>
        <w:top w:val="none" w:sz="0" w:space="0" w:color="auto"/>
        <w:left w:val="none" w:sz="0" w:space="0" w:color="auto"/>
        <w:bottom w:val="none" w:sz="0" w:space="0" w:color="auto"/>
        <w:right w:val="none" w:sz="0" w:space="0" w:color="auto"/>
      </w:divBdr>
    </w:div>
    <w:div w:id="938760878">
      <w:bodyDiv w:val="1"/>
      <w:marLeft w:val="0"/>
      <w:marRight w:val="0"/>
      <w:marTop w:val="0"/>
      <w:marBottom w:val="0"/>
      <w:divBdr>
        <w:top w:val="none" w:sz="0" w:space="0" w:color="auto"/>
        <w:left w:val="none" w:sz="0" w:space="0" w:color="auto"/>
        <w:bottom w:val="none" w:sz="0" w:space="0" w:color="auto"/>
        <w:right w:val="none" w:sz="0" w:space="0" w:color="auto"/>
      </w:divBdr>
    </w:div>
    <w:div w:id="950893114">
      <w:bodyDiv w:val="1"/>
      <w:marLeft w:val="0"/>
      <w:marRight w:val="0"/>
      <w:marTop w:val="0"/>
      <w:marBottom w:val="0"/>
      <w:divBdr>
        <w:top w:val="none" w:sz="0" w:space="0" w:color="auto"/>
        <w:left w:val="none" w:sz="0" w:space="0" w:color="auto"/>
        <w:bottom w:val="none" w:sz="0" w:space="0" w:color="auto"/>
        <w:right w:val="none" w:sz="0" w:space="0" w:color="auto"/>
      </w:divBdr>
    </w:div>
    <w:div w:id="969551683">
      <w:bodyDiv w:val="1"/>
      <w:marLeft w:val="0"/>
      <w:marRight w:val="0"/>
      <w:marTop w:val="0"/>
      <w:marBottom w:val="0"/>
      <w:divBdr>
        <w:top w:val="none" w:sz="0" w:space="0" w:color="auto"/>
        <w:left w:val="none" w:sz="0" w:space="0" w:color="auto"/>
        <w:bottom w:val="none" w:sz="0" w:space="0" w:color="auto"/>
        <w:right w:val="none" w:sz="0" w:space="0" w:color="auto"/>
      </w:divBdr>
    </w:div>
    <w:div w:id="977416508">
      <w:bodyDiv w:val="1"/>
      <w:marLeft w:val="0"/>
      <w:marRight w:val="0"/>
      <w:marTop w:val="0"/>
      <w:marBottom w:val="0"/>
      <w:divBdr>
        <w:top w:val="none" w:sz="0" w:space="0" w:color="auto"/>
        <w:left w:val="none" w:sz="0" w:space="0" w:color="auto"/>
        <w:bottom w:val="none" w:sz="0" w:space="0" w:color="auto"/>
        <w:right w:val="none" w:sz="0" w:space="0" w:color="auto"/>
      </w:divBdr>
    </w:div>
    <w:div w:id="994800856">
      <w:bodyDiv w:val="1"/>
      <w:marLeft w:val="0"/>
      <w:marRight w:val="0"/>
      <w:marTop w:val="0"/>
      <w:marBottom w:val="0"/>
      <w:divBdr>
        <w:top w:val="none" w:sz="0" w:space="0" w:color="auto"/>
        <w:left w:val="none" w:sz="0" w:space="0" w:color="auto"/>
        <w:bottom w:val="none" w:sz="0" w:space="0" w:color="auto"/>
        <w:right w:val="none" w:sz="0" w:space="0" w:color="auto"/>
      </w:divBdr>
    </w:div>
    <w:div w:id="1016342330">
      <w:bodyDiv w:val="1"/>
      <w:marLeft w:val="0"/>
      <w:marRight w:val="0"/>
      <w:marTop w:val="0"/>
      <w:marBottom w:val="0"/>
      <w:divBdr>
        <w:top w:val="none" w:sz="0" w:space="0" w:color="auto"/>
        <w:left w:val="none" w:sz="0" w:space="0" w:color="auto"/>
        <w:bottom w:val="none" w:sz="0" w:space="0" w:color="auto"/>
        <w:right w:val="none" w:sz="0" w:space="0" w:color="auto"/>
      </w:divBdr>
    </w:div>
    <w:div w:id="1030885724">
      <w:bodyDiv w:val="1"/>
      <w:marLeft w:val="0"/>
      <w:marRight w:val="0"/>
      <w:marTop w:val="0"/>
      <w:marBottom w:val="0"/>
      <w:divBdr>
        <w:top w:val="none" w:sz="0" w:space="0" w:color="auto"/>
        <w:left w:val="none" w:sz="0" w:space="0" w:color="auto"/>
        <w:bottom w:val="none" w:sz="0" w:space="0" w:color="auto"/>
        <w:right w:val="none" w:sz="0" w:space="0" w:color="auto"/>
      </w:divBdr>
    </w:div>
    <w:div w:id="1034500678">
      <w:bodyDiv w:val="1"/>
      <w:marLeft w:val="0"/>
      <w:marRight w:val="0"/>
      <w:marTop w:val="0"/>
      <w:marBottom w:val="0"/>
      <w:divBdr>
        <w:top w:val="none" w:sz="0" w:space="0" w:color="auto"/>
        <w:left w:val="none" w:sz="0" w:space="0" w:color="auto"/>
        <w:bottom w:val="none" w:sz="0" w:space="0" w:color="auto"/>
        <w:right w:val="none" w:sz="0" w:space="0" w:color="auto"/>
      </w:divBdr>
    </w:div>
    <w:div w:id="1074427966">
      <w:bodyDiv w:val="1"/>
      <w:marLeft w:val="0"/>
      <w:marRight w:val="0"/>
      <w:marTop w:val="0"/>
      <w:marBottom w:val="0"/>
      <w:divBdr>
        <w:top w:val="none" w:sz="0" w:space="0" w:color="auto"/>
        <w:left w:val="none" w:sz="0" w:space="0" w:color="auto"/>
        <w:bottom w:val="none" w:sz="0" w:space="0" w:color="auto"/>
        <w:right w:val="none" w:sz="0" w:space="0" w:color="auto"/>
      </w:divBdr>
    </w:div>
    <w:div w:id="1111900100">
      <w:bodyDiv w:val="1"/>
      <w:marLeft w:val="0"/>
      <w:marRight w:val="0"/>
      <w:marTop w:val="0"/>
      <w:marBottom w:val="0"/>
      <w:divBdr>
        <w:top w:val="none" w:sz="0" w:space="0" w:color="auto"/>
        <w:left w:val="none" w:sz="0" w:space="0" w:color="auto"/>
        <w:bottom w:val="none" w:sz="0" w:space="0" w:color="auto"/>
        <w:right w:val="none" w:sz="0" w:space="0" w:color="auto"/>
      </w:divBdr>
    </w:div>
    <w:div w:id="1129207206">
      <w:bodyDiv w:val="1"/>
      <w:marLeft w:val="0"/>
      <w:marRight w:val="0"/>
      <w:marTop w:val="0"/>
      <w:marBottom w:val="0"/>
      <w:divBdr>
        <w:top w:val="none" w:sz="0" w:space="0" w:color="auto"/>
        <w:left w:val="none" w:sz="0" w:space="0" w:color="auto"/>
        <w:bottom w:val="none" w:sz="0" w:space="0" w:color="auto"/>
        <w:right w:val="none" w:sz="0" w:space="0" w:color="auto"/>
      </w:divBdr>
    </w:div>
    <w:div w:id="1150098596">
      <w:bodyDiv w:val="1"/>
      <w:marLeft w:val="0"/>
      <w:marRight w:val="0"/>
      <w:marTop w:val="0"/>
      <w:marBottom w:val="0"/>
      <w:divBdr>
        <w:top w:val="none" w:sz="0" w:space="0" w:color="auto"/>
        <w:left w:val="none" w:sz="0" w:space="0" w:color="auto"/>
        <w:bottom w:val="none" w:sz="0" w:space="0" w:color="auto"/>
        <w:right w:val="none" w:sz="0" w:space="0" w:color="auto"/>
      </w:divBdr>
    </w:div>
    <w:div w:id="1169367470">
      <w:bodyDiv w:val="1"/>
      <w:marLeft w:val="0"/>
      <w:marRight w:val="0"/>
      <w:marTop w:val="0"/>
      <w:marBottom w:val="0"/>
      <w:divBdr>
        <w:top w:val="none" w:sz="0" w:space="0" w:color="auto"/>
        <w:left w:val="none" w:sz="0" w:space="0" w:color="auto"/>
        <w:bottom w:val="none" w:sz="0" w:space="0" w:color="auto"/>
        <w:right w:val="none" w:sz="0" w:space="0" w:color="auto"/>
      </w:divBdr>
    </w:div>
    <w:div w:id="1247033738">
      <w:bodyDiv w:val="1"/>
      <w:marLeft w:val="0"/>
      <w:marRight w:val="0"/>
      <w:marTop w:val="0"/>
      <w:marBottom w:val="0"/>
      <w:divBdr>
        <w:top w:val="none" w:sz="0" w:space="0" w:color="auto"/>
        <w:left w:val="none" w:sz="0" w:space="0" w:color="auto"/>
        <w:bottom w:val="none" w:sz="0" w:space="0" w:color="auto"/>
        <w:right w:val="none" w:sz="0" w:space="0" w:color="auto"/>
      </w:divBdr>
    </w:div>
    <w:div w:id="1285162220">
      <w:bodyDiv w:val="1"/>
      <w:marLeft w:val="0"/>
      <w:marRight w:val="0"/>
      <w:marTop w:val="0"/>
      <w:marBottom w:val="0"/>
      <w:divBdr>
        <w:top w:val="none" w:sz="0" w:space="0" w:color="auto"/>
        <w:left w:val="none" w:sz="0" w:space="0" w:color="auto"/>
        <w:bottom w:val="none" w:sz="0" w:space="0" w:color="auto"/>
        <w:right w:val="none" w:sz="0" w:space="0" w:color="auto"/>
      </w:divBdr>
    </w:div>
    <w:div w:id="1287354458">
      <w:bodyDiv w:val="1"/>
      <w:marLeft w:val="0"/>
      <w:marRight w:val="0"/>
      <w:marTop w:val="0"/>
      <w:marBottom w:val="0"/>
      <w:divBdr>
        <w:top w:val="none" w:sz="0" w:space="0" w:color="auto"/>
        <w:left w:val="none" w:sz="0" w:space="0" w:color="auto"/>
        <w:bottom w:val="none" w:sz="0" w:space="0" w:color="auto"/>
        <w:right w:val="none" w:sz="0" w:space="0" w:color="auto"/>
      </w:divBdr>
    </w:div>
    <w:div w:id="1319653213">
      <w:bodyDiv w:val="1"/>
      <w:marLeft w:val="0"/>
      <w:marRight w:val="0"/>
      <w:marTop w:val="0"/>
      <w:marBottom w:val="0"/>
      <w:divBdr>
        <w:top w:val="none" w:sz="0" w:space="0" w:color="auto"/>
        <w:left w:val="none" w:sz="0" w:space="0" w:color="auto"/>
        <w:bottom w:val="none" w:sz="0" w:space="0" w:color="auto"/>
        <w:right w:val="none" w:sz="0" w:space="0" w:color="auto"/>
      </w:divBdr>
    </w:div>
    <w:div w:id="1323001248">
      <w:bodyDiv w:val="1"/>
      <w:marLeft w:val="0"/>
      <w:marRight w:val="0"/>
      <w:marTop w:val="0"/>
      <w:marBottom w:val="0"/>
      <w:divBdr>
        <w:top w:val="none" w:sz="0" w:space="0" w:color="auto"/>
        <w:left w:val="none" w:sz="0" w:space="0" w:color="auto"/>
        <w:bottom w:val="none" w:sz="0" w:space="0" w:color="auto"/>
        <w:right w:val="none" w:sz="0" w:space="0" w:color="auto"/>
      </w:divBdr>
    </w:div>
    <w:div w:id="1350138122">
      <w:bodyDiv w:val="1"/>
      <w:marLeft w:val="0"/>
      <w:marRight w:val="0"/>
      <w:marTop w:val="0"/>
      <w:marBottom w:val="0"/>
      <w:divBdr>
        <w:top w:val="none" w:sz="0" w:space="0" w:color="auto"/>
        <w:left w:val="none" w:sz="0" w:space="0" w:color="auto"/>
        <w:bottom w:val="none" w:sz="0" w:space="0" w:color="auto"/>
        <w:right w:val="none" w:sz="0" w:space="0" w:color="auto"/>
      </w:divBdr>
    </w:div>
    <w:div w:id="1355576154">
      <w:bodyDiv w:val="1"/>
      <w:marLeft w:val="0"/>
      <w:marRight w:val="0"/>
      <w:marTop w:val="0"/>
      <w:marBottom w:val="0"/>
      <w:divBdr>
        <w:top w:val="none" w:sz="0" w:space="0" w:color="auto"/>
        <w:left w:val="none" w:sz="0" w:space="0" w:color="auto"/>
        <w:bottom w:val="none" w:sz="0" w:space="0" w:color="auto"/>
        <w:right w:val="none" w:sz="0" w:space="0" w:color="auto"/>
      </w:divBdr>
    </w:div>
    <w:div w:id="1389526974">
      <w:bodyDiv w:val="1"/>
      <w:marLeft w:val="0"/>
      <w:marRight w:val="0"/>
      <w:marTop w:val="0"/>
      <w:marBottom w:val="0"/>
      <w:divBdr>
        <w:top w:val="none" w:sz="0" w:space="0" w:color="auto"/>
        <w:left w:val="none" w:sz="0" w:space="0" w:color="auto"/>
        <w:bottom w:val="none" w:sz="0" w:space="0" w:color="auto"/>
        <w:right w:val="none" w:sz="0" w:space="0" w:color="auto"/>
      </w:divBdr>
    </w:div>
    <w:div w:id="1390306470">
      <w:bodyDiv w:val="1"/>
      <w:marLeft w:val="0"/>
      <w:marRight w:val="0"/>
      <w:marTop w:val="0"/>
      <w:marBottom w:val="0"/>
      <w:divBdr>
        <w:top w:val="none" w:sz="0" w:space="0" w:color="auto"/>
        <w:left w:val="none" w:sz="0" w:space="0" w:color="auto"/>
        <w:bottom w:val="none" w:sz="0" w:space="0" w:color="auto"/>
        <w:right w:val="none" w:sz="0" w:space="0" w:color="auto"/>
      </w:divBdr>
    </w:div>
    <w:div w:id="1471164796">
      <w:bodyDiv w:val="1"/>
      <w:marLeft w:val="0"/>
      <w:marRight w:val="0"/>
      <w:marTop w:val="0"/>
      <w:marBottom w:val="0"/>
      <w:divBdr>
        <w:top w:val="none" w:sz="0" w:space="0" w:color="auto"/>
        <w:left w:val="none" w:sz="0" w:space="0" w:color="auto"/>
        <w:bottom w:val="none" w:sz="0" w:space="0" w:color="auto"/>
        <w:right w:val="none" w:sz="0" w:space="0" w:color="auto"/>
      </w:divBdr>
      <w:divsChild>
        <w:div w:id="937713656">
          <w:marLeft w:val="547"/>
          <w:marRight w:val="0"/>
          <w:marTop w:val="0"/>
          <w:marBottom w:val="0"/>
          <w:divBdr>
            <w:top w:val="none" w:sz="0" w:space="0" w:color="auto"/>
            <w:left w:val="none" w:sz="0" w:space="0" w:color="auto"/>
            <w:bottom w:val="none" w:sz="0" w:space="0" w:color="auto"/>
            <w:right w:val="none" w:sz="0" w:space="0" w:color="auto"/>
          </w:divBdr>
        </w:div>
      </w:divsChild>
    </w:div>
    <w:div w:id="1475680739">
      <w:bodyDiv w:val="1"/>
      <w:marLeft w:val="0"/>
      <w:marRight w:val="0"/>
      <w:marTop w:val="0"/>
      <w:marBottom w:val="0"/>
      <w:divBdr>
        <w:top w:val="none" w:sz="0" w:space="0" w:color="auto"/>
        <w:left w:val="none" w:sz="0" w:space="0" w:color="auto"/>
        <w:bottom w:val="none" w:sz="0" w:space="0" w:color="auto"/>
        <w:right w:val="none" w:sz="0" w:space="0" w:color="auto"/>
      </w:divBdr>
    </w:div>
    <w:div w:id="1515801417">
      <w:bodyDiv w:val="1"/>
      <w:marLeft w:val="0"/>
      <w:marRight w:val="0"/>
      <w:marTop w:val="0"/>
      <w:marBottom w:val="0"/>
      <w:divBdr>
        <w:top w:val="none" w:sz="0" w:space="0" w:color="auto"/>
        <w:left w:val="none" w:sz="0" w:space="0" w:color="auto"/>
        <w:bottom w:val="none" w:sz="0" w:space="0" w:color="auto"/>
        <w:right w:val="none" w:sz="0" w:space="0" w:color="auto"/>
      </w:divBdr>
    </w:div>
    <w:div w:id="1526749002">
      <w:bodyDiv w:val="1"/>
      <w:marLeft w:val="0"/>
      <w:marRight w:val="0"/>
      <w:marTop w:val="0"/>
      <w:marBottom w:val="0"/>
      <w:divBdr>
        <w:top w:val="none" w:sz="0" w:space="0" w:color="auto"/>
        <w:left w:val="none" w:sz="0" w:space="0" w:color="auto"/>
        <w:bottom w:val="none" w:sz="0" w:space="0" w:color="auto"/>
        <w:right w:val="none" w:sz="0" w:space="0" w:color="auto"/>
      </w:divBdr>
    </w:div>
    <w:div w:id="1533960749">
      <w:bodyDiv w:val="1"/>
      <w:marLeft w:val="0"/>
      <w:marRight w:val="0"/>
      <w:marTop w:val="0"/>
      <w:marBottom w:val="0"/>
      <w:divBdr>
        <w:top w:val="none" w:sz="0" w:space="0" w:color="auto"/>
        <w:left w:val="none" w:sz="0" w:space="0" w:color="auto"/>
        <w:bottom w:val="none" w:sz="0" w:space="0" w:color="auto"/>
        <w:right w:val="none" w:sz="0" w:space="0" w:color="auto"/>
      </w:divBdr>
    </w:div>
    <w:div w:id="1560246149">
      <w:bodyDiv w:val="1"/>
      <w:marLeft w:val="0"/>
      <w:marRight w:val="0"/>
      <w:marTop w:val="0"/>
      <w:marBottom w:val="0"/>
      <w:divBdr>
        <w:top w:val="none" w:sz="0" w:space="0" w:color="auto"/>
        <w:left w:val="none" w:sz="0" w:space="0" w:color="auto"/>
        <w:bottom w:val="none" w:sz="0" w:space="0" w:color="auto"/>
        <w:right w:val="none" w:sz="0" w:space="0" w:color="auto"/>
      </w:divBdr>
    </w:div>
    <w:div w:id="1575236465">
      <w:bodyDiv w:val="1"/>
      <w:marLeft w:val="0"/>
      <w:marRight w:val="0"/>
      <w:marTop w:val="0"/>
      <w:marBottom w:val="0"/>
      <w:divBdr>
        <w:top w:val="none" w:sz="0" w:space="0" w:color="auto"/>
        <w:left w:val="none" w:sz="0" w:space="0" w:color="auto"/>
        <w:bottom w:val="none" w:sz="0" w:space="0" w:color="auto"/>
        <w:right w:val="none" w:sz="0" w:space="0" w:color="auto"/>
      </w:divBdr>
    </w:div>
    <w:div w:id="1596941550">
      <w:bodyDiv w:val="1"/>
      <w:marLeft w:val="0"/>
      <w:marRight w:val="0"/>
      <w:marTop w:val="0"/>
      <w:marBottom w:val="0"/>
      <w:divBdr>
        <w:top w:val="none" w:sz="0" w:space="0" w:color="auto"/>
        <w:left w:val="none" w:sz="0" w:space="0" w:color="auto"/>
        <w:bottom w:val="none" w:sz="0" w:space="0" w:color="auto"/>
        <w:right w:val="none" w:sz="0" w:space="0" w:color="auto"/>
      </w:divBdr>
    </w:div>
    <w:div w:id="1642929736">
      <w:bodyDiv w:val="1"/>
      <w:marLeft w:val="0"/>
      <w:marRight w:val="0"/>
      <w:marTop w:val="0"/>
      <w:marBottom w:val="0"/>
      <w:divBdr>
        <w:top w:val="none" w:sz="0" w:space="0" w:color="auto"/>
        <w:left w:val="none" w:sz="0" w:space="0" w:color="auto"/>
        <w:bottom w:val="none" w:sz="0" w:space="0" w:color="auto"/>
        <w:right w:val="none" w:sz="0" w:space="0" w:color="auto"/>
      </w:divBdr>
    </w:div>
    <w:div w:id="1670790626">
      <w:bodyDiv w:val="1"/>
      <w:marLeft w:val="0"/>
      <w:marRight w:val="0"/>
      <w:marTop w:val="0"/>
      <w:marBottom w:val="0"/>
      <w:divBdr>
        <w:top w:val="none" w:sz="0" w:space="0" w:color="auto"/>
        <w:left w:val="none" w:sz="0" w:space="0" w:color="auto"/>
        <w:bottom w:val="none" w:sz="0" w:space="0" w:color="auto"/>
        <w:right w:val="none" w:sz="0" w:space="0" w:color="auto"/>
      </w:divBdr>
    </w:div>
    <w:div w:id="1691834312">
      <w:bodyDiv w:val="1"/>
      <w:marLeft w:val="0"/>
      <w:marRight w:val="0"/>
      <w:marTop w:val="0"/>
      <w:marBottom w:val="0"/>
      <w:divBdr>
        <w:top w:val="none" w:sz="0" w:space="0" w:color="auto"/>
        <w:left w:val="none" w:sz="0" w:space="0" w:color="auto"/>
        <w:bottom w:val="none" w:sz="0" w:space="0" w:color="auto"/>
        <w:right w:val="none" w:sz="0" w:space="0" w:color="auto"/>
      </w:divBdr>
    </w:div>
    <w:div w:id="1701081973">
      <w:bodyDiv w:val="1"/>
      <w:marLeft w:val="0"/>
      <w:marRight w:val="0"/>
      <w:marTop w:val="0"/>
      <w:marBottom w:val="0"/>
      <w:divBdr>
        <w:top w:val="none" w:sz="0" w:space="0" w:color="auto"/>
        <w:left w:val="none" w:sz="0" w:space="0" w:color="auto"/>
        <w:bottom w:val="none" w:sz="0" w:space="0" w:color="auto"/>
        <w:right w:val="none" w:sz="0" w:space="0" w:color="auto"/>
      </w:divBdr>
    </w:div>
    <w:div w:id="1703434728">
      <w:bodyDiv w:val="1"/>
      <w:marLeft w:val="0"/>
      <w:marRight w:val="0"/>
      <w:marTop w:val="0"/>
      <w:marBottom w:val="0"/>
      <w:divBdr>
        <w:top w:val="none" w:sz="0" w:space="0" w:color="auto"/>
        <w:left w:val="none" w:sz="0" w:space="0" w:color="auto"/>
        <w:bottom w:val="none" w:sz="0" w:space="0" w:color="auto"/>
        <w:right w:val="none" w:sz="0" w:space="0" w:color="auto"/>
      </w:divBdr>
    </w:div>
    <w:div w:id="1726022820">
      <w:bodyDiv w:val="1"/>
      <w:marLeft w:val="0"/>
      <w:marRight w:val="0"/>
      <w:marTop w:val="0"/>
      <w:marBottom w:val="0"/>
      <w:divBdr>
        <w:top w:val="none" w:sz="0" w:space="0" w:color="auto"/>
        <w:left w:val="none" w:sz="0" w:space="0" w:color="auto"/>
        <w:bottom w:val="none" w:sz="0" w:space="0" w:color="auto"/>
        <w:right w:val="none" w:sz="0" w:space="0" w:color="auto"/>
      </w:divBdr>
    </w:div>
    <w:div w:id="1762414411">
      <w:bodyDiv w:val="1"/>
      <w:marLeft w:val="0"/>
      <w:marRight w:val="0"/>
      <w:marTop w:val="0"/>
      <w:marBottom w:val="0"/>
      <w:divBdr>
        <w:top w:val="none" w:sz="0" w:space="0" w:color="auto"/>
        <w:left w:val="none" w:sz="0" w:space="0" w:color="auto"/>
        <w:bottom w:val="none" w:sz="0" w:space="0" w:color="auto"/>
        <w:right w:val="none" w:sz="0" w:space="0" w:color="auto"/>
      </w:divBdr>
    </w:div>
    <w:div w:id="1762992735">
      <w:bodyDiv w:val="1"/>
      <w:marLeft w:val="0"/>
      <w:marRight w:val="0"/>
      <w:marTop w:val="0"/>
      <w:marBottom w:val="0"/>
      <w:divBdr>
        <w:top w:val="none" w:sz="0" w:space="0" w:color="auto"/>
        <w:left w:val="none" w:sz="0" w:space="0" w:color="auto"/>
        <w:bottom w:val="none" w:sz="0" w:space="0" w:color="auto"/>
        <w:right w:val="none" w:sz="0" w:space="0" w:color="auto"/>
      </w:divBdr>
    </w:div>
    <w:div w:id="1767728259">
      <w:bodyDiv w:val="1"/>
      <w:marLeft w:val="0"/>
      <w:marRight w:val="0"/>
      <w:marTop w:val="0"/>
      <w:marBottom w:val="0"/>
      <w:divBdr>
        <w:top w:val="none" w:sz="0" w:space="0" w:color="auto"/>
        <w:left w:val="none" w:sz="0" w:space="0" w:color="auto"/>
        <w:bottom w:val="none" w:sz="0" w:space="0" w:color="auto"/>
        <w:right w:val="none" w:sz="0" w:space="0" w:color="auto"/>
      </w:divBdr>
    </w:div>
    <w:div w:id="1777015720">
      <w:bodyDiv w:val="1"/>
      <w:marLeft w:val="0"/>
      <w:marRight w:val="0"/>
      <w:marTop w:val="0"/>
      <w:marBottom w:val="0"/>
      <w:divBdr>
        <w:top w:val="none" w:sz="0" w:space="0" w:color="auto"/>
        <w:left w:val="none" w:sz="0" w:space="0" w:color="auto"/>
        <w:bottom w:val="none" w:sz="0" w:space="0" w:color="auto"/>
        <w:right w:val="none" w:sz="0" w:space="0" w:color="auto"/>
      </w:divBdr>
    </w:div>
    <w:div w:id="1788505633">
      <w:bodyDiv w:val="1"/>
      <w:marLeft w:val="0"/>
      <w:marRight w:val="0"/>
      <w:marTop w:val="0"/>
      <w:marBottom w:val="0"/>
      <w:divBdr>
        <w:top w:val="none" w:sz="0" w:space="0" w:color="auto"/>
        <w:left w:val="none" w:sz="0" w:space="0" w:color="auto"/>
        <w:bottom w:val="none" w:sz="0" w:space="0" w:color="auto"/>
        <w:right w:val="none" w:sz="0" w:space="0" w:color="auto"/>
      </w:divBdr>
    </w:div>
    <w:div w:id="1817839638">
      <w:bodyDiv w:val="1"/>
      <w:marLeft w:val="0"/>
      <w:marRight w:val="0"/>
      <w:marTop w:val="0"/>
      <w:marBottom w:val="0"/>
      <w:divBdr>
        <w:top w:val="none" w:sz="0" w:space="0" w:color="auto"/>
        <w:left w:val="none" w:sz="0" w:space="0" w:color="auto"/>
        <w:bottom w:val="none" w:sz="0" w:space="0" w:color="auto"/>
        <w:right w:val="none" w:sz="0" w:space="0" w:color="auto"/>
      </w:divBdr>
    </w:div>
    <w:div w:id="1828471212">
      <w:bodyDiv w:val="1"/>
      <w:marLeft w:val="0"/>
      <w:marRight w:val="0"/>
      <w:marTop w:val="0"/>
      <w:marBottom w:val="0"/>
      <w:divBdr>
        <w:top w:val="none" w:sz="0" w:space="0" w:color="auto"/>
        <w:left w:val="none" w:sz="0" w:space="0" w:color="auto"/>
        <w:bottom w:val="none" w:sz="0" w:space="0" w:color="auto"/>
        <w:right w:val="none" w:sz="0" w:space="0" w:color="auto"/>
      </w:divBdr>
    </w:div>
    <w:div w:id="1859345480">
      <w:bodyDiv w:val="1"/>
      <w:marLeft w:val="0"/>
      <w:marRight w:val="0"/>
      <w:marTop w:val="0"/>
      <w:marBottom w:val="0"/>
      <w:divBdr>
        <w:top w:val="none" w:sz="0" w:space="0" w:color="auto"/>
        <w:left w:val="none" w:sz="0" w:space="0" w:color="auto"/>
        <w:bottom w:val="none" w:sz="0" w:space="0" w:color="auto"/>
        <w:right w:val="none" w:sz="0" w:space="0" w:color="auto"/>
      </w:divBdr>
    </w:div>
    <w:div w:id="1917083653">
      <w:bodyDiv w:val="1"/>
      <w:marLeft w:val="0"/>
      <w:marRight w:val="0"/>
      <w:marTop w:val="0"/>
      <w:marBottom w:val="0"/>
      <w:divBdr>
        <w:top w:val="none" w:sz="0" w:space="0" w:color="auto"/>
        <w:left w:val="none" w:sz="0" w:space="0" w:color="auto"/>
        <w:bottom w:val="none" w:sz="0" w:space="0" w:color="auto"/>
        <w:right w:val="none" w:sz="0" w:space="0" w:color="auto"/>
      </w:divBdr>
    </w:div>
    <w:div w:id="1958177638">
      <w:bodyDiv w:val="1"/>
      <w:marLeft w:val="0"/>
      <w:marRight w:val="0"/>
      <w:marTop w:val="0"/>
      <w:marBottom w:val="0"/>
      <w:divBdr>
        <w:top w:val="none" w:sz="0" w:space="0" w:color="auto"/>
        <w:left w:val="none" w:sz="0" w:space="0" w:color="auto"/>
        <w:bottom w:val="none" w:sz="0" w:space="0" w:color="auto"/>
        <w:right w:val="none" w:sz="0" w:space="0" w:color="auto"/>
      </w:divBdr>
    </w:div>
    <w:div w:id="1966350523">
      <w:bodyDiv w:val="1"/>
      <w:marLeft w:val="0"/>
      <w:marRight w:val="0"/>
      <w:marTop w:val="0"/>
      <w:marBottom w:val="0"/>
      <w:divBdr>
        <w:top w:val="none" w:sz="0" w:space="0" w:color="auto"/>
        <w:left w:val="none" w:sz="0" w:space="0" w:color="auto"/>
        <w:bottom w:val="none" w:sz="0" w:space="0" w:color="auto"/>
        <w:right w:val="none" w:sz="0" w:space="0" w:color="auto"/>
      </w:divBdr>
    </w:div>
    <w:div w:id="1990092975">
      <w:bodyDiv w:val="1"/>
      <w:marLeft w:val="0"/>
      <w:marRight w:val="0"/>
      <w:marTop w:val="0"/>
      <w:marBottom w:val="0"/>
      <w:divBdr>
        <w:top w:val="none" w:sz="0" w:space="0" w:color="auto"/>
        <w:left w:val="none" w:sz="0" w:space="0" w:color="auto"/>
        <w:bottom w:val="none" w:sz="0" w:space="0" w:color="auto"/>
        <w:right w:val="none" w:sz="0" w:space="0" w:color="auto"/>
      </w:divBdr>
    </w:div>
    <w:div w:id="1994217062">
      <w:bodyDiv w:val="1"/>
      <w:marLeft w:val="0"/>
      <w:marRight w:val="0"/>
      <w:marTop w:val="0"/>
      <w:marBottom w:val="0"/>
      <w:divBdr>
        <w:top w:val="none" w:sz="0" w:space="0" w:color="auto"/>
        <w:left w:val="none" w:sz="0" w:space="0" w:color="auto"/>
        <w:bottom w:val="none" w:sz="0" w:space="0" w:color="auto"/>
        <w:right w:val="none" w:sz="0" w:space="0" w:color="auto"/>
      </w:divBdr>
    </w:div>
    <w:div w:id="1997416485">
      <w:bodyDiv w:val="1"/>
      <w:marLeft w:val="0"/>
      <w:marRight w:val="0"/>
      <w:marTop w:val="0"/>
      <w:marBottom w:val="0"/>
      <w:divBdr>
        <w:top w:val="none" w:sz="0" w:space="0" w:color="auto"/>
        <w:left w:val="none" w:sz="0" w:space="0" w:color="auto"/>
        <w:bottom w:val="none" w:sz="0" w:space="0" w:color="auto"/>
        <w:right w:val="none" w:sz="0" w:space="0" w:color="auto"/>
      </w:divBdr>
    </w:div>
    <w:div w:id="2006471036">
      <w:bodyDiv w:val="1"/>
      <w:marLeft w:val="0"/>
      <w:marRight w:val="0"/>
      <w:marTop w:val="0"/>
      <w:marBottom w:val="0"/>
      <w:divBdr>
        <w:top w:val="none" w:sz="0" w:space="0" w:color="auto"/>
        <w:left w:val="none" w:sz="0" w:space="0" w:color="auto"/>
        <w:bottom w:val="none" w:sz="0" w:space="0" w:color="auto"/>
        <w:right w:val="none" w:sz="0" w:space="0" w:color="auto"/>
      </w:divBdr>
    </w:div>
    <w:div w:id="2012755750">
      <w:bodyDiv w:val="1"/>
      <w:marLeft w:val="0"/>
      <w:marRight w:val="0"/>
      <w:marTop w:val="0"/>
      <w:marBottom w:val="0"/>
      <w:divBdr>
        <w:top w:val="none" w:sz="0" w:space="0" w:color="auto"/>
        <w:left w:val="none" w:sz="0" w:space="0" w:color="auto"/>
        <w:bottom w:val="none" w:sz="0" w:space="0" w:color="auto"/>
        <w:right w:val="none" w:sz="0" w:space="0" w:color="auto"/>
      </w:divBdr>
    </w:div>
    <w:div w:id="2035229149">
      <w:bodyDiv w:val="1"/>
      <w:marLeft w:val="0"/>
      <w:marRight w:val="0"/>
      <w:marTop w:val="0"/>
      <w:marBottom w:val="0"/>
      <w:divBdr>
        <w:top w:val="none" w:sz="0" w:space="0" w:color="auto"/>
        <w:left w:val="none" w:sz="0" w:space="0" w:color="auto"/>
        <w:bottom w:val="none" w:sz="0" w:space="0" w:color="auto"/>
        <w:right w:val="none" w:sz="0" w:space="0" w:color="auto"/>
      </w:divBdr>
    </w:div>
    <w:div w:id="2118019328">
      <w:bodyDiv w:val="1"/>
      <w:marLeft w:val="0"/>
      <w:marRight w:val="0"/>
      <w:marTop w:val="0"/>
      <w:marBottom w:val="0"/>
      <w:divBdr>
        <w:top w:val="none" w:sz="0" w:space="0" w:color="auto"/>
        <w:left w:val="none" w:sz="0" w:space="0" w:color="auto"/>
        <w:bottom w:val="none" w:sz="0" w:space="0" w:color="auto"/>
        <w:right w:val="none" w:sz="0" w:space="0" w:color="auto"/>
      </w:divBdr>
    </w:div>
    <w:div w:id="2140565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FDEC9B-91F2-4327-A463-E986CBB0E804}"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CO"/>
        </a:p>
      </dgm:t>
    </dgm:pt>
    <dgm:pt modelId="{4120677A-9FBD-4E6D-8188-7320C5360772}">
      <dgm:prSet phldrT="[Texto]" custT="1"/>
      <dgm:spPr>
        <a:solidFill>
          <a:srgbClr val="511747"/>
        </a:solidFill>
        <a:ln>
          <a:solidFill>
            <a:schemeClr val="accent6">
              <a:lumMod val="50000"/>
            </a:schemeClr>
          </a:solidFill>
        </a:ln>
      </dgm:spPr>
      <dgm:t>
        <a:bodyPr/>
        <a:lstStyle/>
        <a:p>
          <a:pPr algn="ctr"/>
          <a:r>
            <a:rPr lang="es-CO" sz="900" b="1" dirty="0">
              <a:latin typeface="Ancizar Sans" panose="020B0602040300000003" pitchFamily="34" charset="0"/>
            </a:rPr>
            <a:t>Nivel Nacional</a:t>
          </a:r>
        </a:p>
      </dgm:t>
    </dgm:pt>
    <dgm:pt modelId="{87A0F464-1FF0-4A16-B1CD-028F3E70ABC0}" type="parTrans" cxnId="{7FE22214-1840-4F87-A91A-AB774E8A3C3B}">
      <dgm:prSet/>
      <dgm:spPr/>
      <dgm:t>
        <a:bodyPr/>
        <a:lstStyle/>
        <a:p>
          <a:pPr algn="ctr"/>
          <a:endParaRPr lang="es-CO" sz="2000">
            <a:latin typeface="Ancizar Sans" panose="020B0602040300000003" pitchFamily="34" charset="0"/>
          </a:endParaRPr>
        </a:p>
      </dgm:t>
    </dgm:pt>
    <dgm:pt modelId="{9F396C70-EB67-4EF8-A367-4501D663DD49}" type="sibTrans" cxnId="{7FE22214-1840-4F87-A91A-AB774E8A3C3B}">
      <dgm:prSet/>
      <dgm:spPr/>
      <dgm:t>
        <a:bodyPr/>
        <a:lstStyle/>
        <a:p>
          <a:pPr algn="ctr"/>
          <a:endParaRPr lang="es-CO" sz="2000">
            <a:latin typeface="Ancizar Sans" panose="020B0602040300000003" pitchFamily="34" charset="0"/>
          </a:endParaRPr>
        </a:p>
      </dgm:t>
    </dgm:pt>
    <dgm:pt modelId="{1734BCBC-70E5-42A0-BB60-83A6146910C5}">
      <dgm:prSet phldrT="[Texto]" custT="1"/>
      <dgm:spPr>
        <a:solidFill>
          <a:srgbClr val="E7BC46"/>
        </a:solidFill>
        <a:ln>
          <a:solidFill>
            <a:srgbClr val="9D87B7"/>
          </a:solidFill>
        </a:ln>
      </dgm:spPr>
      <dgm:t>
        <a:bodyPr/>
        <a:lstStyle/>
        <a:p>
          <a:pPr algn="ctr"/>
          <a:r>
            <a:rPr lang="es-CO" sz="900" b="1" dirty="0">
              <a:solidFill>
                <a:sysClr val="windowText" lastClr="000000"/>
              </a:solidFill>
              <a:latin typeface="Ancizar Sans" panose="020B0602040300000003" pitchFamily="34" charset="0"/>
            </a:rPr>
            <a:t>Sedes Andinas</a:t>
          </a:r>
        </a:p>
      </dgm:t>
    </dgm:pt>
    <dgm:pt modelId="{72AB2BE8-7AA2-4EFD-9434-7177537BD798}" type="parTrans" cxnId="{7501026C-2E30-41C1-9FAC-99E26F7AD613}">
      <dgm:prSet/>
      <dgm:spPr>
        <a:ln>
          <a:solidFill>
            <a:schemeClr val="accent4"/>
          </a:solidFill>
        </a:ln>
      </dgm:spPr>
      <dgm:t>
        <a:bodyPr/>
        <a:lstStyle/>
        <a:p>
          <a:pPr algn="ctr"/>
          <a:endParaRPr lang="es-CO" sz="2000">
            <a:latin typeface="Ancizar Sans" panose="020B0602040300000003" pitchFamily="34" charset="0"/>
          </a:endParaRPr>
        </a:p>
      </dgm:t>
    </dgm:pt>
    <dgm:pt modelId="{501FBEF9-7CE9-47EE-A46F-E7C4812AF943}" type="sibTrans" cxnId="{7501026C-2E30-41C1-9FAC-99E26F7AD613}">
      <dgm:prSet/>
      <dgm:spPr/>
      <dgm:t>
        <a:bodyPr/>
        <a:lstStyle/>
        <a:p>
          <a:pPr algn="ctr"/>
          <a:endParaRPr lang="es-CO" sz="2000">
            <a:latin typeface="Ancizar Sans" panose="020B0602040300000003" pitchFamily="34" charset="0"/>
          </a:endParaRPr>
        </a:p>
      </dgm:t>
    </dgm:pt>
    <dgm:pt modelId="{5FC09E33-72E0-4526-9E52-3AB5D79E04E6}">
      <dgm:prSet phldrT="[Texto]" custT="1"/>
      <dgm:spPr>
        <a:solidFill>
          <a:srgbClr val="E7BC46"/>
        </a:solidFill>
        <a:ln>
          <a:solidFill>
            <a:srgbClr val="9D87B7"/>
          </a:solidFill>
        </a:ln>
      </dgm:spPr>
      <dgm:t>
        <a:bodyPr/>
        <a:lstStyle/>
        <a:p>
          <a:pPr algn="ctr"/>
          <a:r>
            <a:rPr lang="es-CO" sz="900" b="1" dirty="0">
              <a:solidFill>
                <a:sysClr val="windowText" lastClr="000000"/>
              </a:solidFill>
              <a:latin typeface="Ancizar Sans" panose="020B0602040300000003" pitchFamily="34" charset="0"/>
            </a:rPr>
            <a:t>Sedes de Presencia Nacional</a:t>
          </a:r>
        </a:p>
      </dgm:t>
    </dgm:pt>
    <dgm:pt modelId="{64C53A29-AE7A-4AAF-8F20-5F7AE94BC89B}" type="parTrans" cxnId="{30A75079-0D57-4F6F-9E2B-F3D1AE98E6ED}">
      <dgm:prSet/>
      <dgm:spPr>
        <a:ln>
          <a:solidFill>
            <a:schemeClr val="accent4"/>
          </a:solidFill>
        </a:ln>
      </dgm:spPr>
      <dgm:t>
        <a:bodyPr/>
        <a:lstStyle/>
        <a:p>
          <a:pPr algn="ctr"/>
          <a:endParaRPr lang="es-CO" sz="2000">
            <a:latin typeface="Ancizar Sans" panose="020B0602040300000003" pitchFamily="34" charset="0"/>
          </a:endParaRPr>
        </a:p>
      </dgm:t>
    </dgm:pt>
    <dgm:pt modelId="{8FA1485D-C8BB-475F-9BC1-DD55E8CC33C7}" type="sibTrans" cxnId="{30A75079-0D57-4F6F-9E2B-F3D1AE98E6ED}">
      <dgm:prSet/>
      <dgm:spPr/>
      <dgm:t>
        <a:bodyPr/>
        <a:lstStyle/>
        <a:p>
          <a:pPr algn="ctr"/>
          <a:endParaRPr lang="es-CO" sz="2000">
            <a:latin typeface="Ancizar Sans" panose="020B0602040300000003" pitchFamily="34" charset="0"/>
          </a:endParaRPr>
        </a:p>
      </dgm:t>
    </dgm:pt>
    <dgm:pt modelId="{B2B48D5D-4CFF-4561-A661-E1706AF5EE57}">
      <dgm:prSet phldrT="[Texto]" custT="1"/>
      <dgm:spPr>
        <a:solidFill>
          <a:srgbClr val="1C9888"/>
        </a:solidFill>
        <a:ln>
          <a:solidFill>
            <a:schemeClr val="bg1">
              <a:lumMod val="50000"/>
            </a:schemeClr>
          </a:solidFill>
        </a:ln>
      </dgm:spPr>
      <dgm:t>
        <a:bodyPr/>
        <a:lstStyle/>
        <a:p>
          <a:pPr algn="ctr"/>
          <a:r>
            <a:rPr lang="es-CO" sz="900" b="1" dirty="0">
              <a:solidFill>
                <a:schemeClr val="bg1"/>
              </a:solidFill>
              <a:latin typeface="Ancizar Sans" panose="020B0602040300000003" pitchFamily="34" charset="0"/>
            </a:rPr>
            <a:t>UNIMEDIOS</a:t>
          </a:r>
        </a:p>
      </dgm:t>
    </dgm:pt>
    <dgm:pt modelId="{0690D2AD-F0B3-4BF5-8722-6A490FD8B6E7}" type="parTrans" cxnId="{5F757DCC-131B-442F-820C-099F679B1F26}">
      <dgm:prSet/>
      <dgm:spPr>
        <a:ln>
          <a:solidFill>
            <a:schemeClr val="accent4"/>
          </a:solidFill>
        </a:ln>
      </dgm:spPr>
      <dgm:t>
        <a:bodyPr/>
        <a:lstStyle/>
        <a:p>
          <a:pPr algn="ctr"/>
          <a:endParaRPr lang="es-CO" sz="2000">
            <a:latin typeface="Ancizar Sans" panose="020B0602040300000003" pitchFamily="34" charset="0"/>
          </a:endParaRPr>
        </a:p>
      </dgm:t>
    </dgm:pt>
    <dgm:pt modelId="{4AB46857-89E0-435E-A9E7-ECB5F40910BA}" type="sibTrans" cxnId="{5F757DCC-131B-442F-820C-099F679B1F26}">
      <dgm:prSet/>
      <dgm:spPr/>
      <dgm:t>
        <a:bodyPr/>
        <a:lstStyle/>
        <a:p>
          <a:pPr algn="ctr"/>
          <a:endParaRPr lang="es-CO" sz="2000">
            <a:latin typeface="Ancizar Sans" panose="020B0602040300000003" pitchFamily="34" charset="0"/>
          </a:endParaRPr>
        </a:p>
      </dgm:t>
    </dgm:pt>
    <dgm:pt modelId="{B9E0106C-2FA8-40A1-8FF4-6B8CC9E644E0}">
      <dgm:prSet phldrT="[Texto]" custT="1"/>
      <dgm:spPr>
        <a:solidFill>
          <a:srgbClr val="1C9888"/>
        </a:solidFill>
        <a:ln>
          <a:solidFill>
            <a:schemeClr val="accent6"/>
          </a:solidFill>
        </a:ln>
      </dgm:spPr>
      <dgm:t>
        <a:bodyPr/>
        <a:lstStyle/>
        <a:p>
          <a:pPr algn="ctr"/>
          <a:r>
            <a:rPr lang="es-CO" sz="900" b="1" dirty="0">
              <a:solidFill>
                <a:schemeClr val="bg1"/>
              </a:solidFill>
              <a:latin typeface="Ancizar Sans" panose="020B0602040300000003" pitchFamily="34" charset="0"/>
            </a:rPr>
            <a:t>Editorial</a:t>
          </a:r>
        </a:p>
      </dgm:t>
    </dgm:pt>
    <dgm:pt modelId="{C0A8012E-9B1C-4115-9A6C-9A635A97D89B}" type="parTrans" cxnId="{46F0F068-FCE8-40E1-9ADB-B8E89AAF551F}">
      <dgm:prSet/>
      <dgm:spPr>
        <a:ln>
          <a:solidFill>
            <a:schemeClr val="accent6">
              <a:lumMod val="75000"/>
            </a:schemeClr>
          </a:solidFill>
        </a:ln>
      </dgm:spPr>
      <dgm:t>
        <a:bodyPr/>
        <a:lstStyle/>
        <a:p>
          <a:pPr algn="ctr"/>
          <a:endParaRPr lang="es-CO" sz="2000">
            <a:latin typeface="Ancizar Sans" panose="020B0602040300000003" pitchFamily="34" charset="0"/>
          </a:endParaRPr>
        </a:p>
      </dgm:t>
    </dgm:pt>
    <dgm:pt modelId="{65C0F7DB-0606-4780-85F9-513718FBADC4}" type="sibTrans" cxnId="{46F0F068-FCE8-40E1-9ADB-B8E89AAF551F}">
      <dgm:prSet/>
      <dgm:spPr/>
      <dgm:t>
        <a:bodyPr/>
        <a:lstStyle/>
        <a:p>
          <a:pPr algn="ctr"/>
          <a:endParaRPr lang="es-CO" sz="2000">
            <a:latin typeface="Ancizar Sans" panose="020B0602040300000003" pitchFamily="34" charset="0"/>
          </a:endParaRPr>
        </a:p>
      </dgm:t>
    </dgm:pt>
    <dgm:pt modelId="{5D872EA2-D8C8-4E13-8CCD-0E8C763E9343}">
      <dgm:prSet phldrT="[Texto]" custT="1"/>
      <dgm:spPr>
        <a:solidFill>
          <a:srgbClr val="1C9888"/>
        </a:solidFill>
        <a:ln>
          <a:solidFill>
            <a:schemeClr val="accent6"/>
          </a:solidFill>
        </a:ln>
      </dgm:spPr>
      <dgm:t>
        <a:bodyPr/>
        <a:lstStyle/>
        <a:p>
          <a:pPr algn="ctr"/>
          <a:r>
            <a:rPr lang="es-CO" sz="900" b="1" dirty="0">
              <a:solidFill>
                <a:schemeClr val="bg1"/>
              </a:solidFill>
              <a:latin typeface="Ancizar Sans" panose="020B0602040300000003" pitchFamily="34" charset="0"/>
            </a:rPr>
            <a:t>UNISALUD</a:t>
          </a:r>
        </a:p>
      </dgm:t>
    </dgm:pt>
    <dgm:pt modelId="{8A2A122A-E30A-4805-9FF9-F61C5A86B808}" type="parTrans" cxnId="{C6BB6D5D-CAED-4935-9047-095B76BD130D}">
      <dgm:prSet/>
      <dgm:spPr>
        <a:ln>
          <a:solidFill>
            <a:schemeClr val="accent6">
              <a:lumMod val="75000"/>
            </a:schemeClr>
          </a:solidFill>
        </a:ln>
      </dgm:spPr>
      <dgm:t>
        <a:bodyPr/>
        <a:lstStyle/>
        <a:p>
          <a:pPr algn="ctr"/>
          <a:endParaRPr lang="es-CO" sz="2000">
            <a:latin typeface="Ancizar Sans" panose="020B0602040300000003" pitchFamily="34" charset="0"/>
          </a:endParaRPr>
        </a:p>
      </dgm:t>
    </dgm:pt>
    <dgm:pt modelId="{783A7C00-B530-4DC7-ACFE-CBE92CF56EB5}" type="sibTrans" cxnId="{C6BB6D5D-CAED-4935-9047-095B76BD130D}">
      <dgm:prSet/>
      <dgm:spPr/>
      <dgm:t>
        <a:bodyPr/>
        <a:lstStyle/>
        <a:p>
          <a:pPr algn="ctr"/>
          <a:endParaRPr lang="es-CO" sz="2000">
            <a:latin typeface="Ancizar Sans" panose="020B0602040300000003" pitchFamily="34" charset="0"/>
          </a:endParaRPr>
        </a:p>
      </dgm:t>
    </dgm:pt>
    <dgm:pt modelId="{53EDFB11-3B1F-498B-9DC4-942DFC2C2941}">
      <dgm:prSet phldrT="[Texto]" custT="1"/>
      <dgm:spPr>
        <a:solidFill>
          <a:srgbClr val="1C9888"/>
        </a:solidFill>
        <a:ln>
          <a:solidFill>
            <a:schemeClr val="accent6"/>
          </a:solidFill>
        </a:ln>
      </dgm:spPr>
      <dgm:t>
        <a:bodyPr/>
        <a:lstStyle/>
        <a:p>
          <a:pPr algn="ctr"/>
          <a:r>
            <a:rPr lang="es-CO" sz="900" b="1" dirty="0">
              <a:solidFill>
                <a:schemeClr val="bg1"/>
              </a:solidFill>
              <a:latin typeface="Ancizar Sans" panose="020B0602040300000003" pitchFamily="34" charset="0"/>
            </a:rPr>
            <a:t>Fondo Pensional</a:t>
          </a:r>
        </a:p>
      </dgm:t>
    </dgm:pt>
    <dgm:pt modelId="{F9F5F843-8457-471C-8312-9393E64B2BB3}" type="parTrans" cxnId="{DBAFC784-3D0E-4B6D-B047-AA1A73126B5E}">
      <dgm:prSet/>
      <dgm:spPr>
        <a:ln>
          <a:solidFill>
            <a:schemeClr val="accent6">
              <a:lumMod val="75000"/>
            </a:schemeClr>
          </a:solidFill>
        </a:ln>
      </dgm:spPr>
      <dgm:t>
        <a:bodyPr/>
        <a:lstStyle/>
        <a:p>
          <a:pPr algn="ctr"/>
          <a:endParaRPr lang="es-CO" sz="2000">
            <a:latin typeface="Ancizar Sans" panose="020B0602040300000003" pitchFamily="34" charset="0"/>
          </a:endParaRPr>
        </a:p>
      </dgm:t>
    </dgm:pt>
    <dgm:pt modelId="{DFAABA2E-98F2-495E-8FF3-4C4C0DE27178}" type="sibTrans" cxnId="{DBAFC784-3D0E-4B6D-B047-AA1A73126B5E}">
      <dgm:prSet/>
      <dgm:spPr/>
      <dgm:t>
        <a:bodyPr/>
        <a:lstStyle/>
        <a:p>
          <a:pPr algn="ctr"/>
          <a:endParaRPr lang="es-CO" sz="2000">
            <a:latin typeface="Ancizar Sans" panose="020B0602040300000003" pitchFamily="34" charset="0"/>
          </a:endParaRPr>
        </a:p>
      </dgm:t>
    </dgm:pt>
    <dgm:pt modelId="{5B706D18-BCD5-4460-9E88-63856D46B237}">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Bogotá</a:t>
          </a:r>
        </a:p>
      </dgm:t>
    </dgm:pt>
    <dgm:pt modelId="{CA27CD32-2242-4271-8253-C6F39EEF86DF}" type="parTrans" cxnId="{C3E05A17-F2F5-4A3B-99C5-3A9F1EDB72F3}">
      <dgm:prSet/>
      <dgm:spPr/>
      <dgm:t>
        <a:bodyPr/>
        <a:lstStyle/>
        <a:p>
          <a:pPr algn="ctr"/>
          <a:endParaRPr lang="es-CO" sz="2000">
            <a:latin typeface="Ancizar Sans" panose="020B0602040300000003" pitchFamily="34" charset="0"/>
          </a:endParaRPr>
        </a:p>
      </dgm:t>
    </dgm:pt>
    <dgm:pt modelId="{C1EA3046-C0F0-44C0-AEF1-BF52DB861208}" type="sibTrans" cxnId="{C3E05A17-F2F5-4A3B-99C5-3A9F1EDB72F3}">
      <dgm:prSet/>
      <dgm:spPr/>
      <dgm:t>
        <a:bodyPr/>
        <a:lstStyle/>
        <a:p>
          <a:pPr algn="ctr"/>
          <a:endParaRPr lang="es-CO" sz="2000">
            <a:latin typeface="Ancizar Sans" panose="020B0602040300000003" pitchFamily="34" charset="0"/>
          </a:endParaRPr>
        </a:p>
      </dgm:t>
    </dgm:pt>
    <dgm:pt modelId="{DA32854C-228F-48F8-AA86-EE6DBCDEFFFF}">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Medellín</a:t>
          </a:r>
        </a:p>
      </dgm:t>
    </dgm:pt>
    <dgm:pt modelId="{EE9B34BD-B504-4F42-97E4-2FAA7892508D}" type="parTrans" cxnId="{3072B073-9F58-4E62-98CD-D22B079E9AA5}">
      <dgm:prSet/>
      <dgm:spPr/>
      <dgm:t>
        <a:bodyPr/>
        <a:lstStyle/>
        <a:p>
          <a:pPr algn="ctr"/>
          <a:endParaRPr lang="es-CO" sz="2000">
            <a:latin typeface="Ancizar Sans" panose="020B0602040300000003" pitchFamily="34" charset="0"/>
          </a:endParaRPr>
        </a:p>
      </dgm:t>
    </dgm:pt>
    <dgm:pt modelId="{1F036ED1-688E-488B-B102-61F6D49DE3B9}" type="sibTrans" cxnId="{3072B073-9F58-4E62-98CD-D22B079E9AA5}">
      <dgm:prSet/>
      <dgm:spPr/>
      <dgm:t>
        <a:bodyPr/>
        <a:lstStyle/>
        <a:p>
          <a:pPr algn="ctr"/>
          <a:endParaRPr lang="es-CO" sz="2000">
            <a:latin typeface="Ancizar Sans" panose="020B0602040300000003" pitchFamily="34" charset="0"/>
          </a:endParaRPr>
        </a:p>
      </dgm:t>
    </dgm:pt>
    <dgm:pt modelId="{2495D6BA-A3D8-44CD-A8DF-B059EF04502F}">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Manizales</a:t>
          </a:r>
        </a:p>
      </dgm:t>
    </dgm:pt>
    <dgm:pt modelId="{37D1FC27-8DE0-49F9-A380-BCDFC9BA96B0}" type="parTrans" cxnId="{3BD6016C-BBD3-4308-B9B2-DD24DC650EC9}">
      <dgm:prSet/>
      <dgm:spPr/>
      <dgm:t>
        <a:bodyPr/>
        <a:lstStyle/>
        <a:p>
          <a:pPr algn="ctr"/>
          <a:endParaRPr lang="es-CO" sz="2000">
            <a:latin typeface="Ancizar Sans" panose="020B0602040300000003" pitchFamily="34" charset="0"/>
          </a:endParaRPr>
        </a:p>
      </dgm:t>
    </dgm:pt>
    <dgm:pt modelId="{F1399852-B901-47E5-AD8B-CA9A7578A862}" type="sibTrans" cxnId="{3BD6016C-BBD3-4308-B9B2-DD24DC650EC9}">
      <dgm:prSet/>
      <dgm:spPr/>
      <dgm:t>
        <a:bodyPr/>
        <a:lstStyle/>
        <a:p>
          <a:pPr algn="ctr"/>
          <a:endParaRPr lang="es-CO" sz="2000">
            <a:latin typeface="Ancizar Sans" panose="020B0602040300000003" pitchFamily="34" charset="0"/>
          </a:endParaRPr>
        </a:p>
      </dgm:t>
    </dgm:pt>
    <dgm:pt modelId="{A437BBF7-6DA7-41B0-ADC9-1D83FADDD3E7}">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Palmira</a:t>
          </a:r>
        </a:p>
      </dgm:t>
    </dgm:pt>
    <dgm:pt modelId="{3B109C0D-38C9-4539-97F9-0F8FD4E40FB9}" type="parTrans" cxnId="{3D107697-134B-42C1-AC16-214621ACC7A8}">
      <dgm:prSet/>
      <dgm:spPr/>
      <dgm:t>
        <a:bodyPr/>
        <a:lstStyle/>
        <a:p>
          <a:pPr algn="ctr"/>
          <a:endParaRPr lang="es-CO" sz="2000">
            <a:latin typeface="Ancizar Sans" panose="020B0602040300000003" pitchFamily="34" charset="0"/>
          </a:endParaRPr>
        </a:p>
      </dgm:t>
    </dgm:pt>
    <dgm:pt modelId="{B56EB86B-1BBB-43A2-B724-09EDE04A3EBC}" type="sibTrans" cxnId="{3D107697-134B-42C1-AC16-214621ACC7A8}">
      <dgm:prSet/>
      <dgm:spPr/>
      <dgm:t>
        <a:bodyPr/>
        <a:lstStyle/>
        <a:p>
          <a:pPr algn="ctr"/>
          <a:endParaRPr lang="es-CO" sz="2000">
            <a:latin typeface="Ancizar Sans" panose="020B0602040300000003" pitchFamily="34" charset="0"/>
          </a:endParaRPr>
        </a:p>
      </dgm:t>
    </dgm:pt>
    <dgm:pt modelId="{636C45D2-FB9C-4413-89B3-75C5062E9822}">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Caribe</a:t>
          </a:r>
        </a:p>
      </dgm:t>
    </dgm:pt>
    <dgm:pt modelId="{600FEFE6-D6CE-4C54-8952-03001C95EEA8}" type="parTrans" cxnId="{829A491B-ECE1-4F6F-89F2-F75444E07DE4}">
      <dgm:prSet/>
      <dgm:spPr/>
      <dgm:t>
        <a:bodyPr/>
        <a:lstStyle/>
        <a:p>
          <a:pPr algn="ctr"/>
          <a:endParaRPr lang="es-CO" sz="2000">
            <a:latin typeface="Ancizar Sans" panose="020B0602040300000003" pitchFamily="34" charset="0"/>
          </a:endParaRPr>
        </a:p>
      </dgm:t>
    </dgm:pt>
    <dgm:pt modelId="{979BB3F1-C573-4BFB-99E0-92A13E4B09FB}" type="sibTrans" cxnId="{829A491B-ECE1-4F6F-89F2-F75444E07DE4}">
      <dgm:prSet/>
      <dgm:spPr/>
      <dgm:t>
        <a:bodyPr/>
        <a:lstStyle/>
        <a:p>
          <a:pPr algn="ctr"/>
          <a:endParaRPr lang="es-CO" sz="2000">
            <a:latin typeface="Ancizar Sans" panose="020B0602040300000003" pitchFamily="34" charset="0"/>
          </a:endParaRPr>
        </a:p>
      </dgm:t>
    </dgm:pt>
    <dgm:pt modelId="{823AE15C-4AE0-4796-A0F8-17D7852AE216}">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Orinoquía</a:t>
          </a:r>
        </a:p>
      </dgm:t>
    </dgm:pt>
    <dgm:pt modelId="{4D7F0E23-85D2-4B9A-9E18-DF8BB18AE670}" type="parTrans" cxnId="{661F1223-8E8E-40B2-80C7-8EF59CF84101}">
      <dgm:prSet/>
      <dgm:spPr/>
      <dgm:t>
        <a:bodyPr/>
        <a:lstStyle/>
        <a:p>
          <a:pPr algn="ctr"/>
          <a:endParaRPr lang="es-CO" sz="2000">
            <a:latin typeface="Ancizar Sans" panose="020B0602040300000003" pitchFamily="34" charset="0"/>
          </a:endParaRPr>
        </a:p>
      </dgm:t>
    </dgm:pt>
    <dgm:pt modelId="{146BA3ED-8F56-43C7-9DA1-EBEA0BCCE7D6}" type="sibTrans" cxnId="{661F1223-8E8E-40B2-80C7-8EF59CF84101}">
      <dgm:prSet/>
      <dgm:spPr/>
      <dgm:t>
        <a:bodyPr/>
        <a:lstStyle/>
        <a:p>
          <a:pPr algn="ctr"/>
          <a:endParaRPr lang="es-CO" sz="2000">
            <a:latin typeface="Ancizar Sans" panose="020B0602040300000003" pitchFamily="34" charset="0"/>
          </a:endParaRPr>
        </a:p>
      </dgm:t>
    </dgm:pt>
    <dgm:pt modelId="{865016E7-42E7-47D8-81D8-90521F70E757}">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Amazonía</a:t>
          </a:r>
        </a:p>
      </dgm:t>
    </dgm:pt>
    <dgm:pt modelId="{3FFA8A1C-CA53-402B-9787-6A537D7B8CB3}" type="parTrans" cxnId="{D1F6C8EC-D3FF-4111-8A73-38DDEBD627E7}">
      <dgm:prSet/>
      <dgm:spPr/>
      <dgm:t>
        <a:bodyPr/>
        <a:lstStyle/>
        <a:p>
          <a:pPr algn="ctr"/>
          <a:endParaRPr lang="es-CO" sz="2000">
            <a:latin typeface="Ancizar Sans" panose="020B0602040300000003" pitchFamily="34" charset="0"/>
          </a:endParaRPr>
        </a:p>
      </dgm:t>
    </dgm:pt>
    <dgm:pt modelId="{0EC83F26-F7B4-4188-A23E-D6E312C4E8C7}" type="sibTrans" cxnId="{D1F6C8EC-D3FF-4111-8A73-38DDEBD627E7}">
      <dgm:prSet/>
      <dgm:spPr/>
      <dgm:t>
        <a:bodyPr/>
        <a:lstStyle/>
        <a:p>
          <a:pPr algn="ctr"/>
          <a:endParaRPr lang="es-CO" sz="2000">
            <a:latin typeface="Ancizar Sans" panose="020B0602040300000003" pitchFamily="34" charset="0"/>
          </a:endParaRPr>
        </a:p>
      </dgm:t>
    </dgm:pt>
    <dgm:pt modelId="{F7DBE7B2-8CC5-4A61-BE8D-03A4A341D60F}">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a:t>
          </a:r>
          <a:r>
            <a:rPr lang="es-CO" sz="900" dirty="0">
              <a:latin typeface="Ancizar Sans" panose="020B0602040300000003" pitchFamily="34" charset="0"/>
            </a:rPr>
            <a:t> </a:t>
          </a:r>
          <a:r>
            <a:rPr lang="es-CO" sz="900" b="1" dirty="0">
              <a:latin typeface="Ancizar Sans" panose="020B0602040300000003" pitchFamily="34" charset="0"/>
            </a:rPr>
            <a:t>Tumaco</a:t>
          </a:r>
        </a:p>
      </dgm:t>
    </dgm:pt>
    <dgm:pt modelId="{7DA6B79C-C8B5-410E-98C7-CF61D3EE5254}" type="parTrans" cxnId="{C2C60A46-A034-439B-87C0-24910C51C3CC}">
      <dgm:prSet/>
      <dgm:spPr/>
      <dgm:t>
        <a:bodyPr/>
        <a:lstStyle/>
        <a:p>
          <a:pPr algn="ctr"/>
          <a:endParaRPr lang="es-CO" sz="2000">
            <a:latin typeface="Ancizar Sans" panose="020B0602040300000003" pitchFamily="34" charset="0"/>
          </a:endParaRPr>
        </a:p>
      </dgm:t>
    </dgm:pt>
    <dgm:pt modelId="{EF0AF40B-B273-4FD9-BC98-8F95DDCE1C74}" type="sibTrans" cxnId="{C2C60A46-A034-439B-87C0-24910C51C3CC}">
      <dgm:prSet/>
      <dgm:spPr/>
      <dgm:t>
        <a:bodyPr/>
        <a:lstStyle/>
        <a:p>
          <a:pPr algn="ctr"/>
          <a:endParaRPr lang="es-CO" sz="2000">
            <a:latin typeface="Ancizar Sans" panose="020B0602040300000003" pitchFamily="34" charset="0"/>
          </a:endParaRPr>
        </a:p>
      </dgm:t>
    </dgm:pt>
    <dgm:pt modelId="{33E761FF-359B-4CDE-B475-69BB6F438C63}">
      <dgm:prSet phldrT="[Texto]" custT="1"/>
      <dgm:spPr>
        <a:solidFill>
          <a:srgbClr val="CF7243"/>
        </a:solidFill>
        <a:ln>
          <a:solidFill>
            <a:srgbClr val="9D87B7"/>
          </a:solidFill>
        </a:ln>
      </dgm:spPr>
      <dgm:t>
        <a:bodyPr/>
        <a:lstStyle/>
        <a:p>
          <a:pPr algn="ctr"/>
          <a:r>
            <a:rPr lang="es-CO" sz="900" b="1" dirty="0">
              <a:latin typeface="Ancizar Sans" panose="020B0602040300000003" pitchFamily="34" charset="0"/>
            </a:rPr>
            <a:t>Sede La Paz</a:t>
          </a:r>
        </a:p>
      </dgm:t>
    </dgm:pt>
    <dgm:pt modelId="{E00000C5-0957-4648-B5D5-3A1B10252073}" type="parTrans" cxnId="{6BC3E8FE-DED6-4095-B949-39C0DA344EBA}">
      <dgm:prSet/>
      <dgm:spPr/>
      <dgm:t>
        <a:bodyPr/>
        <a:lstStyle/>
        <a:p>
          <a:pPr algn="ctr"/>
          <a:endParaRPr lang="es-ES"/>
        </a:p>
      </dgm:t>
    </dgm:pt>
    <dgm:pt modelId="{A1E6BC69-E092-4C12-A97F-0C80618F13BD}" type="sibTrans" cxnId="{6BC3E8FE-DED6-4095-B949-39C0DA344EBA}">
      <dgm:prSet/>
      <dgm:spPr/>
      <dgm:t>
        <a:bodyPr/>
        <a:lstStyle/>
        <a:p>
          <a:pPr algn="ctr"/>
          <a:endParaRPr lang="es-ES"/>
        </a:p>
      </dgm:t>
    </dgm:pt>
    <dgm:pt modelId="{B316909C-8F32-429D-B640-49C381D60E86}">
      <dgm:prSet phldrT="[Texto]" custT="1"/>
      <dgm:spPr>
        <a:solidFill>
          <a:srgbClr val="1C9888"/>
        </a:solidFill>
        <a:ln>
          <a:solidFill>
            <a:schemeClr val="accent6"/>
          </a:solidFill>
        </a:ln>
      </dgm:spPr>
      <dgm:t>
        <a:bodyPr/>
        <a:lstStyle/>
        <a:p>
          <a:pPr algn="ctr"/>
          <a:r>
            <a:rPr lang="es-CO" sz="900" b="1" dirty="0">
              <a:solidFill>
                <a:schemeClr val="bg1"/>
              </a:solidFill>
              <a:latin typeface="Ancizar Sans" panose="020B0602040300000003" pitchFamily="34" charset="0"/>
            </a:rPr>
            <a:t>Regalías</a:t>
          </a:r>
        </a:p>
      </dgm:t>
    </dgm:pt>
    <dgm:pt modelId="{10E3D982-8129-4E7F-A343-866795AD2E28}" type="parTrans" cxnId="{C4A8C513-DDF9-43B0-B50B-24EE4E877FB1}">
      <dgm:prSet/>
      <dgm:spPr/>
      <dgm:t>
        <a:bodyPr/>
        <a:lstStyle/>
        <a:p>
          <a:pPr algn="ctr"/>
          <a:endParaRPr lang="es-ES"/>
        </a:p>
      </dgm:t>
    </dgm:pt>
    <dgm:pt modelId="{955C0F58-680A-422D-B90F-FF5BB7261EB5}" type="sibTrans" cxnId="{C4A8C513-DDF9-43B0-B50B-24EE4E877FB1}">
      <dgm:prSet/>
      <dgm:spPr/>
      <dgm:t>
        <a:bodyPr/>
        <a:lstStyle/>
        <a:p>
          <a:pPr algn="ctr"/>
          <a:endParaRPr lang="es-ES"/>
        </a:p>
      </dgm:t>
    </dgm:pt>
    <dgm:pt modelId="{D881043A-39DE-42B2-B920-6ED1E86DDCC5}" type="pres">
      <dgm:prSet presAssocID="{47FDEC9B-91F2-4327-A463-E986CBB0E804}" presName="hierChild1" presStyleCnt="0">
        <dgm:presLayoutVars>
          <dgm:orgChart val="1"/>
          <dgm:chPref val="1"/>
          <dgm:dir/>
          <dgm:animOne val="branch"/>
          <dgm:animLvl val="lvl"/>
          <dgm:resizeHandles/>
        </dgm:presLayoutVars>
      </dgm:prSet>
      <dgm:spPr/>
    </dgm:pt>
    <dgm:pt modelId="{0CB87181-9EBC-4883-9900-B6AF3B3AD4CD}" type="pres">
      <dgm:prSet presAssocID="{4120677A-9FBD-4E6D-8188-7320C5360772}" presName="hierRoot1" presStyleCnt="0">
        <dgm:presLayoutVars>
          <dgm:hierBranch val="init"/>
        </dgm:presLayoutVars>
      </dgm:prSet>
      <dgm:spPr/>
    </dgm:pt>
    <dgm:pt modelId="{3BDFB056-06FB-44E5-A7C0-FDAEE159A2AE}" type="pres">
      <dgm:prSet presAssocID="{4120677A-9FBD-4E6D-8188-7320C5360772}" presName="rootComposite1" presStyleCnt="0"/>
      <dgm:spPr/>
    </dgm:pt>
    <dgm:pt modelId="{26544F3A-6D4E-4ECE-81DE-0C5F785FAF88}" type="pres">
      <dgm:prSet presAssocID="{4120677A-9FBD-4E6D-8188-7320C5360772}" presName="rootText1" presStyleLbl="node0" presStyleIdx="0" presStyleCnt="1" custLinFactNeighborX="18851" custLinFactNeighborY="-4241">
        <dgm:presLayoutVars>
          <dgm:chPref val="3"/>
        </dgm:presLayoutVars>
      </dgm:prSet>
      <dgm:spPr/>
    </dgm:pt>
    <dgm:pt modelId="{B6267163-50FD-41D9-B12B-BDD3A04F8266}" type="pres">
      <dgm:prSet presAssocID="{4120677A-9FBD-4E6D-8188-7320C5360772}" presName="rootConnector1" presStyleLbl="node1" presStyleIdx="0" presStyleCnt="0"/>
      <dgm:spPr/>
    </dgm:pt>
    <dgm:pt modelId="{56F3887F-CC2C-4C22-A5E3-700B98905149}" type="pres">
      <dgm:prSet presAssocID="{4120677A-9FBD-4E6D-8188-7320C5360772}" presName="hierChild2" presStyleCnt="0"/>
      <dgm:spPr/>
    </dgm:pt>
    <dgm:pt modelId="{EBBFBC59-6155-4CE4-8A3D-BF9D526B4D83}" type="pres">
      <dgm:prSet presAssocID="{72AB2BE8-7AA2-4EFD-9434-7177537BD798}" presName="Name37" presStyleLbl="parChTrans1D2" presStyleIdx="0" presStyleCnt="7"/>
      <dgm:spPr/>
    </dgm:pt>
    <dgm:pt modelId="{EEDDC720-4ABB-4D5B-AEFD-F079D63F6703}" type="pres">
      <dgm:prSet presAssocID="{1734BCBC-70E5-42A0-BB60-83A6146910C5}" presName="hierRoot2" presStyleCnt="0">
        <dgm:presLayoutVars>
          <dgm:hierBranch val="init"/>
        </dgm:presLayoutVars>
      </dgm:prSet>
      <dgm:spPr/>
    </dgm:pt>
    <dgm:pt modelId="{C45CF34A-16FD-4BA7-B0DC-2BC0FA1C0930}" type="pres">
      <dgm:prSet presAssocID="{1734BCBC-70E5-42A0-BB60-83A6146910C5}" presName="rootComposite" presStyleCnt="0"/>
      <dgm:spPr/>
    </dgm:pt>
    <dgm:pt modelId="{39C0EF3E-2290-473C-958E-16AAD4BA43E3}" type="pres">
      <dgm:prSet presAssocID="{1734BCBC-70E5-42A0-BB60-83A6146910C5}" presName="rootText" presStyleLbl="node2" presStyleIdx="0" presStyleCnt="7" custScaleX="127041">
        <dgm:presLayoutVars>
          <dgm:chPref val="3"/>
        </dgm:presLayoutVars>
      </dgm:prSet>
      <dgm:spPr/>
    </dgm:pt>
    <dgm:pt modelId="{2A4F6184-862E-4587-AE3B-432216375A09}" type="pres">
      <dgm:prSet presAssocID="{1734BCBC-70E5-42A0-BB60-83A6146910C5}" presName="rootConnector" presStyleLbl="node2" presStyleIdx="0" presStyleCnt="7"/>
      <dgm:spPr/>
    </dgm:pt>
    <dgm:pt modelId="{496D826B-B1DB-4069-8F13-721E9768F2CE}" type="pres">
      <dgm:prSet presAssocID="{1734BCBC-70E5-42A0-BB60-83A6146910C5}" presName="hierChild4" presStyleCnt="0"/>
      <dgm:spPr/>
    </dgm:pt>
    <dgm:pt modelId="{4C10429C-079E-4F73-A83A-72B98466E80D}" type="pres">
      <dgm:prSet presAssocID="{CA27CD32-2242-4271-8253-C6F39EEF86DF}" presName="Name37" presStyleLbl="parChTrans1D3" presStyleIdx="0" presStyleCnt="9"/>
      <dgm:spPr/>
    </dgm:pt>
    <dgm:pt modelId="{D1EAC715-0DD6-403E-B0CA-7BC0FBC6AE2A}" type="pres">
      <dgm:prSet presAssocID="{5B706D18-BCD5-4460-9E88-63856D46B237}" presName="hierRoot2" presStyleCnt="0">
        <dgm:presLayoutVars>
          <dgm:hierBranch val="init"/>
        </dgm:presLayoutVars>
      </dgm:prSet>
      <dgm:spPr/>
    </dgm:pt>
    <dgm:pt modelId="{ADDD83E6-FACD-4774-A3DF-1A5CD9D3FB8D}" type="pres">
      <dgm:prSet presAssocID="{5B706D18-BCD5-4460-9E88-63856D46B237}" presName="rootComposite" presStyleCnt="0"/>
      <dgm:spPr/>
    </dgm:pt>
    <dgm:pt modelId="{9C38FF87-DBE6-4BF6-828B-4B1CF87AAEA7}" type="pres">
      <dgm:prSet presAssocID="{5B706D18-BCD5-4460-9E88-63856D46B237}" presName="rootText" presStyleLbl="node3" presStyleIdx="0" presStyleCnt="9" custLinFactNeighborX="-2667" custLinFactNeighborY="-4468">
        <dgm:presLayoutVars>
          <dgm:chPref val="3"/>
        </dgm:presLayoutVars>
      </dgm:prSet>
      <dgm:spPr/>
    </dgm:pt>
    <dgm:pt modelId="{1B3C77B4-C4B6-4804-90CE-6933DA1CBC55}" type="pres">
      <dgm:prSet presAssocID="{5B706D18-BCD5-4460-9E88-63856D46B237}" presName="rootConnector" presStyleLbl="node3" presStyleIdx="0" presStyleCnt="9"/>
      <dgm:spPr/>
    </dgm:pt>
    <dgm:pt modelId="{B6ADCF08-F703-4D99-903C-435512BDCBC0}" type="pres">
      <dgm:prSet presAssocID="{5B706D18-BCD5-4460-9E88-63856D46B237}" presName="hierChild4" presStyleCnt="0"/>
      <dgm:spPr/>
    </dgm:pt>
    <dgm:pt modelId="{8077250D-4790-4135-98B6-943838ECC382}" type="pres">
      <dgm:prSet presAssocID="{5B706D18-BCD5-4460-9E88-63856D46B237}" presName="hierChild5" presStyleCnt="0"/>
      <dgm:spPr/>
    </dgm:pt>
    <dgm:pt modelId="{BFEDDFEC-9E20-4A6D-87C4-8DBBA687B4CA}" type="pres">
      <dgm:prSet presAssocID="{EE9B34BD-B504-4F42-97E4-2FAA7892508D}" presName="Name37" presStyleLbl="parChTrans1D3" presStyleIdx="1" presStyleCnt="9"/>
      <dgm:spPr/>
    </dgm:pt>
    <dgm:pt modelId="{5B2AB17B-E6FB-40C7-AECE-228DE87EDD82}" type="pres">
      <dgm:prSet presAssocID="{DA32854C-228F-48F8-AA86-EE6DBCDEFFFF}" presName="hierRoot2" presStyleCnt="0">
        <dgm:presLayoutVars>
          <dgm:hierBranch val="init"/>
        </dgm:presLayoutVars>
      </dgm:prSet>
      <dgm:spPr/>
    </dgm:pt>
    <dgm:pt modelId="{A628473B-6FA3-4113-B7F3-5C39C4E2363E}" type="pres">
      <dgm:prSet presAssocID="{DA32854C-228F-48F8-AA86-EE6DBCDEFFFF}" presName="rootComposite" presStyleCnt="0"/>
      <dgm:spPr/>
    </dgm:pt>
    <dgm:pt modelId="{80E31F4E-6B8F-4BD2-8057-D48CE3DB920B}" type="pres">
      <dgm:prSet presAssocID="{DA32854C-228F-48F8-AA86-EE6DBCDEFFFF}" presName="rootText" presStyleLbl="node3" presStyleIdx="1" presStyleCnt="9">
        <dgm:presLayoutVars>
          <dgm:chPref val="3"/>
        </dgm:presLayoutVars>
      </dgm:prSet>
      <dgm:spPr/>
    </dgm:pt>
    <dgm:pt modelId="{195AE9CC-BD7C-47B2-93EA-717A984E5B1A}" type="pres">
      <dgm:prSet presAssocID="{DA32854C-228F-48F8-AA86-EE6DBCDEFFFF}" presName="rootConnector" presStyleLbl="node3" presStyleIdx="1" presStyleCnt="9"/>
      <dgm:spPr/>
    </dgm:pt>
    <dgm:pt modelId="{149E0EC0-1391-4B28-8D5C-A1EA795BF761}" type="pres">
      <dgm:prSet presAssocID="{DA32854C-228F-48F8-AA86-EE6DBCDEFFFF}" presName="hierChild4" presStyleCnt="0"/>
      <dgm:spPr/>
    </dgm:pt>
    <dgm:pt modelId="{5E9C64A8-B093-43A4-81E4-6966CFF50F75}" type="pres">
      <dgm:prSet presAssocID="{DA32854C-228F-48F8-AA86-EE6DBCDEFFFF}" presName="hierChild5" presStyleCnt="0"/>
      <dgm:spPr/>
    </dgm:pt>
    <dgm:pt modelId="{0923CACB-425E-4507-9883-8195F5EDF845}" type="pres">
      <dgm:prSet presAssocID="{37D1FC27-8DE0-49F9-A380-BCDFC9BA96B0}" presName="Name37" presStyleLbl="parChTrans1D3" presStyleIdx="2" presStyleCnt="9"/>
      <dgm:spPr/>
    </dgm:pt>
    <dgm:pt modelId="{78081811-5E91-4864-BF65-901A506B20DD}" type="pres">
      <dgm:prSet presAssocID="{2495D6BA-A3D8-44CD-A8DF-B059EF04502F}" presName="hierRoot2" presStyleCnt="0">
        <dgm:presLayoutVars>
          <dgm:hierBranch val="init"/>
        </dgm:presLayoutVars>
      </dgm:prSet>
      <dgm:spPr/>
    </dgm:pt>
    <dgm:pt modelId="{2E04F33F-8D18-40C3-BD3C-83FD0E078E1A}" type="pres">
      <dgm:prSet presAssocID="{2495D6BA-A3D8-44CD-A8DF-B059EF04502F}" presName="rootComposite" presStyleCnt="0"/>
      <dgm:spPr/>
    </dgm:pt>
    <dgm:pt modelId="{BC23CFF0-E702-4B18-991F-835889461EDF}" type="pres">
      <dgm:prSet presAssocID="{2495D6BA-A3D8-44CD-A8DF-B059EF04502F}" presName="rootText" presStyleLbl="node3" presStyleIdx="2" presStyleCnt="9">
        <dgm:presLayoutVars>
          <dgm:chPref val="3"/>
        </dgm:presLayoutVars>
      </dgm:prSet>
      <dgm:spPr/>
    </dgm:pt>
    <dgm:pt modelId="{39F3293E-4C49-4098-B6B5-3917C56F494A}" type="pres">
      <dgm:prSet presAssocID="{2495D6BA-A3D8-44CD-A8DF-B059EF04502F}" presName="rootConnector" presStyleLbl="node3" presStyleIdx="2" presStyleCnt="9"/>
      <dgm:spPr/>
    </dgm:pt>
    <dgm:pt modelId="{00988A87-D3DC-485A-BA0B-191FB8838459}" type="pres">
      <dgm:prSet presAssocID="{2495D6BA-A3D8-44CD-A8DF-B059EF04502F}" presName="hierChild4" presStyleCnt="0"/>
      <dgm:spPr/>
    </dgm:pt>
    <dgm:pt modelId="{A375978C-A4B7-466B-B921-D4CB4B4E5258}" type="pres">
      <dgm:prSet presAssocID="{2495D6BA-A3D8-44CD-A8DF-B059EF04502F}" presName="hierChild5" presStyleCnt="0"/>
      <dgm:spPr/>
    </dgm:pt>
    <dgm:pt modelId="{89B4CD49-1ABE-4A6A-8BAE-3D33C2693097}" type="pres">
      <dgm:prSet presAssocID="{3B109C0D-38C9-4539-97F9-0F8FD4E40FB9}" presName="Name37" presStyleLbl="parChTrans1D3" presStyleIdx="3" presStyleCnt="9"/>
      <dgm:spPr/>
    </dgm:pt>
    <dgm:pt modelId="{41865E1F-0694-4345-B6F2-7FE33B39E992}" type="pres">
      <dgm:prSet presAssocID="{A437BBF7-6DA7-41B0-ADC9-1D83FADDD3E7}" presName="hierRoot2" presStyleCnt="0">
        <dgm:presLayoutVars>
          <dgm:hierBranch val="init"/>
        </dgm:presLayoutVars>
      </dgm:prSet>
      <dgm:spPr/>
    </dgm:pt>
    <dgm:pt modelId="{512718EF-E2B3-41AD-873F-C594F95C342C}" type="pres">
      <dgm:prSet presAssocID="{A437BBF7-6DA7-41B0-ADC9-1D83FADDD3E7}" presName="rootComposite" presStyleCnt="0"/>
      <dgm:spPr/>
    </dgm:pt>
    <dgm:pt modelId="{C23EC069-996A-4D6C-A487-008F6C255032}" type="pres">
      <dgm:prSet presAssocID="{A437BBF7-6DA7-41B0-ADC9-1D83FADDD3E7}" presName="rootText" presStyleLbl="node3" presStyleIdx="3" presStyleCnt="9">
        <dgm:presLayoutVars>
          <dgm:chPref val="3"/>
        </dgm:presLayoutVars>
      </dgm:prSet>
      <dgm:spPr/>
    </dgm:pt>
    <dgm:pt modelId="{478BEA2B-1058-48B0-81B1-AA56DD57E374}" type="pres">
      <dgm:prSet presAssocID="{A437BBF7-6DA7-41B0-ADC9-1D83FADDD3E7}" presName="rootConnector" presStyleLbl="node3" presStyleIdx="3" presStyleCnt="9"/>
      <dgm:spPr/>
    </dgm:pt>
    <dgm:pt modelId="{25936895-110F-47B1-9C7B-A54F321491E4}" type="pres">
      <dgm:prSet presAssocID="{A437BBF7-6DA7-41B0-ADC9-1D83FADDD3E7}" presName="hierChild4" presStyleCnt="0"/>
      <dgm:spPr/>
    </dgm:pt>
    <dgm:pt modelId="{A1F8F0AD-2D0F-430D-9FC7-3BE4CC384BAF}" type="pres">
      <dgm:prSet presAssocID="{A437BBF7-6DA7-41B0-ADC9-1D83FADDD3E7}" presName="hierChild5" presStyleCnt="0"/>
      <dgm:spPr/>
    </dgm:pt>
    <dgm:pt modelId="{B8E853AD-1121-4ED3-B7FF-C64497D020DD}" type="pres">
      <dgm:prSet presAssocID="{E00000C5-0957-4648-B5D5-3A1B10252073}" presName="Name37" presStyleLbl="parChTrans1D3" presStyleIdx="4" presStyleCnt="9"/>
      <dgm:spPr/>
    </dgm:pt>
    <dgm:pt modelId="{14493AEA-15CF-46E9-9B46-6605D973DED3}" type="pres">
      <dgm:prSet presAssocID="{33E761FF-359B-4CDE-B475-69BB6F438C63}" presName="hierRoot2" presStyleCnt="0">
        <dgm:presLayoutVars>
          <dgm:hierBranch val="init"/>
        </dgm:presLayoutVars>
      </dgm:prSet>
      <dgm:spPr/>
    </dgm:pt>
    <dgm:pt modelId="{1376F372-B151-49A8-A2EE-2D7AC714E88B}" type="pres">
      <dgm:prSet presAssocID="{33E761FF-359B-4CDE-B475-69BB6F438C63}" presName="rootComposite" presStyleCnt="0"/>
      <dgm:spPr/>
    </dgm:pt>
    <dgm:pt modelId="{C59D5E31-44A3-45C6-8914-5934FD2F6465}" type="pres">
      <dgm:prSet presAssocID="{33E761FF-359B-4CDE-B475-69BB6F438C63}" presName="rootText" presStyleLbl="node3" presStyleIdx="4" presStyleCnt="9">
        <dgm:presLayoutVars>
          <dgm:chPref val="3"/>
        </dgm:presLayoutVars>
      </dgm:prSet>
      <dgm:spPr/>
    </dgm:pt>
    <dgm:pt modelId="{EECBA4EF-9638-48CA-8CC6-E7588ABB045A}" type="pres">
      <dgm:prSet presAssocID="{33E761FF-359B-4CDE-B475-69BB6F438C63}" presName="rootConnector" presStyleLbl="node3" presStyleIdx="4" presStyleCnt="9"/>
      <dgm:spPr/>
    </dgm:pt>
    <dgm:pt modelId="{44748263-2512-4265-BAF6-B6AE2A9F6CE1}" type="pres">
      <dgm:prSet presAssocID="{33E761FF-359B-4CDE-B475-69BB6F438C63}" presName="hierChild4" presStyleCnt="0"/>
      <dgm:spPr/>
    </dgm:pt>
    <dgm:pt modelId="{3CC99015-7B20-4C63-81C3-6E7F0E032C58}" type="pres">
      <dgm:prSet presAssocID="{33E761FF-359B-4CDE-B475-69BB6F438C63}" presName="hierChild5" presStyleCnt="0"/>
      <dgm:spPr/>
    </dgm:pt>
    <dgm:pt modelId="{821FE671-4898-4D7D-A219-D7D671ED0290}" type="pres">
      <dgm:prSet presAssocID="{1734BCBC-70E5-42A0-BB60-83A6146910C5}" presName="hierChild5" presStyleCnt="0"/>
      <dgm:spPr/>
    </dgm:pt>
    <dgm:pt modelId="{1AD672FD-FC3A-4493-8354-AC80F0AEA390}" type="pres">
      <dgm:prSet presAssocID="{64C53A29-AE7A-4AAF-8F20-5F7AE94BC89B}" presName="Name37" presStyleLbl="parChTrans1D2" presStyleIdx="1" presStyleCnt="7"/>
      <dgm:spPr/>
    </dgm:pt>
    <dgm:pt modelId="{19B0E166-6754-4BE7-87B3-1126A6F81656}" type="pres">
      <dgm:prSet presAssocID="{5FC09E33-72E0-4526-9E52-3AB5D79E04E6}" presName="hierRoot2" presStyleCnt="0">
        <dgm:presLayoutVars>
          <dgm:hierBranch val="init"/>
        </dgm:presLayoutVars>
      </dgm:prSet>
      <dgm:spPr/>
    </dgm:pt>
    <dgm:pt modelId="{44CB34DD-3B57-4731-83E6-45D7AD43178D}" type="pres">
      <dgm:prSet presAssocID="{5FC09E33-72E0-4526-9E52-3AB5D79E04E6}" presName="rootComposite" presStyleCnt="0"/>
      <dgm:spPr/>
    </dgm:pt>
    <dgm:pt modelId="{B5E53867-AF74-4064-A536-8882AA7492A4}" type="pres">
      <dgm:prSet presAssocID="{5FC09E33-72E0-4526-9E52-3AB5D79E04E6}" presName="rootText" presStyleLbl="node2" presStyleIdx="1" presStyleCnt="7" custScaleX="120412" custScaleY="132352">
        <dgm:presLayoutVars>
          <dgm:chPref val="3"/>
        </dgm:presLayoutVars>
      </dgm:prSet>
      <dgm:spPr/>
    </dgm:pt>
    <dgm:pt modelId="{4FFDE18E-B34E-4FA2-9D16-17C1EFD2B6C4}" type="pres">
      <dgm:prSet presAssocID="{5FC09E33-72E0-4526-9E52-3AB5D79E04E6}" presName="rootConnector" presStyleLbl="node2" presStyleIdx="1" presStyleCnt="7"/>
      <dgm:spPr/>
    </dgm:pt>
    <dgm:pt modelId="{7FCD7321-FD15-4C99-A84A-0ADF9BD3B93A}" type="pres">
      <dgm:prSet presAssocID="{5FC09E33-72E0-4526-9E52-3AB5D79E04E6}" presName="hierChild4" presStyleCnt="0"/>
      <dgm:spPr/>
    </dgm:pt>
    <dgm:pt modelId="{9CD25415-3AF0-4214-8DB9-C3C9EE91B7A2}" type="pres">
      <dgm:prSet presAssocID="{600FEFE6-D6CE-4C54-8952-03001C95EEA8}" presName="Name37" presStyleLbl="parChTrans1D3" presStyleIdx="5" presStyleCnt="9"/>
      <dgm:spPr/>
    </dgm:pt>
    <dgm:pt modelId="{5C357BF1-91FE-43B1-86A0-DE2E60D9210C}" type="pres">
      <dgm:prSet presAssocID="{636C45D2-FB9C-4413-89B3-75C5062E9822}" presName="hierRoot2" presStyleCnt="0">
        <dgm:presLayoutVars>
          <dgm:hierBranch val="init"/>
        </dgm:presLayoutVars>
      </dgm:prSet>
      <dgm:spPr/>
    </dgm:pt>
    <dgm:pt modelId="{AFE050B5-19EF-4524-B4FB-110E71E03C0D}" type="pres">
      <dgm:prSet presAssocID="{636C45D2-FB9C-4413-89B3-75C5062E9822}" presName="rootComposite" presStyleCnt="0"/>
      <dgm:spPr/>
    </dgm:pt>
    <dgm:pt modelId="{3D67E649-26A5-4D20-9944-2C857E19474D}" type="pres">
      <dgm:prSet presAssocID="{636C45D2-FB9C-4413-89B3-75C5062E9822}" presName="rootText" presStyleLbl="node3" presStyleIdx="5" presStyleCnt="9">
        <dgm:presLayoutVars>
          <dgm:chPref val="3"/>
        </dgm:presLayoutVars>
      </dgm:prSet>
      <dgm:spPr/>
    </dgm:pt>
    <dgm:pt modelId="{3E0C47B0-E264-4148-A695-A82F8EE04F5E}" type="pres">
      <dgm:prSet presAssocID="{636C45D2-FB9C-4413-89B3-75C5062E9822}" presName="rootConnector" presStyleLbl="node3" presStyleIdx="5" presStyleCnt="9"/>
      <dgm:spPr/>
    </dgm:pt>
    <dgm:pt modelId="{8EC0AD2B-36D6-4645-84E2-0392F3DE3038}" type="pres">
      <dgm:prSet presAssocID="{636C45D2-FB9C-4413-89B3-75C5062E9822}" presName="hierChild4" presStyleCnt="0"/>
      <dgm:spPr/>
    </dgm:pt>
    <dgm:pt modelId="{03A504FA-BADF-4A8D-B22C-7B4FCCB3AF81}" type="pres">
      <dgm:prSet presAssocID="{636C45D2-FB9C-4413-89B3-75C5062E9822}" presName="hierChild5" presStyleCnt="0"/>
      <dgm:spPr/>
    </dgm:pt>
    <dgm:pt modelId="{9A605AB1-1442-499B-8A0B-80D63BD45DC6}" type="pres">
      <dgm:prSet presAssocID="{4D7F0E23-85D2-4B9A-9E18-DF8BB18AE670}" presName="Name37" presStyleLbl="parChTrans1D3" presStyleIdx="6" presStyleCnt="9"/>
      <dgm:spPr/>
    </dgm:pt>
    <dgm:pt modelId="{104B8E38-8CD0-4A9F-8993-360E0E68E1B3}" type="pres">
      <dgm:prSet presAssocID="{823AE15C-4AE0-4796-A0F8-17D7852AE216}" presName="hierRoot2" presStyleCnt="0">
        <dgm:presLayoutVars>
          <dgm:hierBranch val="init"/>
        </dgm:presLayoutVars>
      </dgm:prSet>
      <dgm:spPr/>
    </dgm:pt>
    <dgm:pt modelId="{63937756-9C69-4EFD-A2F3-BEE41642EC38}" type="pres">
      <dgm:prSet presAssocID="{823AE15C-4AE0-4796-A0F8-17D7852AE216}" presName="rootComposite" presStyleCnt="0"/>
      <dgm:spPr/>
    </dgm:pt>
    <dgm:pt modelId="{2BBC0A52-C8FD-4414-B7B7-D18759CABD66}" type="pres">
      <dgm:prSet presAssocID="{823AE15C-4AE0-4796-A0F8-17D7852AE216}" presName="rootText" presStyleLbl="node3" presStyleIdx="6" presStyleCnt="9">
        <dgm:presLayoutVars>
          <dgm:chPref val="3"/>
        </dgm:presLayoutVars>
      </dgm:prSet>
      <dgm:spPr/>
    </dgm:pt>
    <dgm:pt modelId="{C184352E-2834-4C89-9DD0-E0278FCAF40B}" type="pres">
      <dgm:prSet presAssocID="{823AE15C-4AE0-4796-A0F8-17D7852AE216}" presName="rootConnector" presStyleLbl="node3" presStyleIdx="6" presStyleCnt="9"/>
      <dgm:spPr/>
    </dgm:pt>
    <dgm:pt modelId="{853281B1-69BF-469F-9CA9-D55D17AD3498}" type="pres">
      <dgm:prSet presAssocID="{823AE15C-4AE0-4796-A0F8-17D7852AE216}" presName="hierChild4" presStyleCnt="0"/>
      <dgm:spPr/>
    </dgm:pt>
    <dgm:pt modelId="{E860453C-6D1B-42A6-A891-BA347E62EE25}" type="pres">
      <dgm:prSet presAssocID="{823AE15C-4AE0-4796-A0F8-17D7852AE216}" presName="hierChild5" presStyleCnt="0"/>
      <dgm:spPr/>
    </dgm:pt>
    <dgm:pt modelId="{5A4CFC6C-A09B-4BEE-93A7-915C4D2D56D1}" type="pres">
      <dgm:prSet presAssocID="{3FFA8A1C-CA53-402B-9787-6A537D7B8CB3}" presName="Name37" presStyleLbl="parChTrans1D3" presStyleIdx="7" presStyleCnt="9"/>
      <dgm:spPr/>
    </dgm:pt>
    <dgm:pt modelId="{A46416D5-57C4-4657-B68B-17E8AD5D7D6F}" type="pres">
      <dgm:prSet presAssocID="{865016E7-42E7-47D8-81D8-90521F70E757}" presName="hierRoot2" presStyleCnt="0">
        <dgm:presLayoutVars>
          <dgm:hierBranch val="init"/>
        </dgm:presLayoutVars>
      </dgm:prSet>
      <dgm:spPr/>
    </dgm:pt>
    <dgm:pt modelId="{FF41BB84-0AE7-4160-BD82-7BA05B80D46C}" type="pres">
      <dgm:prSet presAssocID="{865016E7-42E7-47D8-81D8-90521F70E757}" presName="rootComposite" presStyleCnt="0"/>
      <dgm:spPr/>
    </dgm:pt>
    <dgm:pt modelId="{034D7F10-85B1-430F-873B-2D8CBFDF5249}" type="pres">
      <dgm:prSet presAssocID="{865016E7-42E7-47D8-81D8-90521F70E757}" presName="rootText" presStyleLbl="node3" presStyleIdx="7" presStyleCnt="9">
        <dgm:presLayoutVars>
          <dgm:chPref val="3"/>
        </dgm:presLayoutVars>
      </dgm:prSet>
      <dgm:spPr/>
    </dgm:pt>
    <dgm:pt modelId="{1FD9B2DF-EF2A-40FB-9443-1C91FED03D21}" type="pres">
      <dgm:prSet presAssocID="{865016E7-42E7-47D8-81D8-90521F70E757}" presName="rootConnector" presStyleLbl="node3" presStyleIdx="7" presStyleCnt="9"/>
      <dgm:spPr/>
    </dgm:pt>
    <dgm:pt modelId="{4D38FF05-3B6C-4840-B7CD-F54719B54F06}" type="pres">
      <dgm:prSet presAssocID="{865016E7-42E7-47D8-81D8-90521F70E757}" presName="hierChild4" presStyleCnt="0"/>
      <dgm:spPr/>
    </dgm:pt>
    <dgm:pt modelId="{94667D9D-2D4B-4757-979A-2CE7E1ED4715}" type="pres">
      <dgm:prSet presAssocID="{865016E7-42E7-47D8-81D8-90521F70E757}" presName="hierChild5" presStyleCnt="0"/>
      <dgm:spPr/>
    </dgm:pt>
    <dgm:pt modelId="{EE6C6D01-B4C6-4701-897D-2C45246C891A}" type="pres">
      <dgm:prSet presAssocID="{7DA6B79C-C8B5-410E-98C7-CF61D3EE5254}" presName="Name37" presStyleLbl="parChTrans1D3" presStyleIdx="8" presStyleCnt="9"/>
      <dgm:spPr/>
    </dgm:pt>
    <dgm:pt modelId="{754E6047-04D2-445D-A38C-D1416BA2508A}" type="pres">
      <dgm:prSet presAssocID="{F7DBE7B2-8CC5-4A61-BE8D-03A4A341D60F}" presName="hierRoot2" presStyleCnt="0">
        <dgm:presLayoutVars>
          <dgm:hierBranch val="init"/>
        </dgm:presLayoutVars>
      </dgm:prSet>
      <dgm:spPr/>
    </dgm:pt>
    <dgm:pt modelId="{B4F3A86E-9525-4C65-8952-9FE58AB9A799}" type="pres">
      <dgm:prSet presAssocID="{F7DBE7B2-8CC5-4A61-BE8D-03A4A341D60F}" presName="rootComposite" presStyleCnt="0"/>
      <dgm:spPr/>
    </dgm:pt>
    <dgm:pt modelId="{B1CAE677-4192-4539-BBFD-AC1F6BBC1E33}" type="pres">
      <dgm:prSet presAssocID="{F7DBE7B2-8CC5-4A61-BE8D-03A4A341D60F}" presName="rootText" presStyleLbl="node3" presStyleIdx="8" presStyleCnt="9">
        <dgm:presLayoutVars>
          <dgm:chPref val="3"/>
        </dgm:presLayoutVars>
      </dgm:prSet>
      <dgm:spPr/>
    </dgm:pt>
    <dgm:pt modelId="{137C32CA-4CA9-4358-BA69-2F888AC49D0E}" type="pres">
      <dgm:prSet presAssocID="{F7DBE7B2-8CC5-4A61-BE8D-03A4A341D60F}" presName="rootConnector" presStyleLbl="node3" presStyleIdx="8" presStyleCnt="9"/>
      <dgm:spPr/>
    </dgm:pt>
    <dgm:pt modelId="{C419885E-9B5B-4044-BB48-C8EC835A6D74}" type="pres">
      <dgm:prSet presAssocID="{F7DBE7B2-8CC5-4A61-BE8D-03A4A341D60F}" presName="hierChild4" presStyleCnt="0"/>
      <dgm:spPr/>
    </dgm:pt>
    <dgm:pt modelId="{EAF70A56-0D74-479B-9E66-ABE53FF9150F}" type="pres">
      <dgm:prSet presAssocID="{F7DBE7B2-8CC5-4A61-BE8D-03A4A341D60F}" presName="hierChild5" presStyleCnt="0"/>
      <dgm:spPr/>
    </dgm:pt>
    <dgm:pt modelId="{D8B1854D-B0FA-4692-B0CC-305A7AAD23C9}" type="pres">
      <dgm:prSet presAssocID="{5FC09E33-72E0-4526-9E52-3AB5D79E04E6}" presName="hierChild5" presStyleCnt="0"/>
      <dgm:spPr/>
    </dgm:pt>
    <dgm:pt modelId="{F076DAF0-69C5-4223-AD8E-74C512DFFB53}" type="pres">
      <dgm:prSet presAssocID="{0690D2AD-F0B3-4BF5-8722-6A490FD8B6E7}" presName="Name37" presStyleLbl="parChTrans1D2" presStyleIdx="2" presStyleCnt="7"/>
      <dgm:spPr/>
    </dgm:pt>
    <dgm:pt modelId="{507BD4A4-009A-4EFE-9AFC-8CD386DACE78}" type="pres">
      <dgm:prSet presAssocID="{B2B48D5D-4CFF-4561-A661-E1706AF5EE57}" presName="hierRoot2" presStyleCnt="0">
        <dgm:presLayoutVars>
          <dgm:hierBranch val="init"/>
        </dgm:presLayoutVars>
      </dgm:prSet>
      <dgm:spPr/>
    </dgm:pt>
    <dgm:pt modelId="{BF55373B-6A8C-4F40-9625-F55B5AEE198F}" type="pres">
      <dgm:prSet presAssocID="{B2B48D5D-4CFF-4561-A661-E1706AF5EE57}" presName="rootComposite" presStyleCnt="0"/>
      <dgm:spPr/>
    </dgm:pt>
    <dgm:pt modelId="{BBFE9621-DD04-41EB-9A8C-860A9CD95954}" type="pres">
      <dgm:prSet presAssocID="{B2B48D5D-4CFF-4561-A661-E1706AF5EE57}" presName="rootText" presStyleLbl="node2" presStyleIdx="2" presStyleCnt="7" custScaleX="114288" custLinFactNeighborX="3693" custLinFactNeighborY="1360">
        <dgm:presLayoutVars>
          <dgm:chPref val="3"/>
        </dgm:presLayoutVars>
      </dgm:prSet>
      <dgm:spPr/>
    </dgm:pt>
    <dgm:pt modelId="{00DC9FFC-C7FF-410B-BFE3-00B08C4FAC15}" type="pres">
      <dgm:prSet presAssocID="{B2B48D5D-4CFF-4561-A661-E1706AF5EE57}" presName="rootConnector" presStyleLbl="node2" presStyleIdx="2" presStyleCnt="7"/>
      <dgm:spPr/>
    </dgm:pt>
    <dgm:pt modelId="{EE40B9CC-B0D6-46A5-91A1-2BEAC7C9D173}" type="pres">
      <dgm:prSet presAssocID="{B2B48D5D-4CFF-4561-A661-E1706AF5EE57}" presName="hierChild4" presStyleCnt="0"/>
      <dgm:spPr/>
    </dgm:pt>
    <dgm:pt modelId="{978C5C75-0328-47B0-9A03-492F9BE9F3B7}" type="pres">
      <dgm:prSet presAssocID="{B2B48D5D-4CFF-4561-A661-E1706AF5EE57}" presName="hierChild5" presStyleCnt="0"/>
      <dgm:spPr/>
    </dgm:pt>
    <dgm:pt modelId="{97C58E8D-7950-48C7-939D-7CC6F3E417BE}" type="pres">
      <dgm:prSet presAssocID="{C0A8012E-9B1C-4115-9A6C-9A635A97D89B}" presName="Name37" presStyleLbl="parChTrans1D2" presStyleIdx="3" presStyleCnt="7"/>
      <dgm:spPr/>
    </dgm:pt>
    <dgm:pt modelId="{5562A1BF-4944-4910-87BB-829FD1BF94FF}" type="pres">
      <dgm:prSet presAssocID="{B9E0106C-2FA8-40A1-8FF4-6B8CC9E644E0}" presName="hierRoot2" presStyleCnt="0">
        <dgm:presLayoutVars>
          <dgm:hierBranch val="init"/>
        </dgm:presLayoutVars>
      </dgm:prSet>
      <dgm:spPr/>
    </dgm:pt>
    <dgm:pt modelId="{EA8D53CF-6DBF-4887-8384-33BB3E8E7CCB}" type="pres">
      <dgm:prSet presAssocID="{B9E0106C-2FA8-40A1-8FF4-6B8CC9E644E0}" presName="rootComposite" presStyleCnt="0"/>
      <dgm:spPr/>
    </dgm:pt>
    <dgm:pt modelId="{348320D5-C485-43B3-9423-34CAA4E8845A}" type="pres">
      <dgm:prSet presAssocID="{B9E0106C-2FA8-40A1-8FF4-6B8CC9E644E0}" presName="rootText" presStyleLbl="node2" presStyleIdx="3" presStyleCnt="7" custLinFactNeighborX="-239" custLinFactNeighborY="1360">
        <dgm:presLayoutVars>
          <dgm:chPref val="3"/>
        </dgm:presLayoutVars>
      </dgm:prSet>
      <dgm:spPr/>
    </dgm:pt>
    <dgm:pt modelId="{A7480B1D-89C1-4574-A90C-C88DBDB07C3D}" type="pres">
      <dgm:prSet presAssocID="{B9E0106C-2FA8-40A1-8FF4-6B8CC9E644E0}" presName="rootConnector" presStyleLbl="node2" presStyleIdx="3" presStyleCnt="7"/>
      <dgm:spPr/>
    </dgm:pt>
    <dgm:pt modelId="{2530FAE5-48B7-4869-BE11-32BA09FCAE5B}" type="pres">
      <dgm:prSet presAssocID="{B9E0106C-2FA8-40A1-8FF4-6B8CC9E644E0}" presName="hierChild4" presStyleCnt="0"/>
      <dgm:spPr/>
    </dgm:pt>
    <dgm:pt modelId="{BD604B6A-CFBF-42FF-8631-0F3B22772025}" type="pres">
      <dgm:prSet presAssocID="{B9E0106C-2FA8-40A1-8FF4-6B8CC9E644E0}" presName="hierChild5" presStyleCnt="0"/>
      <dgm:spPr/>
    </dgm:pt>
    <dgm:pt modelId="{A19F7475-6974-4844-A59D-F3A26F261047}" type="pres">
      <dgm:prSet presAssocID="{8A2A122A-E30A-4805-9FF9-F61C5A86B808}" presName="Name37" presStyleLbl="parChTrans1D2" presStyleIdx="4" presStyleCnt="7"/>
      <dgm:spPr/>
    </dgm:pt>
    <dgm:pt modelId="{A0219EF9-27AA-473E-AF58-83561BD317F0}" type="pres">
      <dgm:prSet presAssocID="{5D872EA2-D8C8-4E13-8CCD-0E8C763E9343}" presName="hierRoot2" presStyleCnt="0">
        <dgm:presLayoutVars>
          <dgm:hierBranch val="init"/>
        </dgm:presLayoutVars>
      </dgm:prSet>
      <dgm:spPr/>
    </dgm:pt>
    <dgm:pt modelId="{30D76C6B-6DE6-4C10-94B2-E1E9608AD09C}" type="pres">
      <dgm:prSet presAssocID="{5D872EA2-D8C8-4E13-8CCD-0E8C763E9343}" presName="rootComposite" presStyleCnt="0"/>
      <dgm:spPr/>
    </dgm:pt>
    <dgm:pt modelId="{4EA8E8F4-6894-4DD3-ACE5-3FA7C4FD9CAF}" type="pres">
      <dgm:prSet presAssocID="{5D872EA2-D8C8-4E13-8CCD-0E8C763E9343}" presName="rootText" presStyleLbl="node2" presStyleIdx="4" presStyleCnt="7">
        <dgm:presLayoutVars>
          <dgm:chPref val="3"/>
        </dgm:presLayoutVars>
      </dgm:prSet>
      <dgm:spPr/>
    </dgm:pt>
    <dgm:pt modelId="{9C9FDD90-9280-4421-A81D-60FFC3FC69EB}" type="pres">
      <dgm:prSet presAssocID="{5D872EA2-D8C8-4E13-8CCD-0E8C763E9343}" presName="rootConnector" presStyleLbl="node2" presStyleIdx="4" presStyleCnt="7"/>
      <dgm:spPr/>
    </dgm:pt>
    <dgm:pt modelId="{27828A46-9C7B-4859-B374-197B7F22CB87}" type="pres">
      <dgm:prSet presAssocID="{5D872EA2-D8C8-4E13-8CCD-0E8C763E9343}" presName="hierChild4" presStyleCnt="0"/>
      <dgm:spPr/>
    </dgm:pt>
    <dgm:pt modelId="{940165AC-2EBE-4BD0-9C77-E2BB3A3C95C1}" type="pres">
      <dgm:prSet presAssocID="{5D872EA2-D8C8-4E13-8CCD-0E8C763E9343}" presName="hierChild5" presStyleCnt="0"/>
      <dgm:spPr/>
    </dgm:pt>
    <dgm:pt modelId="{4C811F1E-DC0E-4435-A625-98D05ADCE856}" type="pres">
      <dgm:prSet presAssocID="{F9F5F843-8457-471C-8312-9393E64B2BB3}" presName="Name37" presStyleLbl="parChTrans1D2" presStyleIdx="5" presStyleCnt="7"/>
      <dgm:spPr/>
    </dgm:pt>
    <dgm:pt modelId="{42889EC2-25E5-4D7D-905C-5D9B6D8C2EDB}" type="pres">
      <dgm:prSet presAssocID="{53EDFB11-3B1F-498B-9DC4-942DFC2C2941}" presName="hierRoot2" presStyleCnt="0">
        <dgm:presLayoutVars>
          <dgm:hierBranch val="init"/>
        </dgm:presLayoutVars>
      </dgm:prSet>
      <dgm:spPr/>
    </dgm:pt>
    <dgm:pt modelId="{5016133E-B24E-4799-9432-7C5A9B024E85}" type="pres">
      <dgm:prSet presAssocID="{53EDFB11-3B1F-498B-9DC4-942DFC2C2941}" presName="rootComposite" presStyleCnt="0"/>
      <dgm:spPr/>
    </dgm:pt>
    <dgm:pt modelId="{2F2D3530-5CE5-44A2-9A2C-EA1819796EE5}" type="pres">
      <dgm:prSet presAssocID="{53EDFB11-3B1F-498B-9DC4-942DFC2C2941}" presName="rootText" presStyleLbl="node2" presStyleIdx="5" presStyleCnt="7" custScaleX="150176" custLinFactNeighborX="-1628" custLinFactNeighborY="3255">
        <dgm:presLayoutVars>
          <dgm:chPref val="3"/>
        </dgm:presLayoutVars>
      </dgm:prSet>
      <dgm:spPr/>
    </dgm:pt>
    <dgm:pt modelId="{75F6D9B0-EFD4-482E-A70B-EC854EEE2CC5}" type="pres">
      <dgm:prSet presAssocID="{53EDFB11-3B1F-498B-9DC4-942DFC2C2941}" presName="rootConnector" presStyleLbl="node2" presStyleIdx="5" presStyleCnt="7"/>
      <dgm:spPr/>
    </dgm:pt>
    <dgm:pt modelId="{423D5F86-8A51-4C3E-A8FF-32CBABF96388}" type="pres">
      <dgm:prSet presAssocID="{53EDFB11-3B1F-498B-9DC4-942DFC2C2941}" presName="hierChild4" presStyleCnt="0"/>
      <dgm:spPr/>
    </dgm:pt>
    <dgm:pt modelId="{20A24BE8-C6A9-40EF-ABFB-33AA6CAB6224}" type="pres">
      <dgm:prSet presAssocID="{53EDFB11-3B1F-498B-9DC4-942DFC2C2941}" presName="hierChild5" presStyleCnt="0"/>
      <dgm:spPr/>
    </dgm:pt>
    <dgm:pt modelId="{7535D9FA-0416-495F-A36B-E0B7CAE77269}" type="pres">
      <dgm:prSet presAssocID="{10E3D982-8129-4E7F-A343-866795AD2E28}" presName="Name37" presStyleLbl="parChTrans1D2" presStyleIdx="6" presStyleCnt="7"/>
      <dgm:spPr/>
    </dgm:pt>
    <dgm:pt modelId="{87CEF5E7-5913-4626-8707-6939E414F3F6}" type="pres">
      <dgm:prSet presAssocID="{B316909C-8F32-429D-B640-49C381D60E86}" presName="hierRoot2" presStyleCnt="0">
        <dgm:presLayoutVars>
          <dgm:hierBranch val="init"/>
        </dgm:presLayoutVars>
      </dgm:prSet>
      <dgm:spPr/>
    </dgm:pt>
    <dgm:pt modelId="{50E3F8CB-9A38-436C-BDBF-887B25360ECB}" type="pres">
      <dgm:prSet presAssocID="{B316909C-8F32-429D-B640-49C381D60E86}" presName="rootComposite" presStyleCnt="0"/>
      <dgm:spPr/>
    </dgm:pt>
    <dgm:pt modelId="{0C20EFAE-63D4-43CF-86BB-2EA7754D7172}" type="pres">
      <dgm:prSet presAssocID="{B316909C-8F32-429D-B640-49C381D60E86}" presName="rootText" presStyleLbl="node2" presStyleIdx="6" presStyleCnt="7">
        <dgm:presLayoutVars>
          <dgm:chPref val="3"/>
        </dgm:presLayoutVars>
      </dgm:prSet>
      <dgm:spPr/>
    </dgm:pt>
    <dgm:pt modelId="{C1C41E41-345E-47CB-89A5-572C059A4704}" type="pres">
      <dgm:prSet presAssocID="{B316909C-8F32-429D-B640-49C381D60E86}" presName="rootConnector" presStyleLbl="node2" presStyleIdx="6" presStyleCnt="7"/>
      <dgm:spPr/>
    </dgm:pt>
    <dgm:pt modelId="{186822C5-066B-4FA4-926C-C718ED2D5A90}" type="pres">
      <dgm:prSet presAssocID="{B316909C-8F32-429D-B640-49C381D60E86}" presName="hierChild4" presStyleCnt="0"/>
      <dgm:spPr/>
    </dgm:pt>
    <dgm:pt modelId="{6B63B363-D367-4D8B-9184-C110BD5E7F23}" type="pres">
      <dgm:prSet presAssocID="{B316909C-8F32-429D-B640-49C381D60E86}" presName="hierChild5" presStyleCnt="0"/>
      <dgm:spPr/>
    </dgm:pt>
    <dgm:pt modelId="{64000994-73F7-48E5-A06D-B1AD080FD888}" type="pres">
      <dgm:prSet presAssocID="{4120677A-9FBD-4E6D-8188-7320C5360772}" presName="hierChild3" presStyleCnt="0"/>
      <dgm:spPr/>
    </dgm:pt>
  </dgm:ptLst>
  <dgm:cxnLst>
    <dgm:cxn modelId="{DAFF7B04-CD23-4592-9DCB-DA14129529E9}" type="presOf" srcId="{B316909C-8F32-429D-B640-49C381D60E86}" destId="{0C20EFAE-63D4-43CF-86BB-2EA7754D7172}" srcOrd="0" destOrd="0" presId="urn:microsoft.com/office/officeart/2005/8/layout/orgChart1"/>
    <dgm:cxn modelId="{ACCC1F08-0070-4BE8-8336-3BACE8A64AA1}" type="presOf" srcId="{CA27CD32-2242-4271-8253-C6F39EEF86DF}" destId="{4C10429C-079E-4F73-A83A-72B98466E80D}" srcOrd="0" destOrd="0" presId="urn:microsoft.com/office/officeart/2005/8/layout/orgChart1"/>
    <dgm:cxn modelId="{D201940A-3E31-4436-9043-70E00072D8C5}" type="presOf" srcId="{7DA6B79C-C8B5-410E-98C7-CF61D3EE5254}" destId="{EE6C6D01-B4C6-4701-897D-2C45246C891A}" srcOrd="0" destOrd="0" presId="urn:microsoft.com/office/officeart/2005/8/layout/orgChart1"/>
    <dgm:cxn modelId="{C4A8C513-DDF9-43B0-B50B-24EE4E877FB1}" srcId="{4120677A-9FBD-4E6D-8188-7320C5360772}" destId="{B316909C-8F32-429D-B640-49C381D60E86}" srcOrd="6" destOrd="0" parTransId="{10E3D982-8129-4E7F-A343-866795AD2E28}" sibTransId="{955C0F58-680A-422D-B90F-FF5BB7261EB5}"/>
    <dgm:cxn modelId="{7FE22214-1840-4F87-A91A-AB774E8A3C3B}" srcId="{47FDEC9B-91F2-4327-A463-E986CBB0E804}" destId="{4120677A-9FBD-4E6D-8188-7320C5360772}" srcOrd="0" destOrd="0" parTransId="{87A0F464-1FF0-4A16-B1CD-028F3E70ABC0}" sibTransId="{9F396C70-EB67-4EF8-A367-4501D663DD49}"/>
    <dgm:cxn modelId="{C3E05A17-F2F5-4A3B-99C5-3A9F1EDB72F3}" srcId="{1734BCBC-70E5-42A0-BB60-83A6146910C5}" destId="{5B706D18-BCD5-4460-9E88-63856D46B237}" srcOrd="0" destOrd="0" parTransId="{CA27CD32-2242-4271-8253-C6F39EEF86DF}" sibTransId="{C1EA3046-C0F0-44C0-AEF1-BF52DB861208}"/>
    <dgm:cxn modelId="{829A491B-ECE1-4F6F-89F2-F75444E07DE4}" srcId="{5FC09E33-72E0-4526-9E52-3AB5D79E04E6}" destId="{636C45D2-FB9C-4413-89B3-75C5062E9822}" srcOrd="0" destOrd="0" parTransId="{600FEFE6-D6CE-4C54-8952-03001C95EEA8}" sibTransId="{979BB3F1-C573-4BFB-99E0-92A13E4B09FB}"/>
    <dgm:cxn modelId="{BBA04F1B-7379-419C-867C-C354BECAFF82}" type="presOf" srcId="{823AE15C-4AE0-4796-A0F8-17D7852AE216}" destId="{C184352E-2834-4C89-9DD0-E0278FCAF40B}" srcOrd="1" destOrd="0" presId="urn:microsoft.com/office/officeart/2005/8/layout/orgChart1"/>
    <dgm:cxn modelId="{E381D61D-62CE-4EEC-A2F1-1C5A3BDF8BA9}" type="presOf" srcId="{865016E7-42E7-47D8-81D8-90521F70E757}" destId="{1FD9B2DF-EF2A-40FB-9443-1C91FED03D21}" srcOrd="1" destOrd="0" presId="urn:microsoft.com/office/officeart/2005/8/layout/orgChart1"/>
    <dgm:cxn modelId="{661F1223-8E8E-40B2-80C7-8EF59CF84101}" srcId="{5FC09E33-72E0-4526-9E52-3AB5D79E04E6}" destId="{823AE15C-4AE0-4796-A0F8-17D7852AE216}" srcOrd="1" destOrd="0" parTransId="{4D7F0E23-85D2-4B9A-9E18-DF8BB18AE670}" sibTransId="{146BA3ED-8F56-43C7-9DA1-EBEA0BCCE7D6}"/>
    <dgm:cxn modelId="{A319B626-0EDB-46CD-8F15-8810EFD78EAE}" type="presOf" srcId="{0690D2AD-F0B3-4BF5-8722-6A490FD8B6E7}" destId="{F076DAF0-69C5-4223-AD8E-74C512DFFB53}" srcOrd="0" destOrd="0" presId="urn:microsoft.com/office/officeart/2005/8/layout/orgChart1"/>
    <dgm:cxn modelId="{9A27C528-5B48-423C-8E69-3D013EB163A2}" type="presOf" srcId="{53EDFB11-3B1F-498B-9DC4-942DFC2C2941}" destId="{2F2D3530-5CE5-44A2-9A2C-EA1819796EE5}" srcOrd="0" destOrd="0" presId="urn:microsoft.com/office/officeart/2005/8/layout/orgChart1"/>
    <dgm:cxn modelId="{2D2D3439-5182-4966-AEB7-DE794DD5F8CD}" type="presOf" srcId="{10E3D982-8129-4E7F-A343-866795AD2E28}" destId="{7535D9FA-0416-495F-A36B-E0B7CAE77269}" srcOrd="0" destOrd="0" presId="urn:microsoft.com/office/officeart/2005/8/layout/orgChart1"/>
    <dgm:cxn modelId="{5634C539-53A4-40DC-9D27-444C18373720}" type="presOf" srcId="{F7DBE7B2-8CC5-4A61-BE8D-03A4A341D60F}" destId="{B1CAE677-4192-4539-BBFD-AC1F6BBC1E33}" srcOrd="0" destOrd="0" presId="urn:microsoft.com/office/officeart/2005/8/layout/orgChart1"/>
    <dgm:cxn modelId="{8060723B-AD4E-48F4-860D-2CB39EA177D0}" type="presOf" srcId="{F7DBE7B2-8CC5-4A61-BE8D-03A4A341D60F}" destId="{137C32CA-4CA9-4358-BA69-2F888AC49D0E}" srcOrd="1" destOrd="0" presId="urn:microsoft.com/office/officeart/2005/8/layout/orgChart1"/>
    <dgm:cxn modelId="{AC99E03D-F0D8-4EC4-8F8C-14A98E3AB2AE}" type="presOf" srcId="{3FFA8A1C-CA53-402B-9787-6A537D7B8CB3}" destId="{5A4CFC6C-A09B-4BEE-93A7-915C4D2D56D1}" srcOrd="0" destOrd="0" presId="urn:microsoft.com/office/officeart/2005/8/layout/orgChart1"/>
    <dgm:cxn modelId="{310D9541-D1EC-4EBF-A0BE-D4D44000EA71}" type="presOf" srcId="{53EDFB11-3B1F-498B-9DC4-942DFC2C2941}" destId="{75F6D9B0-EFD4-482E-A70B-EC854EEE2CC5}" srcOrd="1" destOrd="0" presId="urn:microsoft.com/office/officeart/2005/8/layout/orgChart1"/>
    <dgm:cxn modelId="{FF22C043-5089-4FAE-8160-B2890E1DE816}" type="presOf" srcId="{4120677A-9FBD-4E6D-8188-7320C5360772}" destId="{B6267163-50FD-41D9-B12B-BDD3A04F8266}" srcOrd="1" destOrd="0" presId="urn:microsoft.com/office/officeart/2005/8/layout/orgChart1"/>
    <dgm:cxn modelId="{75E50A45-7B14-4693-9BDC-C4E237645223}" type="presOf" srcId="{4D7F0E23-85D2-4B9A-9E18-DF8BB18AE670}" destId="{9A605AB1-1442-499B-8A0B-80D63BD45DC6}" srcOrd="0" destOrd="0" presId="urn:microsoft.com/office/officeart/2005/8/layout/orgChart1"/>
    <dgm:cxn modelId="{C2C60A46-A034-439B-87C0-24910C51C3CC}" srcId="{5FC09E33-72E0-4526-9E52-3AB5D79E04E6}" destId="{F7DBE7B2-8CC5-4A61-BE8D-03A4A341D60F}" srcOrd="3" destOrd="0" parTransId="{7DA6B79C-C8B5-410E-98C7-CF61D3EE5254}" sibTransId="{EF0AF40B-B273-4FD9-BC98-8F95DDCE1C74}"/>
    <dgm:cxn modelId="{397A8846-ED0B-4CF3-9A36-C0577186588D}" type="presOf" srcId="{5D872EA2-D8C8-4E13-8CCD-0E8C763E9343}" destId="{4EA8E8F4-6894-4DD3-ACE5-3FA7C4FD9CAF}" srcOrd="0" destOrd="0" presId="urn:microsoft.com/office/officeart/2005/8/layout/orgChart1"/>
    <dgm:cxn modelId="{29A50947-DE2D-43C6-9F5C-401C00BD44D8}" type="presOf" srcId="{600FEFE6-D6CE-4C54-8952-03001C95EEA8}" destId="{9CD25415-3AF0-4214-8DB9-C3C9EE91B7A2}" srcOrd="0" destOrd="0" presId="urn:microsoft.com/office/officeart/2005/8/layout/orgChart1"/>
    <dgm:cxn modelId="{8FAB174D-DFFE-491E-9DDE-B72E5ECCEAE4}" type="presOf" srcId="{2495D6BA-A3D8-44CD-A8DF-B059EF04502F}" destId="{BC23CFF0-E702-4B18-991F-835889461EDF}" srcOrd="0" destOrd="0" presId="urn:microsoft.com/office/officeart/2005/8/layout/orgChart1"/>
    <dgm:cxn modelId="{DDE3F656-461F-4C97-9B88-DF69CF7FB9EE}" type="presOf" srcId="{5B706D18-BCD5-4460-9E88-63856D46B237}" destId="{9C38FF87-DBE6-4BF6-828B-4B1CF87AAEA7}" srcOrd="0" destOrd="0" presId="urn:microsoft.com/office/officeart/2005/8/layout/orgChart1"/>
    <dgm:cxn modelId="{1CE2DA59-C8E0-4319-8EDC-146C16801B19}" type="presOf" srcId="{E00000C5-0957-4648-B5D5-3A1B10252073}" destId="{B8E853AD-1121-4ED3-B7FF-C64497D020DD}" srcOrd="0" destOrd="0" presId="urn:microsoft.com/office/officeart/2005/8/layout/orgChart1"/>
    <dgm:cxn modelId="{547FAB5B-242C-4B20-B586-009A0C67AD31}" type="presOf" srcId="{823AE15C-4AE0-4796-A0F8-17D7852AE216}" destId="{2BBC0A52-C8FD-4414-B7B7-D18759CABD66}" srcOrd="0" destOrd="0" presId="urn:microsoft.com/office/officeart/2005/8/layout/orgChart1"/>
    <dgm:cxn modelId="{C6BB6D5D-CAED-4935-9047-095B76BD130D}" srcId="{4120677A-9FBD-4E6D-8188-7320C5360772}" destId="{5D872EA2-D8C8-4E13-8CCD-0E8C763E9343}" srcOrd="4" destOrd="0" parTransId="{8A2A122A-E30A-4805-9FF9-F61C5A86B808}" sibTransId="{783A7C00-B530-4DC7-ACFE-CBE92CF56EB5}"/>
    <dgm:cxn modelId="{E5A16365-5145-43FB-A286-1240FB1F171D}" type="presOf" srcId="{5FC09E33-72E0-4526-9E52-3AB5D79E04E6}" destId="{B5E53867-AF74-4064-A536-8882AA7492A4}" srcOrd="0" destOrd="0" presId="urn:microsoft.com/office/officeart/2005/8/layout/orgChart1"/>
    <dgm:cxn modelId="{46F0F068-FCE8-40E1-9ADB-B8E89AAF551F}" srcId="{4120677A-9FBD-4E6D-8188-7320C5360772}" destId="{B9E0106C-2FA8-40A1-8FF4-6B8CC9E644E0}" srcOrd="3" destOrd="0" parTransId="{C0A8012E-9B1C-4115-9A6C-9A635A97D89B}" sibTransId="{65C0F7DB-0606-4780-85F9-513718FBADC4}"/>
    <dgm:cxn modelId="{3BD6016C-BBD3-4308-B9B2-DD24DC650EC9}" srcId="{1734BCBC-70E5-42A0-BB60-83A6146910C5}" destId="{2495D6BA-A3D8-44CD-A8DF-B059EF04502F}" srcOrd="2" destOrd="0" parTransId="{37D1FC27-8DE0-49F9-A380-BCDFC9BA96B0}" sibTransId="{F1399852-B901-47E5-AD8B-CA9A7578A862}"/>
    <dgm:cxn modelId="{7501026C-2E30-41C1-9FAC-99E26F7AD613}" srcId="{4120677A-9FBD-4E6D-8188-7320C5360772}" destId="{1734BCBC-70E5-42A0-BB60-83A6146910C5}" srcOrd="0" destOrd="0" parTransId="{72AB2BE8-7AA2-4EFD-9434-7177537BD798}" sibTransId="{501FBEF9-7CE9-47EE-A46F-E7C4812AF943}"/>
    <dgm:cxn modelId="{03450973-3A5C-4E5B-A684-508CABEEFDDF}" type="presOf" srcId="{2495D6BA-A3D8-44CD-A8DF-B059EF04502F}" destId="{39F3293E-4C49-4098-B6B5-3917C56F494A}" srcOrd="1" destOrd="0" presId="urn:microsoft.com/office/officeart/2005/8/layout/orgChart1"/>
    <dgm:cxn modelId="{81D55873-D10D-4857-BCD1-43D72A5E307E}" type="presOf" srcId="{5FC09E33-72E0-4526-9E52-3AB5D79E04E6}" destId="{4FFDE18E-B34E-4FA2-9D16-17C1EFD2B6C4}" srcOrd="1" destOrd="0" presId="urn:microsoft.com/office/officeart/2005/8/layout/orgChart1"/>
    <dgm:cxn modelId="{3072B073-9F58-4E62-98CD-D22B079E9AA5}" srcId="{1734BCBC-70E5-42A0-BB60-83A6146910C5}" destId="{DA32854C-228F-48F8-AA86-EE6DBCDEFFFF}" srcOrd="1" destOrd="0" parTransId="{EE9B34BD-B504-4F42-97E4-2FAA7892508D}" sibTransId="{1F036ED1-688E-488B-B102-61F6D49DE3B9}"/>
    <dgm:cxn modelId="{4AD2CC74-5AB3-45A0-9EE7-E45AC08AB4EB}" type="presOf" srcId="{B9E0106C-2FA8-40A1-8FF4-6B8CC9E644E0}" destId="{A7480B1D-89C1-4574-A90C-C88DBDB07C3D}" srcOrd="1" destOrd="0" presId="urn:microsoft.com/office/officeart/2005/8/layout/orgChart1"/>
    <dgm:cxn modelId="{30A75079-0D57-4F6F-9E2B-F3D1AE98E6ED}" srcId="{4120677A-9FBD-4E6D-8188-7320C5360772}" destId="{5FC09E33-72E0-4526-9E52-3AB5D79E04E6}" srcOrd="1" destOrd="0" parTransId="{64C53A29-AE7A-4AAF-8F20-5F7AE94BC89B}" sibTransId="{8FA1485D-C8BB-475F-9BC1-DD55E8CC33C7}"/>
    <dgm:cxn modelId="{C789087D-9ECB-42D8-A23D-F8E17CE8BCB2}" type="presOf" srcId="{636C45D2-FB9C-4413-89B3-75C5062E9822}" destId="{3E0C47B0-E264-4148-A695-A82F8EE04F5E}" srcOrd="1" destOrd="0" presId="urn:microsoft.com/office/officeart/2005/8/layout/orgChart1"/>
    <dgm:cxn modelId="{6178767D-0286-46EC-B848-4983441F2A04}" type="presOf" srcId="{A437BBF7-6DA7-41B0-ADC9-1D83FADDD3E7}" destId="{478BEA2B-1058-48B0-81B1-AA56DD57E374}" srcOrd="1" destOrd="0" presId="urn:microsoft.com/office/officeart/2005/8/layout/orgChart1"/>
    <dgm:cxn modelId="{485ACD7F-2B81-4E80-90B0-F27248A114B0}" type="presOf" srcId="{865016E7-42E7-47D8-81D8-90521F70E757}" destId="{034D7F10-85B1-430F-873B-2D8CBFDF5249}" srcOrd="0" destOrd="0" presId="urn:microsoft.com/office/officeart/2005/8/layout/orgChart1"/>
    <dgm:cxn modelId="{56CD6A80-D072-4769-932D-F0713C5FC84B}" type="presOf" srcId="{47FDEC9B-91F2-4327-A463-E986CBB0E804}" destId="{D881043A-39DE-42B2-B920-6ED1E86DDCC5}" srcOrd="0" destOrd="0" presId="urn:microsoft.com/office/officeart/2005/8/layout/orgChart1"/>
    <dgm:cxn modelId="{B8258F81-7FD0-4F1D-BEEF-0D5B978DA6AD}" type="presOf" srcId="{64C53A29-AE7A-4AAF-8F20-5F7AE94BC89B}" destId="{1AD672FD-FC3A-4493-8354-AC80F0AEA390}" srcOrd="0" destOrd="0" presId="urn:microsoft.com/office/officeart/2005/8/layout/orgChart1"/>
    <dgm:cxn modelId="{F51FEF82-456A-46DE-A92F-1E4CCCD222C7}" type="presOf" srcId="{B316909C-8F32-429D-B640-49C381D60E86}" destId="{C1C41E41-345E-47CB-89A5-572C059A4704}" srcOrd="1" destOrd="0" presId="urn:microsoft.com/office/officeart/2005/8/layout/orgChart1"/>
    <dgm:cxn modelId="{DBAFC784-3D0E-4B6D-B047-AA1A73126B5E}" srcId="{4120677A-9FBD-4E6D-8188-7320C5360772}" destId="{53EDFB11-3B1F-498B-9DC4-942DFC2C2941}" srcOrd="5" destOrd="0" parTransId="{F9F5F843-8457-471C-8312-9393E64B2BB3}" sibTransId="{DFAABA2E-98F2-495E-8FF3-4C4C0DE27178}"/>
    <dgm:cxn modelId="{B2702A87-3C9C-4F3D-B812-ACE819C88D9D}" type="presOf" srcId="{5B706D18-BCD5-4460-9E88-63856D46B237}" destId="{1B3C77B4-C4B6-4804-90CE-6933DA1CBC55}" srcOrd="1" destOrd="0" presId="urn:microsoft.com/office/officeart/2005/8/layout/orgChart1"/>
    <dgm:cxn modelId="{1CA6C58E-0C18-4446-80D9-F367BAEB1BE3}" type="presOf" srcId="{B2B48D5D-4CFF-4561-A661-E1706AF5EE57}" destId="{BBFE9621-DD04-41EB-9A8C-860A9CD95954}" srcOrd="0" destOrd="0" presId="urn:microsoft.com/office/officeart/2005/8/layout/orgChart1"/>
    <dgm:cxn modelId="{F7916C8F-40E0-4957-AA38-18276EF66E88}" type="presOf" srcId="{C0A8012E-9B1C-4115-9A6C-9A635A97D89B}" destId="{97C58E8D-7950-48C7-939D-7CC6F3E417BE}" srcOrd="0" destOrd="0" presId="urn:microsoft.com/office/officeart/2005/8/layout/orgChart1"/>
    <dgm:cxn modelId="{4257C091-25C3-4A62-8586-DCFD7F308BA3}" type="presOf" srcId="{F9F5F843-8457-471C-8312-9393E64B2BB3}" destId="{4C811F1E-DC0E-4435-A625-98D05ADCE856}" srcOrd="0" destOrd="0" presId="urn:microsoft.com/office/officeart/2005/8/layout/orgChart1"/>
    <dgm:cxn modelId="{3D107697-134B-42C1-AC16-214621ACC7A8}" srcId="{1734BCBC-70E5-42A0-BB60-83A6146910C5}" destId="{A437BBF7-6DA7-41B0-ADC9-1D83FADDD3E7}" srcOrd="3" destOrd="0" parTransId="{3B109C0D-38C9-4539-97F9-0F8FD4E40FB9}" sibTransId="{B56EB86B-1BBB-43A2-B724-09EDE04A3EBC}"/>
    <dgm:cxn modelId="{F59A05AD-87D2-478C-9453-50C9D8FC6287}" type="presOf" srcId="{5D872EA2-D8C8-4E13-8CCD-0E8C763E9343}" destId="{9C9FDD90-9280-4421-A81D-60FFC3FC69EB}" srcOrd="1" destOrd="0" presId="urn:microsoft.com/office/officeart/2005/8/layout/orgChart1"/>
    <dgm:cxn modelId="{022983B2-D363-4708-B2D3-3ED28763774E}" type="presOf" srcId="{33E761FF-359B-4CDE-B475-69BB6F438C63}" destId="{C59D5E31-44A3-45C6-8914-5934FD2F6465}" srcOrd="0" destOrd="0" presId="urn:microsoft.com/office/officeart/2005/8/layout/orgChart1"/>
    <dgm:cxn modelId="{578A35B4-301E-4F8D-B43E-DB2C2C4FCBAA}" type="presOf" srcId="{4120677A-9FBD-4E6D-8188-7320C5360772}" destId="{26544F3A-6D4E-4ECE-81DE-0C5F785FAF88}" srcOrd="0" destOrd="0" presId="urn:microsoft.com/office/officeart/2005/8/layout/orgChart1"/>
    <dgm:cxn modelId="{3E617DB8-D69E-420F-9B23-E70D4AED7691}" type="presOf" srcId="{B2B48D5D-4CFF-4561-A661-E1706AF5EE57}" destId="{00DC9FFC-C7FF-410B-BFE3-00B08C4FAC15}" srcOrd="1" destOrd="0" presId="urn:microsoft.com/office/officeart/2005/8/layout/orgChart1"/>
    <dgm:cxn modelId="{DC49D8C0-3EC9-4DB2-8400-98964644DF0C}" type="presOf" srcId="{B9E0106C-2FA8-40A1-8FF4-6B8CC9E644E0}" destId="{348320D5-C485-43B3-9423-34CAA4E8845A}" srcOrd="0" destOrd="0" presId="urn:microsoft.com/office/officeart/2005/8/layout/orgChart1"/>
    <dgm:cxn modelId="{5F757DCC-131B-442F-820C-099F679B1F26}" srcId="{4120677A-9FBD-4E6D-8188-7320C5360772}" destId="{B2B48D5D-4CFF-4561-A661-E1706AF5EE57}" srcOrd="2" destOrd="0" parTransId="{0690D2AD-F0B3-4BF5-8722-6A490FD8B6E7}" sibTransId="{4AB46857-89E0-435E-A9E7-ECB5F40910BA}"/>
    <dgm:cxn modelId="{21BF74CF-C27A-4CF8-B8F6-D0F867B78646}" type="presOf" srcId="{37D1FC27-8DE0-49F9-A380-BCDFC9BA96B0}" destId="{0923CACB-425E-4507-9883-8195F5EDF845}" srcOrd="0" destOrd="0" presId="urn:microsoft.com/office/officeart/2005/8/layout/orgChart1"/>
    <dgm:cxn modelId="{957287D4-EB8A-47B2-B71C-087D86A8A543}" type="presOf" srcId="{72AB2BE8-7AA2-4EFD-9434-7177537BD798}" destId="{EBBFBC59-6155-4CE4-8A3D-BF9D526B4D83}" srcOrd="0" destOrd="0" presId="urn:microsoft.com/office/officeart/2005/8/layout/orgChart1"/>
    <dgm:cxn modelId="{19B707D7-D2AF-41B1-94E8-06FC2F1C6B3B}" type="presOf" srcId="{33E761FF-359B-4CDE-B475-69BB6F438C63}" destId="{EECBA4EF-9638-48CA-8CC6-E7588ABB045A}" srcOrd="1" destOrd="0" presId="urn:microsoft.com/office/officeart/2005/8/layout/orgChart1"/>
    <dgm:cxn modelId="{8FF1FED7-A950-4220-996A-65F020A8673E}" type="presOf" srcId="{3B109C0D-38C9-4539-97F9-0F8FD4E40FB9}" destId="{89B4CD49-1ABE-4A6A-8BAE-3D33C2693097}" srcOrd="0" destOrd="0" presId="urn:microsoft.com/office/officeart/2005/8/layout/orgChart1"/>
    <dgm:cxn modelId="{B18D1EDA-D509-4F06-B26A-CA5EA0CE3D90}" type="presOf" srcId="{1734BCBC-70E5-42A0-BB60-83A6146910C5}" destId="{39C0EF3E-2290-473C-958E-16AAD4BA43E3}" srcOrd="0" destOrd="0" presId="urn:microsoft.com/office/officeart/2005/8/layout/orgChart1"/>
    <dgm:cxn modelId="{D63C20DC-9EA6-4AC9-9A52-EE4D9B12F753}" type="presOf" srcId="{1734BCBC-70E5-42A0-BB60-83A6146910C5}" destId="{2A4F6184-862E-4587-AE3B-432216375A09}" srcOrd="1" destOrd="0" presId="urn:microsoft.com/office/officeart/2005/8/layout/orgChart1"/>
    <dgm:cxn modelId="{F46E3EE1-E37A-4952-85DF-D7FDCEE5DDF3}" type="presOf" srcId="{DA32854C-228F-48F8-AA86-EE6DBCDEFFFF}" destId="{195AE9CC-BD7C-47B2-93EA-717A984E5B1A}" srcOrd="1" destOrd="0" presId="urn:microsoft.com/office/officeart/2005/8/layout/orgChart1"/>
    <dgm:cxn modelId="{69AF9EE9-1B6D-4D4B-ACAC-58366CECE00E}" type="presOf" srcId="{A437BBF7-6DA7-41B0-ADC9-1D83FADDD3E7}" destId="{C23EC069-996A-4D6C-A487-008F6C255032}" srcOrd="0" destOrd="0" presId="urn:microsoft.com/office/officeart/2005/8/layout/orgChart1"/>
    <dgm:cxn modelId="{8D53D6EA-1AD3-45E0-A6DD-B9674D4FBF27}" type="presOf" srcId="{8A2A122A-E30A-4805-9FF9-F61C5A86B808}" destId="{A19F7475-6974-4844-A59D-F3A26F261047}" srcOrd="0" destOrd="0" presId="urn:microsoft.com/office/officeart/2005/8/layout/orgChart1"/>
    <dgm:cxn modelId="{52D151EC-D549-4DB1-BD7E-8BB3D66E4275}" type="presOf" srcId="{636C45D2-FB9C-4413-89B3-75C5062E9822}" destId="{3D67E649-26A5-4D20-9944-2C857E19474D}" srcOrd="0" destOrd="0" presId="urn:microsoft.com/office/officeart/2005/8/layout/orgChart1"/>
    <dgm:cxn modelId="{D1F6C8EC-D3FF-4111-8A73-38DDEBD627E7}" srcId="{5FC09E33-72E0-4526-9E52-3AB5D79E04E6}" destId="{865016E7-42E7-47D8-81D8-90521F70E757}" srcOrd="2" destOrd="0" parTransId="{3FFA8A1C-CA53-402B-9787-6A537D7B8CB3}" sibTransId="{0EC83F26-F7B4-4188-A23E-D6E312C4E8C7}"/>
    <dgm:cxn modelId="{ADE728ED-6AFF-47B8-86DE-37B5B71ABBCB}" type="presOf" srcId="{EE9B34BD-B504-4F42-97E4-2FAA7892508D}" destId="{BFEDDFEC-9E20-4A6D-87C4-8DBBA687B4CA}" srcOrd="0" destOrd="0" presId="urn:microsoft.com/office/officeart/2005/8/layout/orgChart1"/>
    <dgm:cxn modelId="{A88450F0-4918-4CB7-9147-8B8F7B684D6F}" type="presOf" srcId="{DA32854C-228F-48F8-AA86-EE6DBCDEFFFF}" destId="{80E31F4E-6B8F-4BD2-8057-D48CE3DB920B}" srcOrd="0" destOrd="0" presId="urn:microsoft.com/office/officeart/2005/8/layout/orgChart1"/>
    <dgm:cxn modelId="{6BC3E8FE-DED6-4095-B949-39C0DA344EBA}" srcId="{1734BCBC-70E5-42A0-BB60-83A6146910C5}" destId="{33E761FF-359B-4CDE-B475-69BB6F438C63}" srcOrd="4" destOrd="0" parTransId="{E00000C5-0957-4648-B5D5-3A1B10252073}" sibTransId="{A1E6BC69-E092-4C12-A97F-0C80618F13BD}"/>
    <dgm:cxn modelId="{61035DF1-2E6A-4A69-9DD3-6C9E934B10C7}" type="presParOf" srcId="{D881043A-39DE-42B2-B920-6ED1E86DDCC5}" destId="{0CB87181-9EBC-4883-9900-B6AF3B3AD4CD}" srcOrd="0" destOrd="0" presId="urn:microsoft.com/office/officeart/2005/8/layout/orgChart1"/>
    <dgm:cxn modelId="{A3F031E8-9E1E-4CF2-ABB9-6271C71EFF07}" type="presParOf" srcId="{0CB87181-9EBC-4883-9900-B6AF3B3AD4CD}" destId="{3BDFB056-06FB-44E5-A7C0-FDAEE159A2AE}" srcOrd="0" destOrd="0" presId="urn:microsoft.com/office/officeart/2005/8/layout/orgChart1"/>
    <dgm:cxn modelId="{B149C833-1136-4DC4-A5BA-031BECAADB55}" type="presParOf" srcId="{3BDFB056-06FB-44E5-A7C0-FDAEE159A2AE}" destId="{26544F3A-6D4E-4ECE-81DE-0C5F785FAF88}" srcOrd="0" destOrd="0" presId="urn:microsoft.com/office/officeart/2005/8/layout/orgChart1"/>
    <dgm:cxn modelId="{D1092F6C-57F2-4C8B-AFD4-5109CB370E4B}" type="presParOf" srcId="{3BDFB056-06FB-44E5-A7C0-FDAEE159A2AE}" destId="{B6267163-50FD-41D9-B12B-BDD3A04F8266}" srcOrd="1" destOrd="0" presId="urn:microsoft.com/office/officeart/2005/8/layout/orgChart1"/>
    <dgm:cxn modelId="{2797CB22-1FAD-4D28-8BF1-E3AAAFAFA90B}" type="presParOf" srcId="{0CB87181-9EBC-4883-9900-B6AF3B3AD4CD}" destId="{56F3887F-CC2C-4C22-A5E3-700B98905149}" srcOrd="1" destOrd="0" presId="urn:microsoft.com/office/officeart/2005/8/layout/orgChart1"/>
    <dgm:cxn modelId="{6A7DFBB8-0C59-4A10-81AF-7DB9355F8492}" type="presParOf" srcId="{56F3887F-CC2C-4C22-A5E3-700B98905149}" destId="{EBBFBC59-6155-4CE4-8A3D-BF9D526B4D83}" srcOrd="0" destOrd="0" presId="urn:microsoft.com/office/officeart/2005/8/layout/orgChart1"/>
    <dgm:cxn modelId="{89016801-18EF-4EBB-BFE8-C9D7DEF30FD8}" type="presParOf" srcId="{56F3887F-CC2C-4C22-A5E3-700B98905149}" destId="{EEDDC720-4ABB-4D5B-AEFD-F079D63F6703}" srcOrd="1" destOrd="0" presId="urn:microsoft.com/office/officeart/2005/8/layout/orgChart1"/>
    <dgm:cxn modelId="{553A1718-B3AA-430F-B2B4-D14FB5AEB7FD}" type="presParOf" srcId="{EEDDC720-4ABB-4D5B-AEFD-F079D63F6703}" destId="{C45CF34A-16FD-4BA7-B0DC-2BC0FA1C0930}" srcOrd="0" destOrd="0" presId="urn:microsoft.com/office/officeart/2005/8/layout/orgChart1"/>
    <dgm:cxn modelId="{EC71B9C3-C13E-4946-B4B9-4B2F4716F76D}" type="presParOf" srcId="{C45CF34A-16FD-4BA7-B0DC-2BC0FA1C0930}" destId="{39C0EF3E-2290-473C-958E-16AAD4BA43E3}" srcOrd="0" destOrd="0" presId="urn:microsoft.com/office/officeart/2005/8/layout/orgChart1"/>
    <dgm:cxn modelId="{BD0D8D48-7716-4282-89C6-52581C08439B}" type="presParOf" srcId="{C45CF34A-16FD-4BA7-B0DC-2BC0FA1C0930}" destId="{2A4F6184-862E-4587-AE3B-432216375A09}" srcOrd="1" destOrd="0" presId="urn:microsoft.com/office/officeart/2005/8/layout/orgChart1"/>
    <dgm:cxn modelId="{791117E5-134B-4E50-B688-C8F6C0C49B78}" type="presParOf" srcId="{EEDDC720-4ABB-4D5B-AEFD-F079D63F6703}" destId="{496D826B-B1DB-4069-8F13-721E9768F2CE}" srcOrd="1" destOrd="0" presId="urn:microsoft.com/office/officeart/2005/8/layout/orgChart1"/>
    <dgm:cxn modelId="{7EC8EAE7-6DB8-47C5-9B09-4DE1C0C6EA2A}" type="presParOf" srcId="{496D826B-B1DB-4069-8F13-721E9768F2CE}" destId="{4C10429C-079E-4F73-A83A-72B98466E80D}" srcOrd="0" destOrd="0" presId="urn:microsoft.com/office/officeart/2005/8/layout/orgChart1"/>
    <dgm:cxn modelId="{D25EB591-9680-4B85-B32F-3AB69531404A}" type="presParOf" srcId="{496D826B-B1DB-4069-8F13-721E9768F2CE}" destId="{D1EAC715-0DD6-403E-B0CA-7BC0FBC6AE2A}" srcOrd="1" destOrd="0" presId="urn:microsoft.com/office/officeart/2005/8/layout/orgChart1"/>
    <dgm:cxn modelId="{F8696579-776E-45D2-936A-5602D6433CFF}" type="presParOf" srcId="{D1EAC715-0DD6-403E-B0CA-7BC0FBC6AE2A}" destId="{ADDD83E6-FACD-4774-A3DF-1A5CD9D3FB8D}" srcOrd="0" destOrd="0" presId="urn:microsoft.com/office/officeart/2005/8/layout/orgChart1"/>
    <dgm:cxn modelId="{550A334D-B880-41DD-BB41-C7323680DCCD}" type="presParOf" srcId="{ADDD83E6-FACD-4774-A3DF-1A5CD9D3FB8D}" destId="{9C38FF87-DBE6-4BF6-828B-4B1CF87AAEA7}" srcOrd="0" destOrd="0" presId="urn:microsoft.com/office/officeart/2005/8/layout/orgChart1"/>
    <dgm:cxn modelId="{5EF56545-294E-4B61-82DE-D82859464DA2}" type="presParOf" srcId="{ADDD83E6-FACD-4774-A3DF-1A5CD9D3FB8D}" destId="{1B3C77B4-C4B6-4804-90CE-6933DA1CBC55}" srcOrd="1" destOrd="0" presId="urn:microsoft.com/office/officeart/2005/8/layout/orgChart1"/>
    <dgm:cxn modelId="{4A2C54CA-8FA2-442C-996A-6A3C859778F2}" type="presParOf" srcId="{D1EAC715-0DD6-403E-B0CA-7BC0FBC6AE2A}" destId="{B6ADCF08-F703-4D99-903C-435512BDCBC0}" srcOrd="1" destOrd="0" presId="urn:microsoft.com/office/officeart/2005/8/layout/orgChart1"/>
    <dgm:cxn modelId="{F0725B30-CF19-4D07-A774-F5AAC50AF9B8}" type="presParOf" srcId="{D1EAC715-0DD6-403E-B0CA-7BC0FBC6AE2A}" destId="{8077250D-4790-4135-98B6-943838ECC382}" srcOrd="2" destOrd="0" presId="urn:microsoft.com/office/officeart/2005/8/layout/orgChart1"/>
    <dgm:cxn modelId="{4521A381-2199-4664-876A-FF7EB62AC361}" type="presParOf" srcId="{496D826B-B1DB-4069-8F13-721E9768F2CE}" destId="{BFEDDFEC-9E20-4A6D-87C4-8DBBA687B4CA}" srcOrd="2" destOrd="0" presId="urn:microsoft.com/office/officeart/2005/8/layout/orgChart1"/>
    <dgm:cxn modelId="{FA871C8B-6E28-457B-AF34-833CFA98FF8D}" type="presParOf" srcId="{496D826B-B1DB-4069-8F13-721E9768F2CE}" destId="{5B2AB17B-E6FB-40C7-AECE-228DE87EDD82}" srcOrd="3" destOrd="0" presId="urn:microsoft.com/office/officeart/2005/8/layout/orgChart1"/>
    <dgm:cxn modelId="{D6E55EB1-F681-4A0C-92A2-1D5BF3C74694}" type="presParOf" srcId="{5B2AB17B-E6FB-40C7-AECE-228DE87EDD82}" destId="{A628473B-6FA3-4113-B7F3-5C39C4E2363E}" srcOrd="0" destOrd="0" presId="urn:microsoft.com/office/officeart/2005/8/layout/orgChart1"/>
    <dgm:cxn modelId="{6ABA7FAD-097B-4B83-85D9-9D5585B82916}" type="presParOf" srcId="{A628473B-6FA3-4113-B7F3-5C39C4E2363E}" destId="{80E31F4E-6B8F-4BD2-8057-D48CE3DB920B}" srcOrd="0" destOrd="0" presId="urn:microsoft.com/office/officeart/2005/8/layout/orgChart1"/>
    <dgm:cxn modelId="{2E6730ED-6FB0-4B76-8150-EDFF70696276}" type="presParOf" srcId="{A628473B-6FA3-4113-B7F3-5C39C4E2363E}" destId="{195AE9CC-BD7C-47B2-93EA-717A984E5B1A}" srcOrd="1" destOrd="0" presId="urn:microsoft.com/office/officeart/2005/8/layout/orgChart1"/>
    <dgm:cxn modelId="{1BBA2711-1E2B-4D0B-BA3D-2406D3F2F0C0}" type="presParOf" srcId="{5B2AB17B-E6FB-40C7-AECE-228DE87EDD82}" destId="{149E0EC0-1391-4B28-8D5C-A1EA795BF761}" srcOrd="1" destOrd="0" presId="urn:microsoft.com/office/officeart/2005/8/layout/orgChart1"/>
    <dgm:cxn modelId="{98B49371-39E6-4758-BC2D-1ACCC4FF2458}" type="presParOf" srcId="{5B2AB17B-E6FB-40C7-AECE-228DE87EDD82}" destId="{5E9C64A8-B093-43A4-81E4-6966CFF50F75}" srcOrd="2" destOrd="0" presId="urn:microsoft.com/office/officeart/2005/8/layout/orgChart1"/>
    <dgm:cxn modelId="{929149DE-9DC5-4451-B65E-ACE0F4A17CC1}" type="presParOf" srcId="{496D826B-B1DB-4069-8F13-721E9768F2CE}" destId="{0923CACB-425E-4507-9883-8195F5EDF845}" srcOrd="4" destOrd="0" presId="urn:microsoft.com/office/officeart/2005/8/layout/orgChart1"/>
    <dgm:cxn modelId="{0A2DFD51-0D39-44CD-B605-E1892B642C91}" type="presParOf" srcId="{496D826B-B1DB-4069-8F13-721E9768F2CE}" destId="{78081811-5E91-4864-BF65-901A506B20DD}" srcOrd="5" destOrd="0" presId="urn:microsoft.com/office/officeart/2005/8/layout/orgChart1"/>
    <dgm:cxn modelId="{5DCC56EA-FA1C-4B5E-BD16-B7E885F670D4}" type="presParOf" srcId="{78081811-5E91-4864-BF65-901A506B20DD}" destId="{2E04F33F-8D18-40C3-BD3C-83FD0E078E1A}" srcOrd="0" destOrd="0" presId="urn:microsoft.com/office/officeart/2005/8/layout/orgChart1"/>
    <dgm:cxn modelId="{ECD31D30-A842-4F2B-B206-02D729CFB8DC}" type="presParOf" srcId="{2E04F33F-8D18-40C3-BD3C-83FD0E078E1A}" destId="{BC23CFF0-E702-4B18-991F-835889461EDF}" srcOrd="0" destOrd="0" presId="urn:microsoft.com/office/officeart/2005/8/layout/orgChart1"/>
    <dgm:cxn modelId="{C461FB16-7AD9-4521-B697-27E250256869}" type="presParOf" srcId="{2E04F33F-8D18-40C3-BD3C-83FD0E078E1A}" destId="{39F3293E-4C49-4098-B6B5-3917C56F494A}" srcOrd="1" destOrd="0" presId="urn:microsoft.com/office/officeart/2005/8/layout/orgChart1"/>
    <dgm:cxn modelId="{0E27C722-3377-45FE-9676-9A408EE30A62}" type="presParOf" srcId="{78081811-5E91-4864-BF65-901A506B20DD}" destId="{00988A87-D3DC-485A-BA0B-191FB8838459}" srcOrd="1" destOrd="0" presId="urn:microsoft.com/office/officeart/2005/8/layout/orgChart1"/>
    <dgm:cxn modelId="{A7C4CA70-12E7-4586-90BB-A398DB3A85CA}" type="presParOf" srcId="{78081811-5E91-4864-BF65-901A506B20DD}" destId="{A375978C-A4B7-466B-B921-D4CB4B4E5258}" srcOrd="2" destOrd="0" presId="urn:microsoft.com/office/officeart/2005/8/layout/orgChart1"/>
    <dgm:cxn modelId="{08FF4169-5D71-4327-82A3-E77B4C178FD6}" type="presParOf" srcId="{496D826B-B1DB-4069-8F13-721E9768F2CE}" destId="{89B4CD49-1ABE-4A6A-8BAE-3D33C2693097}" srcOrd="6" destOrd="0" presId="urn:microsoft.com/office/officeart/2005/8/layout/orgChart1"/>
    <dgm:cxn modelId="{CE35CC26-5A55-4400-87AF-96281177608A}" type="presParOf" srcId="{496D826B-B1DB-4069-8F13-721E9768F2CE}" destId="{41865E1F-0694-4345-B6F2-7FE33B39E992}" srcOrd="7" destOrd="0" presId="urn:microsoft.com/office/officeart/2005/8/layout/orgChart1"/>
    <dgm:cxn modelId="{51359EBD-6EC6-4D88-8A66-8ABBBCC5A6AD}" type="presParOf" srcId="{41865E1F-0694-4345-B6F2-7FE33B39E992}" destId="{512718EF-E2B3-41AD-873F-C594F95C342C}" srcOrd="0" destOrd="0" presId="urn:microsoft.com/office/officeart/2005/8/layout/orgChart1"/>
    <dgm:cxn modelId="{10F99A89-F960-4A80-B1C4-4AEE7A3EE674}" type="presParOf" srcId="{512718EF-E2B3-41AD-873F-C594F95C342C}" destId="{C23EC069-996A-4D6C-A487-008F6C255032}" srcOrd="0" destOrd="0" presId="urn:microsoft.com/office/officeart/2005/8/layout/orgChart1"/>
    <dgm:cxn modelId="{0162FD92-D68B-49EB-873B-F4F0EE2736EB}" type="presParOf" srcId="{512718EF-E2B3-41AD-873F-C594F95C342C}" destId="{478BEA2B-1058-48B0-81B1-AA56DD57E374}" srcOrd="1" destOrd="0" presId="urn:microsoft.com/office/officeart/2005/8/layout/orgChart1"/>
    <dgm:cxn modelId="{8D271143-D9B3-4A6F-B1CB-D76E1445C539}" type="presParOf" srcId="{41865E1F-0694-4345-B6F2-7FE33B39E992}" destId="{25936895-110F-47B1-9C7B-A54F321491E4}" srcOrd="1" destOrd="0" presId="urn:microsoft.com/office/officeart/2005/8/layout/orgChart1"/>
    <dgm:cxn modelId="{364FDEC3-219E-4384-BB43-96F39F0F4F50}" type="presParOf" srcId="{41865E1F-0694-4345-B6F2-7FE33B39E992}" destId="{A1F8F0AD-2D0F-430D-9FC7-3BE4CC384BAF}" srcOrd="2" destOrd="0" presId="urn:microsoft.com/office/officeart/2005/8/layout/orgChart1"/>
    <dgm:cxn modelId="{9A56AEA2-320B-451D-8E76-CA0A7C77D499}" type="presParOf" srcId="{496D826B-B1DB-4069-8F13-721E9768F2CE}" destId="{B8E853AD-1121-4ED3-B7FF-C64497D020DD}" srcOrd="8" destOrd="0" presId="urn:microsoft.com/office/officeart/2005/8/layout/orgChart1"/>
    <dgm:cxn modelId="{5E3558C6-9A14-4753-B349-45097850F462}" type="presParOf" srcId="{496D826B-B1DB-4069-8F13-721E9768F2CE}" destId="{14493AEA-15CF-46E9-9B46-6605D973DED3}" srcOrd="9" destOrd="0" presId="urn:microsoft.com/office/officeart/2005/8/layout/orgChart1"/>
    <dgm:cxn modelId="{4717C624-9863-4943-A34C-98090699D6BC}" type="presParOf" srcId="{14493AEA-15CF-46E9-9B46-6605D973DED3}" destId="{1376F372-B151-49A8-A2EE-2D7AC714E88B}" srcOrd="0" destOrd="0" presId="urn:microsoft.com/office/officeart/2005/8/layout/orgChart1"/>
    <dgm:cxn modelId="{B5C6DA14-3B6D-4597-BF74-D968C66FCE67}" type="presParOf" srcId="{1376F372-B151-49A8-A2EE-2D7AC714E88B}" destId="{C59D5E31-44A3-45C6-8914-5934FD2F6465}" srcOrd="0" destOrd="0" presId="urn:microsoft.com/office/officeart/2005/8/layout/orgChart1"/>
    <dgm:cxn modelId="{81B6338E-C5D4-478E-BF7F-2769B392206A}" type="presParOf" srcId="{1376F372-B151-49A8-A2EE-2D7AC714E88B}" destId="{EECBA4EF-9638-48CA-8CC6-E7588ABB045A}" srcOrd="1" destOrd="0" presId="urn:microsoft.com/office/officeart/2005/8/layout/orgChart1"/>
    <dgm:cxn modelId="{0ED9FCDA-FEF1-4A0C-8351-32EC230A5AEF}" type="presParOf" srcId="{14493AEA-15CF-46E9-9B46-6605D973DED3}" destId="{44748263-2512-4265-BAF6-B6AE2A9F6CE1}" srcOrd="1" destOrd="0" presId="urn:microsoft.com/office/officeart/2005/8/layout/orgChart1"/>
    <dgm:cxn modelId="{42CFCE49-041A-49F9-897A-F76C04CBC80A}" type="presParOf" srcId="{14493AEA-15CF-46E9-9B46-6605D973DED3}" destId="{3CC99015-7B20-4C63-81C3-6E7F0E032C58}" srcOrd="2" destOrd="0" presId="urn:microsoft.com/office/officeart/2005/8/layout/orgChart1"/>
    <dgm:cxn modelId="{B7D46C5C-DD48-4E81-BDA8-FB954C876854}" type="presParOf" srcId="{EEDDC720-4ABB-4D5B-AEFD-F079D63F6703}" destId="{821FE671-4898-4D7D-A219-D7D671ED0290}" srcOrd="2" destOrd="0" presId="urn:microsoft.com/office/officeart/2005/8/layout/orgChart1"/>
    <dgm:cxn modelId="{7359BE88-3F88-4862-B9AA-FF668A4094FC}" type="presParOf" srcId="{56F3887F-CC2C-4C22-A5E3-700B98905149}" destId="{1AD672FD-FC3A-4493-8354-AC80F0AEA390}" srcOrd="2" destOrd="0" presId="urn:microsoft.com/office/officeart/2005/8/layout/orgChart1"/>
    <dgm:cxn modelId="{A57D9453-5E2A-4D85-A17C-6495A588EACE}" type="presParOf" srcId="{56F3887F-CC2C-4C22-A5E3-700B98905149}" destId="{19B0E166-6754-4BE7-87B3-1126A6F81656}" srcOrd="3" destOrd="0" presId="urn:microsoft.com/office/officeart/2005/8/layout/orgChart1"/>
    <dgm:cxn modelId="{CD155BE8-E2D1-44CE-B124-6782D7EDC5F3}" type="presParOf" srcId="{19B0E166-6754-4BE7-87B3-1126A6F81656}" destId="{44CB34DD-3B57-4731-83E6-45D7AD43178D}" srcOrd="0" destOrd="0" presId="urn:microsoft.com/office/officeart/2005/8/layout/orgChart1"/>
    <dgm:cxn modelId="{A3AE5F78-F354-4340-9C2E-B74454971800}" type="presParOf" srcId="{44CB34DD-3B57-4731-83E6-45D7AD43178D}" destId="{B5E53867-AF74-4064-A536-8882AA7492A4}" srcOrd="0" destOrd="0" presId="urn:microsoft.com/office/officeart/2005/8/layout/orgChart1"/>
    <dgm:cxn modelId="{27D2593A-89B4-42DD-9918-F30A97562E29}" type="presParOf" srcId="{44CB34DD-3B57-4731-83E6-45D7AD43178D}" destId="{4FFDE18E-B34E-4FA2-9D16-17C1EFD2B6C4}" srcOrd="1" destOrd="0" presId="urn:microsoft.com/office/officeart/2005/8/layout/orgChart1"/>
    <dgm:cxn modelId="{699FDD79-C121-4683-9434-7074730B17B7}" type="presParOf" srcId="{19B0E166-6754-4BE7-87B3-1126A6F81656}" destId="{7FCD7321-FD15-4C99-A84A-0ADF9BD3B93A}" srcOrd="1" destOrd="0" presId="urn:microsoft.com/office/officeart/2005/8/layout/orgChart1"/>
    <dgm:cxn modelId="{A9040C43-CA3D-413C-9B26-E9F88387322E}" type="presParOf" srcId="{7FCD7321-FD15-4C99-A84A-0ADF9BD3B93A}" destId="{9CD25415-3AF0-4214-8DB9-C3C9EE91B7A2}" srcOrd="0" destOrd="0" presId="urn:microsoft.com/office/officeart/2005/8/layout/orgChart1"/>
    <dgm:cxn modelId="{9627BDA9-8B45-44B4-93EF-96D1C18F1D0C}" type="presParOf" srcId="{7FCD7321-FD15-4C99-A84A-0ADF9BD3B93A}" destId="{5C357BF1-91FE-43B1-86A0-DE2E60D9210C}" srcOrd="1" destOrd="0" presId="urn:microsoft.com/office/officeart/2005/8/layout/orgChart1"/>
    <dgm:cxn modelId="{B5E399AB-7532-4BFF-88D1-1892A06C3588}" type="presParOf" srcId="{5C357BF1-91FE-43B1-86A0-DE2E60D9210C}" destId="{AFE050B5-19EF-4524-B4FB-110E71E03C0D}" srcOrd="0" destOrd="0" presId="urn:microsoft.com/office/officeart/2005/8/layout/orgChart1"/>
    <dgm:cxn modelId="{3A95D714-712A-4916-96C9-64A2159B429B}" type="presParOf" srcId="{AFE050B5-19EF-4524-B4FB-110E71E03C0D}" destId="{3D67E649-26A5-4D20-9944-2C857E19474D}" srcOrd="0" destOrd="0" presId="urn:microsoft.com/office/officeart/2005/8/layout/orgChart1"/>
    <dgm:cxn modelId="{EC947E92-7DCA-418E-8DBD-3505B0CAF7B3}" type="presParOf" srcId="{AFE050B5-19EF-4524-B4FB-110E71E03C0D}" destId="{3E0C47B0-E264-4148-A695-A82F8EE04F5E}" srcOrd="1" destOrd="0" presId="urn:microsoft.com/office/officeart/2005/8/layout/orgChart1"/>
    <dgm:cxn modelId="{2870442B-A2FE-4B16-8CCE-D5ABE42F5D18}" type="presParOf" srcId="{5C357BF1-91FE-43B1-86A0-DE2E60D9210C}" destId="{8EC0AD2B-36D6-4645-84E2-0392F3DE3038}" srcOrd="1" destOrd="0" presId="urn:microsoft.com/office/officeart/2005/8/layout/orgChart1"/>
    <dgm:cxn modelId="{5458BCE0-16B0-4A70-8FC2-09299F59908E}" type="presParOf" srcId="{5C357BF1-91FE-43B1-86A0-DE2E60D9210C}" destId="{03A504FA-BADF-4A8D-B22C-7B4FCCB3AF81}" srcOrd="2" destOrd="0" presId="urn:microsoft.com/office/officeart/2005/8/layout/orgChart1"/>
    <dgm:cxn modelId="{DBA33FAC-9CAA-42B1-BC2A-131FA2298ADA}" type="presParOf" srcId="{7FCD7321-FD15-4C99-A84A-0ADF9BD3B93A}" destId="{9A605AB1-1442-499B-8A0B-80D63BD45DC6}" srcOrd="2" destOrd="0" presId="urn:microsoft.com/office/officeart/2005/8/layout/orgChart1"/>
    <dgm:cxn modelId="{DAD471FA-A5C1-499E-BD2D-648BA9EF3AB8}" type="presParOf" srcId="{7FCD7321-FD15-4C99-A84A-0ADF9BD3B93A}" destId="{104B8E38-8CD0-4A9F-8993-360E0E68E1B3}" srcOrd="3" destOrd="0" presId="urn:microsoft.com/office/officeart/2005/8/layout/orgChart1"/>
    <dgm:cxn modelId="{9B5F7D5E-2594-4D33-8166-393DF128EB9D}" type="presParOf" srcId="{104B8E38-8CD0-4A9F-8993-360E0E68E1B3}" destId="{63937756-9C69-4EFD-A2F3-BEE41642EC38}" srcOrd="0" destOrd="0" presId="urn:microsoft.com/office/officeart/2005/8/layout/orgChart1"/>
    <dgm:cxn modelId="{C99E121D-B026-4681-B932-9ACCF989A40E}" type="presParOf" srcId="{63937756-9C69-4EFD-A2F3-BEE41642EC38}" destId="{2BBC0A52-C8FD-4414-B7B7-D18759CABD66}" srcOrd="0" destOrd="0" presId="urn:microsoft.com/office/officeart/2005/8/layout/orgChart1"/>
    <dgm:cxn modelId="{7903078E-7BC8-40A0-AC0D-943AB1004C76}" type="presParOf" srcId="{63937756-9C69-4EFD-A2F3-BEE41642EC38}" destId="{C184352E-2834-4C89-9DD0-E0278FCAF40B}" srcOrd="1" destOrd="0" presId="urn:microsoft.com/office/officeart/2005/8/layout/orgChart1"/>
    <dgm:cxn modelId="{B9818B9E-3F97-4D1A-AABE-E3B4386AE299}" type="presParOf" srcId="{104B8E38-8CD0-4A9F-8993-360E0E68E1B3}" destId="{853281B1-69BF-469F-9CA9-D55D17AD3498}" srcOrd="1" destOrd="0" presId="urn:microsoft.com/office/officeart/2005/8/layout/orgChart1"/>
    <dgm:cxn modelId="{573C3049-A6DB-4B60-946D-E18D1AC102E8}" type="presParOf" srcId="{104B8E38-8CD0-4A9F-8993-360E0E68E1B3}" destId="{E860453C-6D1B-42A6-A891-BA347E62EE25}" srcOrd="2" destOrd="0" presId="urn:microsoft.com/office/officeart/2005/8/layout/orgChart1"/>
    <dgm:cxn modelId="{6C453129-EA37-4601-A61A-0103D63ECB3C}" type="presParOf" srcId="{7FCD7321-FD15-4C99-A84A-0ADF9BD3B93A}" destId="{5A4CFC6C-A09B-4BEE-93A7-915C4D2D56D1}" srcOrd="4" destOrd="0" presId="urn:microsoft.com/office/officeart/2005/8/layout/orgChart1"/>
    <dgm:cxn modelId="{AC4A8E2D-33BA-48ED-B257-1AB28A7120E9}" type="presParOf" srcId="{7FCD7321-FD15-4C99-A84A-0ADF9BD3B93A}" destId="{A46416D5-57C4-4657-B68B-17E8AD5D7D6F}" srcOrd="5" destOrd="0" presId="urn:microsoft.com/office/officeart/2005/8/layout/orgChart1"/>
    <dgm:cxn modelId="{C06A6D2B-95EA-4238-8907-EE18E1D2D6E9}" type="presParOf" srcId="{A46416D5-57C4-4657-B68B-17E8AD5D7D6F}" destId="{FF41BB84-0AE7-4160-BD82-7BA05B80D46C}" srcOrd="0" destOrd="0" presId="urn:microsoft.com/office/officeart/2005/8/layout/orgChart1"/>
    <dgm:cxn modelId="{4E6538D9-A8E0-41F0-A971-EF853C44ADEF}" type="presParOf" srcId="{FF41BB84-0AE7-4160-BD82-7BA05B80D46C}" destId="{034D7F10-85B1-430F-873B-2D8CBFDF5249}" srcOrd="0" destOrd="0" presId="urn:microsoft.com/office/officeart/2005/8/layout/orgChart1"/>
    <dgm:cxn modelId="{E59CC0FD-9F59-462A-BCD7-73326EEC7135}" type="presParOf" srcId="{FF41BB84-0AE7-4160-BD82-7BA05B80D46C}" destId="{1FD9B2DF-EF2A-40FB-9443-1C91FED03D21}" srcOrd="1" destOrd="0" presId="urn:microsoft.com/office/officeart/2005/8/layout/orgChart1"/>
    <dgm:cxn modelId="{6AA9864E-FE5D-4F1A-B3A4-7C0C3D9A86A9}" type="presParOf" srcId="{A46416D5-57C4-4657-B68B-17E8AD5D7D6F}" destId="{4D38FF05-3B6C-4840-B7CD-F54719B54F06}" srcOrd="1" destOrd="0" presId="urn:microsoft.com/office/officeart/2005/8/layout/orgChart1"/>
    <dgm:cxn modelId="{B347F653-DEF4-40B5-B2EE-A60B9B7BE5B4}" type="presParOf" srcId="{A46416D5-57C4-4657-B68B-17E8AD5D7D6F}" destId="{94667D9D-2D4B-4757-979A-2CE7E1ED4715}" srcOrd="2" destOrd="0" presId="urn:microsoft.com/office/officeart/2005/8/layout/orgChart1"/>
    <dgm:cxn modelId="{49435713-7612-48E1-AF94-591DC04837A9}" type="presParOf" srcId="{7FCD7321-FD15-4C99-A84A-0ADF9BD3B93A}" destId="{EE6C6D01-B4C6-4701-897D-2C45246C891A}" srcOrd="6" destOrd="0" presId="urn:microsoft.com/office/officeart/2005/8/layout/orgChart1"/>
    <dgm:cxn modelId="{3EC9FF77-749E-4339-85C1-D9D6DB040CCF}" type="presParOf" srcId="{7FCD7321-FD15-4C99-A84A-0ADF9BD3B93A}" destId="{754E6047-04D2-445D-A38C-D1416BA2508A}" srcOrd="7" destOrd="0" presId="urn:microsoft.com/office/officeart/2005/8/layout/orgChart1"/>
    <dgm:cxn modelId="{F3F58CA5-B51D-43ED-86C0-8381A8FDA1A6}" type="presParOf" srcId="{754E6047-04D2-445D-A38C-D1416BA2508A}" destId="{B4F3A86E-9525-4C65-8952-9FE58AB9A799}" srcOrd="0" destOrd="0" presId="urn:microsoft.com/office/officeart/2005/8/layout/orgChart1"/>
    <dgm:cxn modelId="{8414FF89-FC40-4584-89D4-BA9A6F944B2D}" type="presParOf" srcId="{B4F3A86E-9525-4C65-8952-9FE58AB9A799}" destId="{B1CAE677-4192-4539-BBFD-AC1F6BBC1E33}" srcOrd="0" destOrd="0" presId="urn:microsoft.com/office/officeart/2005/8/layout/orgChart1"/>
    <dgm:cxn modelId="{7BA4913E-205A-4119-961E-AC3FD0530ADD}" type="presParOf" srcId="{B4F3A86E-9525-4C65-8952-9FE58AB9A799}" destId="{137C32CA-4CA9-4358-BA69-2F888AC49D0E}" srcOrd="1" destOrd="0" presId="urn:microsoft.com/office/officeart/2005/8/layout/orgChart1"/>
    <dgm:cxn modelId="{67BD7DBE-8105-4273-9858-8B53E4CD706F}" type="presParOf" srcId="{754E6047-04D2-445D-A38C-D1416BA2508A}" destId="{C419885E-9B5B-4044-BB48-C8EC835A6D74}" srcOrd="1" destOrd="0" presId="urn:microsoft.com/office/officeart/2005/8/layout/orgChart1"/>
    <dgm:cxn modelId="{D0ED86A9-E098-4541-B8B8-0927F8B2250A}" type="presParOf" srcId="{754E6047-04D2-445D-A38C-D1416BA2508A}" destId="{EAF70A56-0D74-479B-9E66-ABE53FF9150F}" srcOrd="2" destOrd="0" presId="urn:microsoft.com/office/officeart/2005/8/layout/orgChart1"/>
    <dgm:cxn modelId="{6AB794EA-8B42-4D1E-9C66-F9CAD7485EF9}" type="presParOf" srcId="{19B0E166-6754-4BE7-87B3-1126A6F81656}" destId="{D8B1854D-B0FA-4692-B0CC-305A7AAD23C9}" srcOrd="2" destOrd="0" presId="urn:microsoft.com/office/officeart/2005/8/layout/orgChart1"/>
    <dgm:cxn modelId="{C212AC05-D732-4239-BA55-E25E48EE75DE}" type="presParOf" srcId="{56F3887F-CC2C-4C22-A5E3-700B98905149}" destId="{F076DAF0-69C5-4223-AD8E-74C512DFFB53}" srcOrd="4" destOrd="0" presId="urn:microsoft.com/office/officeart/2005/8/layout/orgChart1"/>
    <dgm:cxn modelId="{D35FB6B2-B159-4C76-8ACE-6470D425EFFB}" type="presParOf" srcId="{56F3887F-CC2C-4C22-A5E3-700B98905149}" destId="{507BD4A4-009A-4EFE-9AFC-8CD386DACE78}" srcOrd="5" destOrd="0" presId="urn:microsoft.com/office/officeart/2005/8/layout/orgChart1"/>
    <dgm:cxn modelId="{08E734CB-5EA9-4D56-AE46-D1061B0BD720}" type="presParOf" srcId="{507BD4A4-009A-4EFE-9AFC-8CD386DACE78}" destId="{BF55373B-6A8C-4F40-9625-F55B5AEE198F}" srcOrd="0" destOrd="0" presId="urn:microsoft.com/office/officeart/2005/8/layout/orgChart1"/>
    <dgm:cxn modelId="{64553729-9286-484C-A914-3665A462942C}" type="presParOf" srcId="{BF55373B-6A8C-4F40-9625-F55B5AEE198F}" destId="{BBFE9621-DD04-41EB-9A8C-860A9CD95954}" srcOrd="0" destOrd="0" presId="urn:microsoft.com/office/officeart/2005/8/layout/orgChart1"/>
    <dgm:cxn modelId="{69D414EE-0E16-4A94-9F27-9C0A7D7507FE}" type="presParOf" srcId="{BF55373B-6A8C-4F40-9625-F55B5AEE198F}" destId="{00DC9FFC-C7FF-410B-BFE3-00B08C4FAC15}" srcOrd="1" destOrd="0" presId="urn:microsoft.com/office/officeart/2005/8/layout/orgChart1"/>
    <dgm:cxn modelId="{DABF4DBA-4341-4BF3-A20D-D68D5D8BC73F}" type="presParOf" srcId="{507BD4A4-009A-4EFE-9AFC-8CD386DACE78}" destId="{EE40B9CC-B0D6-46A5-91A1-2BEAC7C9D173}" srcOrd="1" destOrd="0" presId="urn:microsoft.com/office/officeart/2005/8/layout/orgChart1"/>
    <dgm:cxn modelId="{D8D44749-D44E-4969-899C-D125D61BDC51}" type="presParOf" srcId="{507BD4A4-009A-4EFE-9AFC-8CD386DACE78}" destId="{978C5C75-0328-47B0-9A03-492F9BE9F3B7}" srcOrd="2" destOrd="0" presId="urn:microsoft.com/office/officeart/2005/8/layout/orgChart1"/>
    <dgm:cxn modelId="{C110DBD9-DE87-49E8-B47C-15D0F9F6E3D9}" type="presParOf" srcId="{56F3887F-CC2C-4C22-A5E3-700B98905149}" destId="{97C58E8D-7950-48C7-939D-7CC6F3E417BE}" srcOrd="6" destOrd="0" presId="urn:microsoft.com/office/officeart/2005/8/layout/orgChart1"/>
    <dgm:cxn modelId="{3BB1736F-912E-4280-B590-A6B1D54C2770}" type="presParOf" srcId="{56F3887F-CC2C-4C22-A5E3-700B98905149}" destId="{5562A1BF-4944-4910-87BB-829FD1BF94FF}" srcOrd="7" destOrd="0" presId="urn:microsoft.com/office/officeart/2005/8/layout/orgChart1"/>
    <dgm:cxn modelId="{C8858383-5979-4A05-8713-CAD25EBCA6A9}" type="presParOf" srcId="{5562A1BF-4944-4910-87BB-829FD1BF94FF}" destId="{EA8D53CF-6DBF-4887-8384-33BB3E8E7CCB}" srcOrd="0" destOrd="0" presId="urn:microsoft.com/office/officeart/2005/8/layout/orgChart1"/>
    <dgm:cxn modelId="{80458A14-775B-4DE1-9D30-2CA1CC3FADAB}" type="presParOf" srcId="{EA8D53CF-6DBF-4887-8384-33BB3E8E7CCB}" destId="{348320D5-C485-43B3-9423-34CAA4E8845A}" srcOrd="0" destOrd="0" presId="urn:microsoft.com/office/officeart/2005/8/layout/orgChart1"/>
    <dgm:cxn modelId="{2E4CC85A-AF87-481B-9730-3FB684D5560E}" type="presParOf" srcId="{EA8D53CF-6DBF-4887-8384-33BB3E8E7CCB}" destId="{A7480B1D-89C1-4574-A90C-C88DBDB07C3D}" srcOrd="1" destOrd="0" presId="urn:microsoft.com/office/officeart/2005/8/layout/orgChart1"/>
    <dgm:cxn modelId="{738BC3CB-367D-4313-AB53-CEF888F9D58D}" type="presParOf" srcId="{5562A1BF-4944-4910-87BB-829FD1BF94FF}" destId="{2530FAE5-48B7-4869-BE11-32BA09FCAE5B}" srcOrd="1" destOrd="0" presId="urn:microsoft.com/office/officeart/2005/8/layout/orgChart1"/>
    <dgm:cxn modelId="{E2E25F0E-120A-4840-916E-60C8599D6C71}" type="presParOf" srcId="{5562A1BF-4944-4910-87BB-829FD1BF94FF}" destId="{BD604B6A-CFBF-42FF-8631-0F3B22772025}" srcOrd="2" destOrd="0" presId="urn:microsoft.com/office/officeart/2005/8/layout/orgChart1"/>
    <dgm:cxn modelId="{5C52F346-F56A-4C06-B98E-D54071F4E93F}" type="presParOf" srcId="{56F3887F-CC2C-4C22-A5E3-700B98905149}" destId="{A19F7475-6974-4844-A59D-F3A26F261047}" srcOrd="8" destOrd="0" presId="urn:microsoft.com/office/officeart/2005/8/layout/orgChart1"/>
    <dgm:cxn modelId="{90BD52DE-995D-4FA6-8865-253A59A341C2}" type="presParOf" srcId="{56F3887F-CC2C-4C22-A5E3-700B98905149}" destId="{A0219EF9-27AA-473E-AF58-83561BD317F0}" srcOrd="9" destOrd="0" presId="urn:microsoft.com/office/officeart/2005/8/layout/orgChart1"/>
    <dgm:cxn modelId="{B1EF37A2-BE6C-4CFE-B956-54B996255C25}" type="presParOf" srcId="{A0219EF9-27AA-473E-AF58-83561BD317F0}" destId="{30D76C6B-6DE6-4C10-94B2-E1E9608AD09C}" srcOrd="0" destOrd="0" presId="urn:microsoft.com/office/officeart/2005/8/layout/orgChart1"/>
    <dgm:cxn modelId="{797826F6-0FB1-485A-94D0-20AEDCA02EA9}" type="presParOf" srcId="{30D76C6B-6DE6-4C10-94B2-E1E9608AD09C}" destId="{4EA8E8F4-6894-4DD3-ACE5-3FA7C4FD9CAF}" srcOrd="0" destOrd="0" presId="urn:microsoft.com/office/officeart/2005/8/layout/orgChart1"/>
    <dgm:cxn modelId="{D43D6C96-EA5E-4DE2-A6B6-342477628B14}" type="presParOf" srcId="{30D76C6B-6DE6-4C10-94B2-E1E9608AD09C}" destId="{9C9FDD90-9280-4421-A81D-60FFC3FC69EB}" srcOrd="1" destOrd="0" presId="urn:microsoft.com/office/officeart/2005/8/layout/orgChart1"/>
    <dgm:cxn modelId="{36FDE6BD-7A46-4026-A960-4C593F674AD8}" type="presParOf" srcId="{A0219EF9-27AA-473E-AF58-83561BD317F0}" destId="{27828A46-9C7B-4859-B374-197B7F22CB87}" srcOrd="1" destOrd="0" presId="urn:microsoft.com/office/officeart/2005/8/layout/orgChart1"/>
    <dgm:cxn modelId="{750C8477-C30F-47D8-AD06-AEE950C93528}" type="presParOf" srcId="{A0219EF9-27AA-473E-AF58-83561BD317F0}" destId="{940165AC-2EBE-4BD0-9C77-E2BB3A3C95C1}" srcOrd="2" destOrd="0" presId="urn:microsoft.com/office/officeart/2005/8/layout/orgChart1"/>
    <dgm:cxn modelId="{7672AC1C-E18A-4FF5-BF37-EB0115BB7EFB}" type="presParOf" srcId="{56F3887F-CC2C-4C22-A5E3-700B98905149}" destId="{4C811F1E-DC0E-4435-A625-98D05ADCE856}" srcOrd="10" destOrd="0" presId="urn:microsoft.com/office/officeart/2005/8/layout/orgChart1"/>
    <dgm:cxn modelId="{2656B0EB-EFCA-440D-A557-2BF1CB397DCD}" type="presParOf" srcId="{56F3887F-CC2C-4C22-A5E3-700B98905149}" destId="{42889EC2-25E5-4D7D-905C-5D9B6D8C2EDB}" srcOrd="11" destOrd="0" presId="urn:microsoft.com/office/officeart/2005/8/layout/orgChart1"/>
    <dgm:cxn modelId="{ED7B7381-03BE-4473-9676-924069679596}" type="presParOf" srcId="{42889EC2-25E5-4D7D-905C-5D9B6D8C2EDB}" destId="{5016133E-B24E-4799-9432-7C5A9B024E85}" srcOrd="0" destOrd="0" presId="urn:microsoft.com/office/officeart/2005/8/layout/orgChart1"/>
    <dgm:cxn modelId="{B01CD7DC-B94C-461A-A801-4C49B7375C26}" type="presParOf" srcId="{5016133E-B24E-4799-9432-7C5A9B024E85}" destId="{2F2D3530-5CE5-44A2-9A2C-EA1819796EE5}" srcOrd="0" destOrd="0" presId="urn:microsoft.com/office/officeart/2005/8/layout/orgChart1"/>
    <dgm:cxn modelId="{E91B166A-7323-46D2-AE39-4755E39CF483}" type="presParOf" srcId="{5016133E-B24E-4799-9432-7C5A9B024E85}" destId="{75F6D9B0-EFD4-482E-A70B-EC854EEE2CC5}" srcOrd="1" destOrd="0" presId="urn:microsoft.com/office/officeart/2005/8/layout/orgChart1"/>
    <dgm:cxn modelId="{3377CBB8-3CD7-4E19-A4DE-1673FC386920}" type="presParOf" srcId="{42889EC2-25E5-4D7D-905C-5D9B6D8C2EDB}" destId="{423D5F86-8A51-4C3E-A8FF-32CBABF96388}" srcOrd="1" destOrd="0" presId="urn:microsoft.com/office/officeart/2005/8/layout/orgChart1"/>
    <dgm:cxn modelId="{3A2792AD-A604-41BF-BCF8-A11104BE4E89}" type="presParOf" srcId="{42889EC2-25E5-4D7D-905C-5D9B6D8C2EDB}" destId="{20A24BE8-C6A9-40EF-ABFB-33AA6CAB6224}" srcOrd="2" destOrd="0" presId="urn:microsoft.com/office/officeart/2005/8/layout/orgChart1"/>
    <dgm:cxn modelId="{AACFBD4D-2702-4C76-A612-98850B827D30}" type="presParOf" srcId="{56F3887F-CC2C-4C22-A5E3-700B98905149}" destId="{7535D9FA-0416-495F-A36B-E0B7CAE77269}" srcOrd="12" destOrd="0" presId="urn:microsoft.com/office/officeart/2005/8/layout/orgChart1"/>
    <dgm:cxn modelId="{BF574DD4-B6B3-4E61-A761-194B5518173B}" type="presParOf" srcId="{56F3887F-CC2C-4C22-A5E3-700B98905149}" destId="{87CEF5E7-5913-4626-8707-6939E414F3F6}" srcOrd="13" destOrd="0" presId="urn:microsoft.com/office/officeart/2005/8/layout/orgChart1"/>
    <dgm:cxn modelId="{11063018-1E27-40EE-8305-7983973F3DE2}" type="presParOf" srcId="{87CEF5E7-5913-4626-8707-6939E414F3F6}" destId="{50E3F8CB-9A38-436C-BDBF-887B25360ECB}" srcOrd="0" destOrd="0" presId="urn:microsoft.com/office/officeart/2005/8/layout/orgChart1"/>
    <dgm:cxn modelId="{9CEAEDA4-7897-4BD3-A150-403E127B2E78}" type="presParOf" srcId="{50E3F8CB-9A38-436C-BDBF-887B25360ECB}" destId="{0C20EFAE-63D4-43CF-86BB-2EA7754D7172}" srcOrd="0" destOrd="0" presId="urn:microsoft.com/office/officeart/2005/8/layout/orgChart1"/>
    <dgm:cxn modelId="{D29DFE60-1032-4286-9DB2-DEF6EB51FCB9}" type="presParOf" srcId="{50E3F8CB-9A38-436C-BDBF-887B25360ECB}" destId="{C1C41E41-345E-47CB-89A5-572C059A4704}" srcOrd="1" destOrd="0" presId="urn:microsoft.com/office/officeart/2005/8/layout/orgChart1"/>
    <dgm:cxn modelId="{D4742BFC-7DC6-486A-AE13-788B4E956B6D}" type="presParOf" srcId="{87CEF5E7-5913-4626-8707-6939E414F3F6}" destId="{186822C5-066B-4FA4-926C-C718ED2D5A90}" srcOrd="1" destOrd="0" presId="urn:microsoft.com/office/officeart/2005/8/layout/orgChart1"/>
    <dgm:cxn modelId="{2ECB099C-6DD8-4CA0-869E-C3B82FECF285}" type="presParOf" srcId="{87CEF5E7-5913-4626-8707-6939E414F3F6}" destId="{6B63B363-D367-4D8B-9184-C110BD5E7F23}" srcOrd="2" destOrd="0" presId="urn:microsoft.com/office/officeart/2005/8/layout/orgChart1"/>
    <dgm:cxn modelId="{28EF4EFC-F5EE-48F0-B3CC-BC1962745A45}" type="presParOf" srcId="{0CB87181-9EBC-4883-9900-B6AF3B3AD4CD}" destId="{64000994-73F7-48E5-A06D-B1AD080FD888}"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009CE2-373F-4551-99B3-1784351CBECB}" type="doc">
      <dgm:prSet loTypeId="urn:microsoft.com/office/officeart/2005/8/layout/cycle4#1" loCatId="cycle" qsTypeId="urn:microsoft.com/office/officeart/2005/8/quickstyle/3d1" qsCatId="3D" csTypeId="urn:microsoft.com/office/officeart/2005/8/colors/colorful5" csCatId="colorful" phldr="1"/>
      <dgm:spPr/>
      <dgm:t>
        <a:bodyPr/>
        <a:lstStyle/>
        <a:p>
          <a:endParaRPr lang="es-CO"/>
        </a:p>
      </dgm:t>
    </dgm:pt>
    <dgm:pt modelId="{69287109-63B5-495F-8169-3AF4C95DB11C}">
      <dgm:prSet phldrT="[Texto]" custT="1"/>
      <dgm:spPr/>
      <dgm:t>
        <a:bodyPr/>
        <a:lstStyle/>
        <a:p>
          <a:pPr algn="just"/>
          <a:r>
            <a:rPr lang="es-CO" sz="900" b="1" dirty="0">
              <a:latin typeface="Ancizar Sans Bold Italic" panose="020B0802040300000003" pitchFamily="34" charset="0"/>
            </a:rPr>
            <a:t>Pregrado</a:t>
          </a:r>
        </a:p>
      </dgm:t>
    </dgm:pt>
    <dgm:pt modelId="{D8BA7EA6-10FD-4E97-BE32-614D2B63FF7A}" type="parTrans" cxnId="{F9E0491E-2391-443D-BB46-4CF0A41C7862}">
      <dgm:prSet/>
      <dgm:spPr/>
      <dgm:t>
        <a:bodyPr/>
        <a:lstStyle/>
        <a:p>
          <a:pPr algn="just"/>
          <a:endParaRPr lang="es-CO" sz="900">
            <a:latin typeface="Ancizar Sans Bold Italic" panose="020B0802040300000003" pitchFamily="34" charset="0"/>
          </a:endParaRPr>
        </a:p>
      </dgm:t>
    </dgm:pt>
    <dgm:pt modelId="{146C5890-3716-4C56-A1D4-BA668C8767A5}" type="sibTrans" cxnId="{F9E0491E-2391-443D-BB46-4CF0A41C7862}">
      <dgm:prSet/>
      <dgm:spPr/>
      <dgm:t>
        <a:bodyPr/>
        <a:lstStyle/>
        <a:p>
          <a:pPr algn="just"/>
          <a:endParaRPr lang="es-CO" sz="900">
            <a:latin typeface="Ancizar Sans Bold Italic" panose="020B0802040300000003" pitchFamily="34" charset="0"/>
          </a:endParaRPr>
        </a:p>
      </dgm:t>
    </dgm:pt>
    <dgm:pt modelId="{8E94570D-3CB4-489D-9F37-55D38887D235}">
      <dgm:prSet phldrT="[Texto]" custT="1"/>
      <dgm:spPr/>
      <dgm:t>
        <a:bodyPr/>
        <a:lstStyle/>
        <a:p>
          <a:pPr algn="ctr"/>
          <a:r>
            <a:rPr lang="es-CO" sz="900" b="1" dirty="0">
              <a:latin typeface="Ancizar Sans Bold Italic" panose="020B0802040300000003" pitchFamily="34" charset="0"/>
            </a:rPr>
            <a:t>Programa Académico</a:t>
          </a:r>
        </a:p>
      </dgm:t>
    </dgm:pt>
    <dgm:pt modelId="{5F69B593-4981-4CBF-8C25-B79782779DCA}" type="parTrans" cxnId="{0A6722A9-CD4F-4D8E-BC30-C6AE0834F7A2}">
      <dgm:prSet/>
      <dgm:spPr/>
      <dgm:t>
        <a:bodyPr/>
        <a:lstStyle/>
        <a:p>
          <a:pPr algn="just"/>
          <a:endParaRPr lang="es-CO" sz="900">
            <a:latin typeface="Ancizar Sans Bold Italic" panose="020B0802040300000003" pitchFamily="34" charset="0"/>
          </a:endParaRPr>
        </a:p>
      </dgm:t>
    </dgm:pt>
    <dgm:pt modelId="{52F9D53D-062E-406E-8143-71B9E07900BF}" type="sibTrans" cxnId="{0A6722A9-CD4F-4D8E-BC30-C6AE0834F7A2}">
      <dgm:prSet/>
      <dgm:spPr/>
      <dgm:t>
        <a:bodyPr/>
        <a:lstStyle/>
        <a:p>
          <a:pPr algn="just"/>
          <a:endParaRPr lang="es-CO" sz="900">
            <a:latin typeface="Ancizar Sans Bold Italic" panose="020B0802040300000003" pitchFamily="34" charset="0"/>
          </a:endParaRPr>
        </a:p>
      </dgm:t>
    </dgm:pt>
    <dgm:pt modelId="{1B4C123D-46A0-4A9B-B836-9D1610704CF6}">
      <dgm:prSet phldrT="[Texto]" custT="1"/>
      <dgm:spPr/>
      <dgm:t>
        <a:bodyPr/>
        <a:lstStyle/>
        <a:p>
          <a:pPr algn="just"/>
          <a:r>
            <a:rPr lang="es-CO" sz="900" b="1" dirty="0">
              <a:latin typeface="Ancizar Sans Bold Italic" panose="020B0802040300000003" pitchFamily="34" charset="0"/>
            </a:rPr>
            <a:t>Posgrado</a:t>
          </a:r>
        </a:p>
      </dgm:t>
    </dgm:pt>
    <dgm:pt modelId="{9E971BAF-97CC-4EE8-94D7-D32BFAA0D0BB}" type="parTrans" cxnId="{91D50F1C-05EA-4142-B490-6F1E34CA0688}">
      <dgm:prSet/>
      <dgm:spPr/>
      <dgm:t>
        <a:bodyPr/>
        <a:lstStyle/>
        <a:p>
          <a:pPr algn="just"/>
          <a:endParaRPr lang="es-CO" sz="900">
            <a:latin typeface="Ancizar Sans Bold Italic" panose="020B0802040300000003" pitchFamily="34" charset="0"/>
          </a:endParaRPr>
        </a:p>
      </dgm:t>
    </dgm:pt>
    <dgm:pt modelId="{167CEF34-EE52-42F5-890D-DA24EABCFDC0}" type="sibTrans" cxnId="{91D50F1C-05EA-4142-B490-6F1E34CA0688}">
      <dgm:prSet/>
      <dgm:spPr/>
      <dgm:t>
        <a:bodyPr/>
        <a:lstStyle/>
        <a:p>
          <a:pPr algn="just"/>
          <a:endParaRPr lang="es-CO" sz="900">
            <a:latin typeface="Ancizar Sans Bold Italic" panose="020B0802040300000003" pitchFamily="34" charset="0"/>
          </a:endParaRPr>
        </a:p>
      </dgm:t>
    </dgm:pt>
    <dgm:pt modelId="{BBAA8F32-F02A-440C-9E14-8D209F86EEB1}">
      <dgm:prSet phldrT="[Texto]" custT="1"/>
      <dgm:spPr/>
      <dgm:t>
        <a:bodyPr/>
        <a:lstStyle/>
        <a:p>
          <a:pPr algn="ctr"/>
          <a:r>
            <a:rPr lang="es-CO" sz="900" b="1" dirty="0">
              <a:latin typeface="Ancizar Sans Bold Italic" panose="020B0802040300000003" pitchFamily="34" charset="0"/>
            </a:rPr>
            <a:t>Programa Académico</a:t>
          </a:r>
        </a:p>
      </dgm:t>
    </dgm:pt>
    <dgm:pt modelId="{0E3F42F2-1AAE-47C4-A4EC-ECFB673EBE31}" type="parTrans" cxnId="{884CAA7D-A975-4902-BAE6-139ABF1CD5E5}">
      <dgm:prSet/>
      <dgm:spPr/>
      <dgm:t>
        <a:bodyPr/>
        <a:lstStyle/>
        <a:p>
          <a:pPr algn="just"/>
          <a:endParaRPr lang="es-CO" sz="900">
            <a:latin typeface="Ancizar Sans Bold Italic" panose="020B0802040300000003" pitchFamily="34" charset="0"/>
          </a:endParaRPr>
        </a:p>
      </dgm:t>
    </dgm:pt>
    <dgm:pt modelId="{E85E61FF-CA04-4708-962F-E43AF1FD0B00}" type="sibTrans" cxnId="{884CAA7D-A975-4902-BAE6-139ABF1CD5E5}">
      <dgm:prSet/>
      <dgm:spPr/>
      <dgm:t>
        <a:bodyPr/>
        <a:lstStyle/>
        <a:p>
          <a:pPr algn="just"/>
          <a:endParaRPr lang="es-CO" sz="900">
            <a:latin typeface="Ancizar Sans Bold Italic" panose="020B0802040300000003" pitchFamily="34" charset="0"/>
          </a:endParaRPr>
        </a:p>
      </dgm:t>
    </dgm:pt>
    <dgm:pt modelId="{55F1D134-9682-46B7-A1D5-6D75A14B9D81}">
      <dgm:prSet phldrT="[Texto]" custT="1"/>
      <dgm:spPr/>
      <dgm:t>
        <a:bodyPr/>
        <a:lstStyle/>
        <a:p>
          <a:pPr algn="l"/>
          <a:r>
            <a:rPr lang="es-CO" sz="900" b="1" dirty="0">
              <a:latin typeface="Ancizar Sans Bold Italic" panose="020B0802040300000003" pitchFamily="34" charset="0"/>
            </a:rPr>
            <a:t>Investigación y creación artística</a:t>
          </a:r>
        </a:p>
      </dgm:t>
    </dgm:pt>
    <dgm:pt modelId="{5FE85E80-D87F-4C3E-BBA3-765B7F68F35B}" type="parTrans" cxnId="{82FD3E9D-5016-4BB3-993E-60009F312EB1}">
      <dgm:prSet/>
      <dgm:spPr/>
      <dgm:t>
        <a:bodyPr/>
        <a:lstStyle/>
        <a:p>
          <a:pPr algn="just"/>
          <a:endParaRPr lang="es-CO" sz="900">
            <a:latin typeface="Ancizar Sans Bold Italic" panose="020B0802040300000003" pitchFamily="34" charset="0"/>
          </a:endParaRPr>
        </a:p>
      </dgm:t>
    </dgm:pt>
    <dgm:pt modelId="{007D6860-5234-4CDE-9029-D163DCD05284}" type="sibTrans" cxnId="{82FD3E9D-5016-4BB3-993E-60009F312EB1}">
      <dgm:prSet/>
      <dgm:spPr/>
      <dgm:t>
        <a:bodyPr/>
        <a:lstStyle/>
        <a:p>
          <a:pPr algn="just"/>
          <a:endParaRPr lang="es-CO" sz="900">
            <a:latin typeface="Ancizar Sans Bold Italic" panose="020B0802040300000003" pitchFamily="34" charset="0"/>
          </a:endParaRPr>
        </a:p>
      </dgm:t>
    </dgm:pt>
    <dgm:pt modelId="{BA723AFC-9CDA-4D85-98F5-753301A6FDC3}">
      <dgm:prSet phldrT="[Texto]" custT="1"/>
      <dgm:spPr/>
      <dgm:t>
        <a:bodyPr/>
        <a:lstStyle/>
        <a:p>
          <a:pPr algn="ctr"/>
          <a:r>
            <a:rPr lang="es-CO" sz="900" b="1" dirty="0">
              <a:latin typeface="Ancizar Sans Bold Italic" panose="020B0802040300000003" pitchFamily="34" charset="0"/>
            </a:rPr>
            <a:t>Proyecto de investigación</a:t>
          </a:r>
        </a:p>
      </dgm:t>
    </dgm:pt>
    <dgm:pt modelId="{57701CFD-7AA3-4EA6-8C87-734ECED8EF0E}" type="parTrans" cxnId="{6388C56E-0EEE-40F2-8840-FB22E5F8D297}">
      <dgm:prSet/>
      <dgm:spPr/>
      <dgm:t>
        <a:bodyPr/>
        <a:lstStyle/>
        <a:p>
          <a:pPr algn="just"/>
          <a:endParaRPr lang="es-CO" sz="900">
            <a:latin typeface="Ancizar Sans Bold Italic" panose="020B0802040300000003" pitchFamily="34" charset="0"/>
          </a:endParaRPr>
        </a:p>
      </dgm:t>
    </dgm:pt>
    <dgm:pt modelId="{F8C09611-F752-460C-95F6-D82D7FEA1DFC}" type="sibTrans" cxnId="{6388C56E-0EEE-40F2-8840-FB22E5F8D297}">
      <dgm:prSet/>
      <dgm:spPr/>
      <dgm:t>
        <a:bodyPr/>
        <a:lstStyle/>
        <a:p>
          <a:pPr algn="just"/>
          <a:endParaRPr lang="es-CO" sz="900">
            <a:latin typeface="Ancizar Sans Bold Italic" panose="020B0802040300000003" pitchFamily="34" charset="0"/>
          </a:endParaRPr>
        </a:p>
      </dgm:t>
    </dgm:pt>
    <dgm:pt modelId="{C457D699-2808-4D25-B64F-F9D260D63CA6}">
      <dgm:prSet phldrT="[Texto]" custT="1"/>
      <dgm:spPr/>
      <dgm:t>
        <a:bodyPr/>
        <a:lstStyle/>
        <a:p>
          <a:pPr algn="just"/>
          <a:r>
            <a:rPr lang="es-CO" sz="900" b="1" dirty="0">
              <a:latin typeface="Ancizar Sans Bold Italic" panose="020B0802040300000003" pitchFamily="34" charset="0"/>
            </a:rPr>
            <a:t>Extensión</a:t>
          </a:r>
        </a:p>
      </dgm:t>
    </dgm:pt>
    <dgm:pt modelId="{100AB500-18C8-407D-B8F0-0C423F3B8DBA}" type="parTrans" cxnId="{AD246CA4-5695-4F1B-A889-1CDE1137A1EA}">
      <dgm:prSet/>
      <dgm:spPr/>
      <dgm:t>
        <a:bodyPr/>
        <a:lstStyle/>
        <a:p>
          <a:pPr algn="just"/>
          <a:endParaRPr lang="es-CO" sz="900">
            <a:latin typeface="Ancizar Sans Bold Italic" panose="020B0802040300000003" pitchFamily="34" charset="0"/>
          </a:endParaRPr>
        </a:p>
      </dgm:t>
    </dgm:pt>
    <dgm:pt modelId="{155F8109-5531-4337-934C-CEFB19315710}" type="sibTrans" cxnId="{AD246CA4-5695-4F1B-A889-1CDE1137A1EA}">
      <dgm:prSet/>
      <dgm:spPr/>
      <dgm:t>
        <a:bodyPr/>
        <a:lstStyle/>
        <a:p>
          <a:pPr algn="just"/>
          <a:endParaRPr lang="es-CO" sz="900">
            <a:latin typeface="Ancizar Sans Bold Italic" panose="020B0802040300000003" pitchFamily="34" charset="0"/>
          </a:endParaRPr>
        </a:p>
      </dgm:t>
    </dgm:pt>
    <dgm:pt modelId="{8313B9FB-B44C-41B6-B11D-1F897A04576D}">
      <dgm:prSet phldrT="[Texto]" custT="1"/>
      <dgm:spPr/>
      <dgm:t>
        <a:bodyPr/>
        <a:lstStyle/>
        <a:p>
          <a:pPr algn="just"/>
          <a:endParaRPr lang="es-CO" sz="900" b="1" dirty="0">
            <a:latin typeface="Ancizar Sans Bold Italic" panose="020B0802040300000003" pitchFamily="34" charset="0"/>
          </a:endParaRPr>
        </a:p>
      </dgm:t>
    </dgm:pt>
    <dgm:pt modelId="{394878AE-08EF-4CE7-85F9-CD6545755036}" type="parTrans" cxnId="{12F93F8E-8E22-400D-A453-F936D3EE2BA7}">
      <dgm:prSet/>
      <dgm:spPr/>
      <dgm:t>
        <a:bodyPr/>
        <a:lstStyle/>
        <a:p>
          <a:pPr algn="just"/>
          <a:endParaRPr lang="es-CO" sz="900">
            <a:latin typeface="Ancizar Sans Bold Italic" panose="020B0802040300000003" pitchFamily="34" charset="0"/>
          </a:endParaRPr>
        </a:p>
      </dgm:t>
    </dgm:pt>
    <dgm:pt modelId="{47302DC6-23E9-4415-A01A-7202778DE51B}" type="sibTrans" cxnId="{12F93F8E-8E22-400D-A453-F936D3EE2BA7}">
      <dgm:prSet/>
      <dgm:spPr/>
      <dgm:t>
        <a:bodyPr/>
        <a:lstStyle/>
        <a:p>
          <a:pPr algn="just"/>
          <a:endParaRPr lang="es-CO" sz="900">
            <a:latin typeface="Ancizar Sans Bold Italic" panose="020B0802040300000003" pitchFamily="34" charset="0"/>
          </a:endParaRPr>
        </a:p>
      </dgm:t>
    </dgm:pt>
    <dgm:pt modelId="{DF5F8B87-D418-4EDE-BEBA-8C7C0E7CE42D}">
      <dgm:prSet phldrT="[Texto]" custT="1"/>
      <dgm:spPr/>
      <dgm:t>
        <a:bodyPr/>
        <a:lstStyle/>
        <a:p>
          <a:pPr algn="ctr"/>
          <a:endParaRPr lang="es-CO" sz="900" b="1" dirty="0">
            <a:latin typeface="Ancizar Sans Bold Italic" panose="020B0802040300000003" pitchFamily="34" charset="0"/>
          </a:endParaRPr>
        </a:p>
      </dgm:t>
    </dgm:pt>
    <dgm:pt modelId="{7A3ACE18-65E8-481E-9F0D-ADD0CF243852}" type="parTrans" cxnId="{D90B8EA7-8E4C-4E7F-9087-AACA98C4327F}">
      <dgm:prSet/>
      <dgm:spPr/>
      <dgm:t>
        <a:bodyPr/>
        <a:lstStyle/>
        <a:p>
          <a:pPr algn="just"/>
          <a:endParaRPr lang="es-CO" sz="900">
            <a:latin typeface="Ancizar Sans Bold Italic" panose="020B0802040300000003" pitchFamily="34" charset="0"/>
          </a:endParaRPr>
        </a:p>
      </dgm:t>
    </dgm:pt>
    <dgm:pt modelId="{5C0881FD-16F2-4474-B7E0-D1501F05ECCA}" type="sibTrans" cxnId="{D90B8EA7-8E4C-4E7F-9087-AACA98C4327F}">
      <dgm:prSet/>
      <dgm:spPr/>
      <dgm:t>
        <a:bodyPr/>
        <a:lstStyle/>
        <a:p>
          <a:pPr algn="just"/>
          <a:endParaRPr lang="es-CO" sz="900">
            <a:latin typeface="Ancizar Sans Bold Italic" panose="020B0802040300000003" pitchFamily="34" charset="0"/>
          </a:endParaRPr>
        </a:p>
      </dgm:t>
    </dgm:pt>
    <dgm:pt modelId="{D22A31B3-B3E3-42F5-BA75-9DD295EA0EAA}">
      <dgm:prSet phldrT="[Texto]" custT="1"/>
      <dgm:spPr/>
      <dgm:t>
        <a:bodyPr/>
        <a:lstStyle/>
        <a:p>
          <a:pPr algn="ctr"/>
          <a:r>
            <a:rPr lang="es-CO" sz="900" b="1" dirty="0">
              <a:latin typeface="Ancizar Sans Bold Italic" panose="020B0802040300000003" pitchFamily="34" charset="0"/>
            </a:rPr>
            <a:t>Proyecto de extensión</a:t>
          </a:r>
        </a:p>
      </dgm:t>
    </dgm:pt>
    <dgm:pt modelId="{25911F1A-1D04-433E-9341-19C83B95A44F}" type="sibTrans" cxnId="{49C5DE63-6DDD-49FA-B1D1-7A9D5146331A}">
      <dgm:prSet/>
      <dgm:spPr/>
      <dgm:t>
        <a:bodyPr/>
        <a:lstStyle/>
        <a:p>
          <a:pPr algn="just"/>
          <a:endParaRPr lang="es-CO" sz="900">
            <a:latin typeface="Ancizar Sans Bold Italic" panose="020B0802040300000003" pitchFamily="34" charset="0"/>
          </a:endParaRPr>
        </a:p>
      </dgm:t>
    </dgm:pt>
    <dgm:pt modelId="{B9316CCF-1BA6-4D75-8384-041E3BBB8457}" type="parTrans" cxnId="{49C5DE63-6DDD-49FA-B1D1-7A9D5146331A}">
      <dgm:prSet/>
      <dgm:spPr/>
      <dgm:t>
        <a:bodyPr/>
        <a:lstStyle/>
        <a:p>
          <a:pPr algn="just"/>
          <a:endParaRPr lang="es-CO" sz="900">
            <a:latin typeface="Ancizar Sans Bold Italic" panose="020B0802040300000003" pitchFamily="34" charset="0"/>
          </a:endParaRPr>
        </a:p>
      </dgm:t>
    </dgm:pt>
    <dgm:pt modelId="{59CC4662-8F9F-4E1C-96E9-74CFF23A0890}" type="pres">
      <dgm:prSet presAssocID="{0F009CE2-373F-4551-99B3-1784351CBECB}" presName="cycleMatrixDiagram" presStyleCnt="0">
        <dgm:presLayoutVars>
          <dgm:chMax val="1"/>
          <dgm:dir/>
          <dgm:animLvl val="lvl"/>
          <dgm:resizeHandles val="exact"/>
        </dgm:presLayoutVars>
      </dgm:prSet>
      <dgm:spPr/>
    </dgm:pt>
    <dgm:pt modelId="{70F9051C-8413-4440-BAFE-57BC998CE414}" type="pres">
      <dgm:prSet presAssocID="{0F009CE2-373F-4551-99B3-1784351CBECB}" presName="children" presStyleCnt="0"/>
      <dgm:spPr/>
    </dgm:pt>
    <dgm:pt modelId="{F6E00E06-65FD-48A3-A9F2-546F08E77AD3}" type="pres">
      <dgm:prSet presAssocID="{0F009CE2-373F-4551-99B3-1784351CBECB}" presName="child1group" presStyleCnt="0"/>
      <dgm:spPr/>
    </dgm:pt>
    <dgm:pt modelId="{3EB394E6-FF9D-47CA-A3E9-F7DA5E636A4F}" type="pres">
      <dgm:prSet presAssocID="{0F009CE2-373F-4551-99B3-1784351CBECB}" presName="child1" presStyleLbl="bgAcc1" presStyleIdx="0" presStyleCnt="4" custLinFactNeighborX="3053" custLinFactNeighborY="-4960"/>
      <dgm:spPr/>
    </dgm:pt>
    <dgm:pt modelId="{11F59465-807A-4888-A7F0-6893D3642257}" type="pres">
      <dgm:prSet presAssocID="{0F009CE2-373F-4551-99B3-1784351CBECB}" presName="child1Text" presStyleLbl="bgAcc1" presStyleIdx="0" presStyleCnt="4">
        <dgm:presLayoutVars>
          <dgm:bulletEnabled val="1"/>
        </dgm:presLayoutVars>
      </dgm:prSet>
      <dgm:spPr/>
    </dgm:pt>
    <dgm:pt modelId="{6592495E-68DB-448E-9599-0B2C5A66404A}" type="pres">
      <dgm:prSet presAssocID="{0F009CE2-373F-4551-99B3-1784351CBECB}" presName="child2group" presStyleCnt="0"/>
      <dgm:spPr/>
    </dgm:pt>
    <dgm:pt modelId="{C77EC5F2-A759-46E1-AC38-8C6619DF1D42}" type="pres">
      <dgm:prSet presAssocID="{0F009CE2-373F-4551-99B3-1784351CBECB}" presName="child2" presStyleLbl="bgAcc1" presStyleIdx="1" presStyleCnt="4"/>
      <dgm:spPr/>
    </dgm:pt>
    <dgm:pt modelId="{5E09B3F7-4577-4AD6-9450-39BB8A5BA2F4}" type="pres">
      <dgm:prSet presAssocID="{0F009CE2-373F-4551-99B3-1784351CBECB}" presName="child2Text" presStyleLbl="bgAcc1" presStyleIdx="1" presStyleCnt="4">
        <dgm:presLayoutVars>
          <dgm:bulletEnabled val="1"/>
        </dgm:presLayoutVars>
      </dgm:prSet>
      <dgm:spPr/>
    </dgm:pt>
    <dgm:pt modelId="{B050707C-7665-4AE3-97AC-5C2F75518A3B}" type="pres">
      <dgm:prSet presAssocID="{0F009CE2-373F-4551-99B3-1784351CBECB}" presName="child3group" presStyleCnt="0"/>
      <dgm:spPr/>
    </dgm:pt>
    <dgm:pt modelId="{648B7636-44B7-499C-A0B1-AD441108CF9B}" type="pres">
      <dgm:prSet presAssocID="{0F009CE2-373F-4551-99B3-1784351CBECB}" presName="child3" presStyleLbl="bgAcc1" presStyleIdx="2" presStyleCnt="4"/>
      <dgm:spPr/>
    </dgm:pt>
    <dgm:pt modelId="{E63E1DC3-593D-4061-ADEE-B87C3413563E}" type="pres">
      <dgm:prSet presAssocID="{0F009CE2-373F-4551-99B3-1784351CBECB}" presName="child3Text" presStyleLbl="bgAcc1" presStyleIdx="2" presStyleCnt="4">
        <dgm:presLayoutVars>
          <dgm:bulletEnabled val="1"/>
        </dgm:presLayoutVars>
      </dgm:prSet>
      <dgm:spPr/>
    </dgm:pt>
    <dgm:pt modelId="{1F5D0D85-4F3A-48AD-AEEC-401839E05D81}" type="pres">
      <dgm:prSet presAssocID="{0F009CE2-373F-4551-99B3-1784351CBECB}" presName="child4group" presStyleCnt="0"/>
      <dgm:spPr/>
    </dgm:pt>
    <dgm:pt modelId="{5BD17942-F530-47CC-9801-25C599516D58}" type="pres">
      <dgm:prSet presAssocID="{0F009CE2-373F-4551-99B3-1784351CBECB}" presName="child4" presStyleLbl="bgAcc1" presStyleIdx="3" presStyleCnt="4"/>
      <dgm:spPr/>
    </dgm:pt>
    <dgm:pt modelId="{F324BA7C-2D3B-4640-83C6-8725A2F794B2}" type="pres">
      <dgm:prSet presAssocID="{0F009CE2-373F-4551-99B3-1784351CBECB}" presName="child4Text" presStyleLbl="bgAcc1" presStyleIdx="3" presStyleCnt="4">
        <dgm:presLayoutVars>
          <dgm:bulletEnabled val="1"/>
        </dgm:presLayoutVars>
      </dgm:prSet>
      <dgm:spPr/>
    </dgm:pt>
    <dgm:pt modelId="{170EFBD9-CA30-4498-9401-845B309AD824}" type="pres">
      <dgm:prSet presAssocID="{0F009CE2-373F-4551-99B3-1784351CBECB}" presName="childPlaceholder" presStyleCnt="0"/>
      <dgm:spPr/>
    </dgm:pt>
    <dgm:pt modelId="{32C3DC6D-36DF-4988-89C4-B349C1B36BFE}" type="pres">
      <dgm:prSet presAssocID="{0F009CE2-373F-4551-99B3-1784351CBECB}" presName="circle" presStyleCnt="0"/>
      <dgm:spPr/>
    </dgm:pt>
    <dgm:pt modelId="{B2C684DE-CC3B-44F3-B455-F4D6A610DBDF}" type="pres">
      <dgm:prSet presAssocID="{0F009CE2-373F-4551-99B3-1784351CBECB}" presName="quadrant1" presStyleLbl="node1" presStyleIdx="0" presStyleCnt="4">
        <dgm:presLayoutVars>
          <dgm:chMax val="1"/>
          <dgm:bulletEnabled val="1"/>
        </dgm:presLayoutVars>
      </dgm:prSet>
      <dgm:spPr/>
    </dgm:pt>
    <dgm:pt modelId="{7E3D3D61-1F07-4376-9AAA-451DF71244F5}" type="pres">
      <dgm:prSet presAssocID="{0F009CE2-373F-4551-99B3-1784351CBECB}" presName="quadrant2" presStyleLbl="node1" presStyleIdx="1" presStyleCnt="4">
        <dgm:presLayoutVars>
          <dgm:chMax val="1"/>
          <dgm:bulletEnabled val="1"/>
        </dgm:presLayoutVars>
      </dgm:prSet>
      <dgm:spPr/>
    </dgm:pt>
    <dgm:pt modelId="{F780CC50-484B-4A20-ABF1-3A07AA67B548}" type="pres">
      <dgm:prSet presAssocID="{0F009CE2-373F-4551-99B3-1784351CBECB}" presName="quadrant3" presStyleLbl="node1" presStyleIdx="2" presStyleCnt="4" custScaleX="100101">
        <dgm:presLayoutVars>
          <dgm:chMax val="1"/>
          <dgm:bulletEnabled val="1"/>
        </dgm:presLayoutVars>
      </dgm:prSet>
      <dgm:spPr/>
    </dgm:pt>
    <dgm:pt modelId="{C434B0B5-7FD1-470B-8F5B-6D90DA91C367}" type="pres">
      <dgm:prSet presAssocID="{0F009CE2-373F-4551-99B3-1784351CBECB}" presName="quadrant4" presStyleLbl="node1" presStyleIdx="3" presStyleCnt="4" custLinFactNeighborY="-868">
        <dgm:presLayoutVars>
          <dgm:chMax val="1"/>
          <dgm:bulletEnabled val="1"/>
        </dgm:presLayoutVars>
      </dgm:prSet>
      <dgm:spPr/>
    </dgm:pt>
    <dgm:pt modelId="{78D5221E-274A-4676-844C-98EABCEF9780}" type="pres">
      <dgm:prSet presAssocID="{0F009CE2-373F-4551-99B3-1784351CBECB}" presName="quadrantPlaceholder" presStyleCnt="0"/>
      <dgm:spPr/>
    </dgm:pt>
    <dgm:pt modelId="{8A90F3A3-762B-4487-845C-2FB223AF4D92}" type="pres">
      <dgm:prSet presAssocID="{0F009CE2-373F-4551-99B3-1784351CBECB}" presName="center1" presStyleLbl="fgShp" presStyleIdx="0" presStyleCnt="2"/>
      <dgm:spPr/>
    </dgm:pt>
    <dgm:pt modelId="{5A0A0114-E009-4559-887C-619EB716A9EA}" type="pres">
      <dgm:prSet presAssocID="{0F009CE2-373F-4551-99B3-1784351CBECB}" presName="center2" presStyleLbl="fgShp" presStyleIdx="1" presStyleCnt="2"/>
      <dgm:spPr/>
    </dgm:pt>
  </dgm:ptLst>
  <dgm:cxnLst>
    <dgm:cxn modelId="{3C0B5E15-73F9-4504-9E9B-825FD006DEA0}" type="presOf" srcId="{8E94570D-3CB4-489D-9F37-55D38887D235}" destId="{3EB394E6-FF9D-47CA-A3E9-F7DA5E636A4F}" srcOrd="0" destOrd="1" presId="urn:microsoft.com/office/officeart/2005/8/layout/cycle4#1"/>
    <dgm:cxn modelId="{91D50F1C-05EA-4142-B490-6F1E34CA0688}" srcId="{0F009CE2-373F-4551-99B3-1784351CBECB}" destId="{1B4C123D-46A0-4A9B-B836-9D1610704CF6}" srcOrd="1" destOrd="0" parTransId="{9E971BAF-97CC-4EE8-94D7-D32BFAA0D0BB}" sibTransId="{167CEF34-EE52-42F5-890D-DA24EABCFDC0}"/>
    <dgm:cxn modelId="{F9E0491E-2391-443D-BB46-4CF0A41C7862}" srcId="{0F009CE2-373F-4551-99B3-1784351CBECB}" destId="{69287109-63B5-495F-8169-3AF4C95DB11C}" srcOrd="0" destOrd="0" parTransId="{D8BA7EA6-10FD-4E97-BE32-614D2B63FF7A}" sibTransId="{146C5890-3716-4C56-A1D4-BA668C8767A5}"/>
    <dgm:cxn modelId="{F2FD0329-D528-48CE-A140-6D24FE266A9F}" type="presOf" srcId="{BA723AFC-9CDA-4D85-98F5-753301A6FDC3}" destId="{648B7636-44B7-499C-A0B1-AD441108CF9B}" srcOrd="0" destOrd="0" presId="urn:microsoft.com/office/officeart/2005/8/layout/cycle4#1"/>
    <dgm:cxn modelId="{7A915329-3280-4AC1-A138-C1FBFCEBA202}" type="presOf" srcId="{0F009CE2-373F-4551-99B3-1784351CBECB}" destId="{59CC4662-8F9F-4E1C-96E9-74CFF23A0890}" srcOrd="0" destOrd="0" presId="urn:microsoft.com/office/officeart/2005/8/layout/cycle4#1"/>
    <dgm:cxn modelId="{6394613C-912A-48A8-A9D7-345244E344F0}" type="presOf" srcId="{69287109-63B5-495F-8169-3AF4C95DB11C}" destId="{B2C684DE-CC3B-44F3-B455-F4D6A610DBDF}" srcOrd="0" destOrd="0" presId="urn:microsoft.com/office/officeart/2005/8/layout/cycle4#1"/>
    <dgm:cxn modelId="{8F98E545-9214-496D-88E7-9BAF15A14ABC}" type="presOf" srcId="{1B4C123D-46A0-4A9B-B836-9D1610704CF6}" destId="{7E3D3D61-1F07-4376-9AAA-451DF71244F5}" srcOrd="0" destOrd="0" presId="urn:microsoft.com/office/officeart/2005/8/layout/cycle4#1"/>
    <dgm:cxn modelId="{036A5D47-504C-41B1-ADE3-BC3F43A0E6F3}" type="presOf" srcId="{8313B9FB-B44C-41B6-B11D-1F897A04576D}" destId="{3EB394E6-FF9D-47CA-A3E9-F7DA5E636A4F}" srcOrd="0" destOrd="0" presId="urn:microsoft.com/office/officeart/2005/8/layout/cycle4#1"/>
    <dgm:cxn modelId="{CFBCC65D-ABDE-40D0-99C3-11A35584708A}" type="presOf" srcId="{8313B9FB-B44C-41B6-B11D-1F897A04576D}" destId="{11F59465-807A-4888-A7F0-6893D3642257}" srcOrd="1" destOrd="0" presId="urn:microsoft.com/office/officeart/2005/8/layout/cycle4#1"/>
    <dgm:cxn modelId="{49C5DE63-6DDD-49FA-B1D1-7A9D5146331A}" srcId="{C457D699-2808-4D25-B64F-F9D260D63CA6}" destId="{D22A31B3-B3E3-42F5-BA75-9DD295EA0EAA}" srcOrd="0" destOrd="0" parTransId="{B9316CCF-1BA6-4D75-8384-041E3BBB8457}" sibTransId="{25911F1A-1D04-433E-9341-19C83B95A44F}"/>
    <dgm:cxn modelId="{6388C56E-0EEE-40F2-8840-FB22E5F8D297}" srcId="{55F1D134-9682-46B7-A1D5-6D75A14B9D81}" destId="{BA723AFC-9CDA-4D85-98F5-753301A6FDC3}" srcOrd="0" destOrd="0" parTransId="{57701CFD-7AA3-4EA6-8C87-734ECED8EF0E}" sibTransId="{F8C09611-F752-460C-95F6-D82D7FEA1DFC}"/>
    <dgm:cxn modelId="{CC11CF6F-79DD-480B-A171-A07CDF8B7E11}" type="presOf" srcId="{D22A31B3-B3E3-42F5-BA75-9DD295EA0EAA}" destId="{F324BA7C-2D3B-4640-83C6-8725A2F794B2}" srcOrd="1" destOrd="0" presId="urn:microsoft.com/office/officeart/2005/8/layout/cycle4#1"/>
    <dgm:cxn modelId="{BDF7A777-741F-41AF-A3AD-6ABA1859A0DE}" type="presOf" srcId="{BBAA8F32-F02A-440C-9E14-8D209F86EEB1}" destId="{5E09B3F7-4577-4AD6-9450-39BB8A5BA2F4}" srcOrd="1" destOrd="1" presId="urn:microsoft.com/office/officeart/2005/8/layout/cycle4#1"/>
    <dgm:cxn modelId="{884CAA7D-A975-4902-BAE6-139ABF1CD5E5}" srcId="{1B4C123D-46A0-4A9B-B836-9D1610704CF6}" destId="{BBAA8F32-F02A-440C-9E14-8D209F86EEB1}" srcOrd="1" destOrd="0" parTransId="{0E3F42F2-1AAE-47C4-A4EC-ECFB673EBE31}" sibTransId="{E85E61FF-CA04-4708-962F-E43AF1FD0B00}"/>
    <dgm:cxn modelId="{12F93F8E-8E22-400D-A453-F936D3EE2BA7}" srcId="{69287109-63B5-495F-8169-3AF4C95DB11C}" destId="{8313B9FB-B44C-41B6-B11D-1F897A04576D}" srcOrd="0" destOrd="0" parTransId="{394878AE-08EF-4CE7-85F9-CD6545755036}" sibTransId="{47302DC6-23E9-4415-A01A-7202778DE51B}"/>
    <dgm:cxn modelId="{93944993-475D-4FB9-A861-D0275D24E47F}" type="presOf" srcId="{DF5F8B87-D418-4EDE-BEBA-8C7C0E7CE42D}" destId="{C77EC5F2-A759-46E1-AC38-8C6619DF1D42}" srcOrd="0" destOrd="0" presId="urn:microsoft.com/office/officeart/2005/8/layout/cycle4#1"/>
    <dgm:cxn modelId="{82FD3E9D-5016-4BB3-993E-60009F312EB1}" srcId="{0F009CE2-373F-4551-99B3-1784351CBECB}" destId="{55F1D134-9682-46B7-A1D5-6D75A14B9D81}" srcOrd="2" destOrd="0" parTransId="{5FE85E80-D87F-4C3E-BBA3-765B7F68F35B}" sibTransId="{007D6860-5234-4CDE-9029-D163DCD05284}"/>
    <dgm:cxn modelId="{AD246CA4-5695-4F1B-A889-1CDE1137A1EA}" srcId="{0F009CE2-373F-4551-99B3-1784351CBECB}" destId="{C457D699-2808-4D25-B64F-F9D260D63CA6}" srcOrd="3" destOrd="0" parTransId="{100AB500-18C8-407D-B8F0-0C423F3B8DBA}" sibTransId="{155F8109-5531-4337-934C-CEFB19315710}"/>
    <dgm:cxn modelId="{D90B8EA7-8E4C-4E7F-9087-AACA98C4327F}" srcId="{1B4C123D-46A0-4A9B-B836-9D1610704CF6}" destId="{DF5F8B87-D418-4EDE-BEBA-8C7C0E7CE42D}" srcOrd="0" destOrd="0" parTransId="{7A3ACE18-65E8-481E-9F0D-ADD0CF243852}" sibTransId="{5C0881FD-16F2-4474-B7E0-D1501F05ECCA}"/>
    <dgm:cxn modelId="{0A6722A9-CD4F-4D8E-BC30-C6AE0834F7A2}" srcId="{69287109-63B5-495F-8169-3AF4C95DB11C}" destId="{8E94570D-3CB4-489D-9F37-55D38887D235}" srcOrd="1" destOrd="0" parTransId="{5F69B593-4981-4CBF-8C25-B79782779DCA}" sibTransId="{52F9D53D-062E-406E-8143-71B9E07900BF}"/>
    <dgm:cxn modelId="{528F46A9-B96E-40CE-BAE7-A7914E7C6CD2}" type="presOf" srcId="{DF5F8B87-D418-4EDE-BEBA-8C7C0E7CE42D}" destId="{5E09B3F7-4577-4AD6-9450-39BB8A5BA2F4}" srcOrd="1" destOrd="0" presId="urn:microsoft.com/office/officeart/2005/8/layout/cycle4#1"/>
    <dgm:cxn modelId="{5F3CFEAA-73E4-4B6F-8D04-19D5651ECCD4}" type="presOf" srcId="{BA723AFC-9CDA-4D85-98F5-753301A6FDC3}" destId="{E63E1DC3-593D-4061-ADEE-B87C3413563E}" srcOrd="1" destOrd="0" presId="urn:microsoft.com/office/officeart/2005/8/layout/cycle4#1"/>
    <dgm:cxn modelId="{E197C7B4-6D63-481F-8F21-44BA132BB363}" type="presOf" srcId="{C457D699-2808-4D25-B64F-F9D260D63CA6}" destId="{C434B0B5-7FD1-470B-8F5B-6D90DA91C367}" srcOrd="0" destOrd="0" presId="urn:microsoft.com/office/officeart/2005/8/layout/cycle4#1"/>
    <dgm:cxn modelId="{52F002D4-0A18-4324-9B65-6DE94822E460}" type="presOf" srcId="{55F1D134-9682-46B7-A1D5-6D75A14B9D81}" destId="{F780CC50-484B-4A20-ABF1-3A07AA67B548}" srcOrd="0" destOrd="0" presId="urn:microsoft.com/office/officeart/2005/8/layout/cycle4#1"/>
    <dgm:cxn modelId="{825059D5-B966-4D01-9892-62DB614549C1}" type="presOf" srcId="{D22A31B3-B3E3-42F5-BA75-9DD295EA0EAA}" destId="{5BD17942-F530-47CC-9801-25C599516D58}" srcOrd="0" destOrd="0" presId="urn:microsoft.com/office/officeart/2005/8/layout/cycle4#1"/>
    <dgm:cxn modelId="{D4CAC9EF-25D4-4ECE-9AFB-2896E3717B52}" type="presOf" srcId="{BBAA8F32-F02A-440C-9E14-8D209F86EEB1}" destId="{C77EC5F2-A759-46E1-AC38-8C6619DF1D42}" srcOrd="0" destOrd="1" presId="urn:microsoft.com/office/officeart/2005/8/layout/cycle4#1"/>
    <dgm:cxn modelId="{3B60AFF3-A9C2-486A-9A18-B87E0930B310}" type="presOf" srcId="{8E94570D-3CB4-489D-9F37-55D38887D235}" destId="{11F59465-807A-4888-A7F0-6893D3642257}" srcOrd="1" destOrd="1" presId="urn:microsoft.com/office/officeart/2005/8/layout/cycle4#1"/>
    <dgm:cxn modelId="{6A6817BC-72AB-461E-B438-0385E05D3140}" type="presParOf" srcId="{59CC4662-8F9F-4E1C-96E9-74CFF23A0890}" destId="{70F9051C-8413-4440-BAFE-57BC998CE414}" srcOrd="0" destOrd="0" presId="urn:microsoft.com/office/officeart/2005/8/layout/cycle4#1"/>
    <dgm:cxn modelId="{26DB7B56-1697-4D82-9CEE-C8756E3FD0AB}" type="presParOf" srcId="{70F9051C-8413-4440-BAFE-57BC998CE414}" destId="{F6E00E06-65FD-48A3-A9F2-546F08E77AD3}" srcOrd="0" destOrd="0" presId="urn:microsoft.com/office/officeart/2005/8/layout/cycle4#1"/>
    <dgm:cxn modelId="{A7F407D3-CB56-417A-9F73-95B28455B32A}" type="presParOf" srcId="{F6E00E06-65FD-48A3-A9F2-546F08E77AD3}" destId="{3EB394E6-FF9D-47CA-A3E9-F7DA5E636A4F}" srcOrd="0" destOrd="0" presId="urn:microsoft.com/office/officeart/2005/8/layout/cycle4#1"/>
    <dgm:cxn modelId="{42739B66-CBDF-45C6-BB64-7C4570C8A23A}" type="presParOf" srcId="{F6E00E06-65FD-48A3-A9F2-546F08E77AD3}" destId="{11F59465-807A-4888-A7F0-6893D3642257}" srcOrd="1" destOrd="0" presId="urn:microsoft.com/office/officeart/2005/8/layout/cycle4#1"/>
    <dgm:cxn modelId="{6237ED74-5441-436D-A4A6-A6F37DB37D9D}" type="presParOf" srcId="{70F9051C-8413-4440-BAFE-57BC998CE414}" destId="{6592495E-68DB-448E-9599-0B2C5A66404A}" srcOrd="1" destOrd="0" presId="urn:microsoft.com/office/officeart/2005/8/layout/cycle4#1"/>
    <dgm:cxn modelId="{1A01EA74-DA67-48CD-8B67-6AB7CBB895BF}" type="presParOf" srcId="{6592495E-68DB-448E-9599-0B2C5A66404A}" destId="{C77EC5F2-A759-46E1-AC38-8C6619DF1D42}" srcOrd="0" destOrd="0" presId="urn:microsoft.com/office/officeart/2005/8/layout/cycle4#1"/>
    <dgm:cxn modelId="{F80FBF76-98F0-408C-8381-FEEC4228F0F7}" type="presParOf" srcId="{6592495E-68DB-448E-9599-0B2C5A66404A}" destId="{5E09B3F7-4577-4AD6-9450-39BB8A5BA2F4}" srcOrd="1" destOrd="0" presId="urn:microsoft.com/office/officeart/2005/8/layout/cycle4#1"/>
    <dgm:cxn modelId="{5FCD43C5-332C-4947-92CF-468A2AB530E6}" type="presParOf" srcId="{70F9051C-8413-4440-BAFE-57BC998CE414}" destId="{B050707C-7665-4AE3-97AC-5C2F75518A3B}" srcOrd="2" destOrd="0" presId="urn:microsoft.com/office/officeart/2005/8/layout/cycle4#1"/>
    <dgm:cxn modelId="{085A148E-4FCC-4D8F-89F5-0624668E397E}" type="presParOf" srcId="{B050707C-7665-4AE3-97AC-5C2F75518A3B}" destId="{648B7636-44B7-499C-A0B1-AD441108CF9B}" srcOrd="0" destOrd="0" presId="urn:microsoft.com/office/officeart/2005/8/layout/cycle4#1"/>
    <dgm:cxn modelId="{AB057CAE-7F92-4AEF-A42F-0A1357813D59}" type="presParOf" srcId="{B050707C-7665-4AE3-97AC-5C2F75518A3B}" destId="{E63E1DC3-593D-4061-ADEE-B87C3413563E}" srcOrd="1" destOrd="0" presId="urn:microsoft.com/office/officeart/2005/8/layout/cycle4#1"/>
    <dgm:cxn modelId="{2C8F6603-795F-4608-B739-1A284B87690D}" type="presParOf" srcId="{70F9051C-8413-4440-BAFE-57BC998CE414}" destId="{1F5D0D85-4F3A-48AD-AEEC-401839E05D81}" srcOrd="3" destOrd="0" presId="urn:microsoft.com/office/officeart/2005/8/layout/cycle4#1"/>
    <dgm:cxn modelId="{A2F233EA-9F22-4E61-A482-B918835A9799}" type="presParOf" srcId="{1F5D0D85-4F3A-48AD-AEEC-401839E05D81}" destId="{5BD17942-F530-47CC-9801-25C599516D58}" srcOrd="0" destOrd="0" presId="urn:microsoft.com/office/officeart/2005/8/layout/cycle4#1"/>
    <dgm:cxn modelId="{9D87A471-EF50-45D8-A711-ACE95A888739}" type="presParOf" srcId="{1F5D0D85-4F3A-48AD-AEEC-401839E05D81}" destId="{F324BA7C-2D3B-4640-83C6-8725A2F794B2}" srcOrd="1" destOrd="0" presId="urn:microsoft.com/office/officeart/2005/8/layout/cycle4#1"/>
    <dgm:cxn modelId="{ABB9F06F-1CD5-4954-A2AD-037AC234933A}" type="presParOf" srcId="{70F9051C-8413-4440-BAFE-57BC998CE414}" destId="{170EFBD9-CA30-4498-9401-845B309AD824}" srcOrd="4" destOrd="0" presId="urn:microsoft.com/office/officeart/2005/8/layout/cycle4#1"/>
    <dgm:cxn modelId="{C4F29024-F08D-4DDD-B30F-D5312A3C9B87}" type="presParOf" srcId="{59CC4662-8F9F-4E1C-96E9-74CFF23A0890}" destId="{32C3DC6D-36DF-4988-89C4-B349C1B36BFE}" srcOrd="1" destOrd="0" presId="urn:microsoft.com/office/officeart/2005/8/layout/cycle4#1"/>
    <dgm:cxn modelId="{626175A4-2AF2-4D5C-B826-8ABB270C132A}" type="presParOf" srcId="{32C3DC6D-36DF-4988-89C4-B349C1B36BFE}" destId="{B2C684DE-CC3B-44F3-B455-F4D6A610DBDF}" srcOrd="0" destOrd="0" presId="urn:microsoft.com/office/officeart/2005/8/layout/cycle4#1"/>
    <dgm:cxn modelId="{6F4C2883-4001-4BBA-A32F-D87A73B7CF19}" type="presParOf" srcId="{32C3DC6D-36DF-4988-89C4-B349C1B36BFE}" destId="{7E3D3D61-1F07-4376-9AAA-451DF71244F5}" srcOrd="1" destOrd="0" presId="urn:microsoft.com/office/officeart/2005/8/layout/cycle4#1"/>
    <dgm:cxn modelId="{878DE94A-A189-4494-B594-5CCF14871BA3}" type="presParOf" srcId="{32C3DC6D-36DF-4988-89C4-B349C1B36BFE}" destId="{F780CC50-484B-4A20-ABF1-3A07AA67B548}" srcOrd="2" destOrd="0" presId="urn:microsoft.com/office/officeart/2005/8/layout/cycle4#1"/>
    <dgm:cxn modelId="{7BAA4FDD-FD5F-4317-8894-4122E1104F4C}" type="presParOf" srcId="{32C3DC6D-36DF-4988-89C4-B349C1B36BFE}" destId="{C434B0B5-7FD1-470B-8F5B-6D90DA91C367}" srcOrd="3" destOrd="0" presId="urn:microsoft.com/office/officeart/2005/8/layout/cycle4#1"/>
    <dgm:cxn modelId="{9A4E1742-89AD-4634-A1D7-3E25B9463DEC}" type="presParOf" srcId="{32C3DC6D-36DF-4988-89C4-B349C1B36BFE}" destId="{78D5221E-274A-4676-844C-98EABCEF9780}" srcOrd="4" destOrd="0" presId="urn:microsoft.com/office/officeart/2005/8/layout/cycle4#1"/>
    <dgm:cxn modelId="{80712F48-A2B6-40CB-8156-857ED291FFBE}" type="presParOf" srcId="{59CC4662-8F9F-4E1C-96E9-74CFF23A0890}" destId="{8A90F3A3-762B-4487-845C-2FB223AF4D92}" srcOrd="2" destOrd="0" presId="urn:microsoft.com/office/officeart/2005/8/layout/cycle4#1"/>
    <dgm:cxn modelId="{E50CED99-5C51-4003-887F-308386FB8173}" type="presParOf" srcId="{59CC4662-8F9F-4E1C-96E9-74CFF23A0890}" destId="{5A0A0114-E009-4559-887C-619EB716A9EA}" srcOrd="3" destOrd="0" presId="urn:microsoft.com/office/officeart/2005/8/layout/cycle4#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35D9FA-0416-495F-A36B-E0B7CAE77269}">
      <dsp:nvSpPr>
        <dsp:cNvPr id="0" name=""/>
        <dsp:cNvSpPr/>
      </dsp:nvSpPr>
      <dsp:spPr>
        <a:xfrm>
          <a:off x="2783010" y="430919"/>
          <a:ext cx="2280336" cy="131770"/>
        </a:xfrm>
        <a:custGeom>
          <a:avLst/>
          <a:gdLst/>
          <a:ahLst/>
          <a:cxnLst/>
          <a:rect l="0" t="0" r="0" b="0"/>
          <a:pathLst>
            <a:path>
              <a:moveTo>
                <a:pt x="0" y="0"/>
              </a:moveTo>
              <a:lnTo>
                <a:pt x="0" y="71928"/>
              </a:lnTo>
              <a:lnTo>
                <a:pt x="2280336" y="71928"/>
              </a:lnTo>
              <a:lnTo>
                <a:pt x="2280336" y="13177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811F1E-DC0E-4435-A625-98D05ADCE856}">
      <dsp:nvSpPr>
        <dsp:cNvPr id="0" name=""/>
        <dsp:cNvSpPr/>
      </dsp:nvSpPr>
      <dsp:spPr>
        <a:xfrm>
          <a:off x="2783010" y="430919"/>
          <a:ext cx="1438457" cy="141046"/>
        </a:xfrm>
        <a:custGeom>
          <a:avLst/>
          <a:gdLst/>
          <a:ahLst/>
          <a:cxnLst/>
          <a:rect l="0" t="0" r="0" b="0"/>
          <a:pathLst>
            <a:path>
              <a:moveTo>
                <a:pt x="0" y="0"/>
              </a:moveTo>
              <a:lnTo>
                <a:pt x="0" y="81203"/>
              </a:lnTo>
              <a:lnTo>
                <a:pt x="1438457" y="81203"/>
              </a:lnTo>
              <a:lnTo>
                <a:pt x="1438457" y="141046"/>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A19F7475-6974-4844-A59D-F3A26F261047}">
      <dsp:nvSpPr>
        <dsp:cNvPr id="0" name=""/>
        <dsp:cNvSpPr/>
      </dsp:nvSpPr>
      <dsp:spPr>
        <a:xfrm>
          <a:off x="2783010" y="430919"/>
          <a:ext cx="615134" cy="131770"/>
        </a:xfrm>
        <a:custGeom>
          <a:avLst/>
          <a:gdLst/>
          <a:ahLst/>
          <a:cxnLst/>
          <a:rect l="0" t="0" r="0" b="0"/>
          <a:pathLst>
            <a:path>
              <a:moveTo>
                <a:pt x="0" y="0"/>
              </a:moveTo>
              <a:lnTo>
                <a:pt x="0" y="71928"/>
              </a:lnTo>
              <a:lnTo>
                <a:pt x="615134" y="71928"/>
              </a:lnTo>
              <a:lnTo>
                <a:pt x="615134" y="131770"/>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97C58E8D-7950-48C7-939D-7CC6F3E417BE}">
      <dsp:nvSpPr>
        <dsp:cNvPr id="0" name=""/>
        <dsp:cNvSpPr/>
      </dsp:nvSpPr>
      <dsp:spPr>
        <a:xfrm>
          <a:off x="2661446" y="430919"/>
          <a:ext cx="91440" cy="135646"/>
        </a:xfrm>
        <a:custGeom>
          <a:avLst/>
          <a:gdLst/>
          <a:ahLst/>
          <a:cxnLst/>
          <a:rect l="0" t="0" r="0" b="0"/>
          <a:pathLst>
            <a:path>
              <a:moveTo>
                <a:pt x="121563" y="0"/>
              </a:moveTo>
              <a:lnTo>
                <a:pt x="121563" y="75803"/>
              </a:lnTo>
              <a:lnTo>
                <a:pt x="45720" y="75803"/>
              </a:lnTo>
              <a:lnTo>
                <a:pt x="45720" y="135646"/>
              </a:lnTo>
            </a:path>
          </a:pathLst>
        </a:custGeom>
        <a:noFill/>
        <a:ln w="12700" cap="flat" cmpd="sng" algn="ctr">
          <a:solidFill>
            <a:schemeClr val="accent6">
              <a:lumMod val="75000"/>
            </a:schemeClr>
          </a:solidFill>
          <a:prstDash val="solid"/>
          <a:miter lim="800000"/>
        </a:ln>
        <a:effectLst/>
      </dsp:spPr>
      <dsp:style>
        <a:lnRef idx="2">
          <a:scrgbClr r="0" g="0" b="0"/>
        </a:lnRef>
        <a:fillRef idx="0">
          <a:scrgbClr r="0" g="0" b="0"/>
        </a:fillRef>
        <a:effectRef idx="0">
          <a:scrgbClr r="0" g="0" b="0"/>
        </a:effectRef>
        <a:fontRef idx="minor"/>
      </dsp:style>
    </dsp:sp>
    <dsp:sp modelId="{F076DAF0-69C5-4223-AD8E-74C512DFFB53}">
      <dsp:nvSpPr>
        <dsp:cNvPr id="0" name=""/>
        <dsp:cNvSpPr/>
      </dsp:nvSpPr>
      <dsp:spPr>
        <a:xfrm>
          <a:off x="1999244" y="430919"/>
          <a:ext cx="783766" cy="135646"/>
        </a:xfrm>
        <a:custGeom>
          <a:avLst/>
          <a:gdLst/>
          <a:ahLst/>
          <a:cxnLst/>
          <a:rect l="0" t="0" r="0" b="0"/>
          <a:pathLst>
            <a:path>
              <a:moveTo>
                <a:pt x="783766" y="0"/>
              </a:moveTo>
              <a:lnTo>
                <a:pt x="783766" y="75803"/>
              </a:lnTo>
              <a:lnTo>
                <a:pt x="0" y="75803"/>
              </a:lnTo>
              <a:lnTo>
                <a:pt x="0" y="135646"/>
              </a:lnTo>
            </a:path>
          </a:pathLst>
        </a:custGeom>
        <a:noFill/>
        <a:ln w="12700" cap="flat" cmpd="sng" algn="ctr">
          <a:solidFill>
            <a:schemeClr val="accent4"/>
          </a:solidFill>
          <a:prstDash val="solid"/>
          <a:miter lim="800000"/>
        </a:ln>
        <a:effectLst/>
      </dsp:spPr>
      <dsp:style>
        <a:lnRef idx="2">
          <a:scrgbClr r="0" g="0" b="0"/>
        </a:lnRef>
        <a:fillRef idx="0">
          <a:scrgbClr r="0" g="0" b="0"/>
        </a:fillRef>
        <a:effectRef idx="0">
          <a:scrgbClr r="0" g="0" b="0"/>
        </a:effectRef>
        <a:fontRef idx="minor"/>
      </dsp:style>
    </dsp:sp>
    <dsp:sp modelId="{EE6C6D01-B4C6-4701-897D-2C45246C891A}">
      <dsp:nvSpPr>
        <dsp:cNvPr id="0" name=""/>
        <dsp:cNvSpPr/>
      </dsp:nvSpPr>
      <dsp:spPr>
        <a:xfrm>
          <a:off x="915190" y="939847"/>
          <a:ext cx="102939" cy="1476121"/>
        </a:xfrm>
        <a:custGeom>
          <a:avLst/>
          <a:gdLst/>
          <a:ahLst/>
          <a:cxnLst/>
          <a:rect l="0" t="0" r="0" b="0"/>
          <a:pathLst>
            <a:path>
              <a:moveTo>
                <a:pt x="0" y="0"/>
              </a:moveTo>
              <a:lnTo>
                <a:pt x="0" y="1476121"/>
              </a:lnTo>
              <a:lnTo>
                <a:pt x="102939" y="14761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A4CFC6C-A09B-4BEE-93A7-915C4D2D56D1}">
      <dsp:nvSpPr>
        <dsp:cNvPr id="0" name=""/>
        <dsp:cNvSpPr/>
      </dsp:nvSpPr>
      <dsp:spPr>
        <a:xfrm>
          <a:off x="915190" y="939847"/>
          <a:ext cx="102939" cy="1071470"/>
        </a:xfrm>
        <a:custGeom>
          <a:avLst/>
          <a:gdLst/>
          <a:ahLst/>
          <a:cxnLst/>
          <a:rect l="0" t="0" r="0" b="0"/>
          <a:pathLst>
            <a:path>
              <a:moveTo>
                <a:pt x="0" y="0"/>
              </a:moveTo>
              <a:lnTo>
                <a:pt x="0" y="1071470"/>
              </a:lnTo>
              <a:lnTo>
                <a:pt x="102939" y="107147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605AB1-1442-499B-8A0B-80D63BD45DC6}">
      <dsp:nvSpPr>
        <dsp:cNvPr id="0" name=""/>
        <dsp:cNvSpPr/>
      </dsp:nvSpPr>
      <dsp:spPr>
        <a:xfrm>
          <a:off x="915190" y="939847"/>
          <a:ext cx="102939" cy="666819"/>
        </a:xfrm>
        <a:custGeom>
          <a:avLst/>
          <a:gdLst/>
          <a:ahLst/>
          <a:cxnLst/>
          <a:rect l="0" t="0" r="0" b="0"/>
          <a:pathLst>
            <a:path>
              <a:moveTo>
                <a:pt x="0" y="0"/>
              </a:moveTo>
              <a:lnTo>
                <a:pt x="0" y="666819"/>
              </a:lnTo>
              <a:lnTo>
                <a:pt x="102939" y="6668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D25415-3AF0-4214-8DB9-C3C9EE91B7A2}">
      <dsp:nvSpPr>
        <dsp:cNvPr id="0" name=""/>
        <dsp:cNvSpPr/>
      </dsp:nvSpPr>
      <dsp:spPr>
        <a:xfrm>
          <a:off x="915190" y="939847"/>
          <a:ext cx="102939" cy="262168"/>
        </a:xfrm>
        <a:custGeom>
          <a:avLst/>
          <a:gdLst/>
          <a:ahLst/>
          <a:cxnLst/>
          <a:rect l="0" t="0" r="0" b="0"/>
          <a:pathLst>
            <a:path>
              <a:moveTo>
                <a:pt x="0" y="0"/>
              </a:moveTo>
              <a:lnTo>
                <a:pt x="0" y="262168"/>
              </a:lnTo>
              <a:lnTo>
                <a:pt x="102939" y="2621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672FD-FC3A-4493-8354-AC80F0AEA390}">
      <dsp:nvSpPr>
        <dsp:cNvPr id="0" name=""/>
        <dsp:cNvSpPr/>
      </dsp:nvSpPr>
      <dsp:spPr>
        <a:xfrm>
          <a:off x="1189697" y="430919"/>
          <a:ext cx="1593313" cy="131770"/>
        </a:xfrm>
        <a:custGeom>
          <a:avLst/>
          <a:gdLst/>
          <a:ahLst/>
          <a:cxnLst/>
          <a:rect l="0" t="0" r="0" b="0"/>
          <a:pathLst>
            <a:path>
              <a:moveTo>
                <a:pt x="1593313" y="0"/>
              </a:moveTo>
              <a:lnTo>
                <a:pt x="1593313" y="71928"/>
              </a:lnTo>
              <a:lnTo>
                <a:pt x="0" y="71928"/>
              </a:lnTo>
              <a:lnTo>
                <a:pt x="0" y="131770"/>
              </a:lnTo>
            </a:path>
          </a:pathLst>
        </a:custGeom>
        <a:noFill/>
        <a:ln w="12700" cap="flat" cmpd="sng" algn="ctr">
          <a:solidFill>
            <a:schemeClr val="accent4"/>
          </a:solidFill>
          <a:prstDash val="solid"/>
          <a:miter lim="800000"/>
        </a:ln>
        <a:effectLst/>
      </dsp:spPr>
      <dsp:style>
        <a:lnRef idx="2">
          <a:scrgbClr r="0" g="0" b="0"/>
        </a:lnRef>
        <a:fillRef idx="0">
          <a:scrgbClr r="0" g="0" b="0"/>
        </a:fillRef>
        <a:effectRef idx="0">
          <a:scrgbClr r="0" g="0" b="0"/>
        </a:effectRef>
        <a:fontRef idx="minor"/>
      </dsp:style>
    </dsp:sp>
    <dsp:sp modelId="{B8E853AD-1121-4ED3-B7FF-C64497D020DD}">
      <dsp:nvSpPr>
        <dsp:cNvPr id="0" name=""/>
        <dsp:cNvSpPr/>
      </dsp:nvSpPr>
      <dsp:spPr>
        <a:xfrm>
          <a:off x="75237" y="847655"/>
          <a:ext cx="108606" cy="1880772"/>
        </a:xfrm>
        <a:custGeom>
          <a:avLst/>
          <a:gdLst/>
          <a:ahLst/>
          <a:cxnLst/>
          <a:rect l="0" t="0" r="0" b="0"/>
          <a:pathLst>
            <a:path>
              <a:moveTo>
                <a:pt x="0" y="0"/>
              </a:moveTo>
              <a:lnTo>
                <a:pt x="0" y="1880772"/>
              </a:lnTo>
              <a:lnTo>
                <a:pt x="108606" y="188077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B4CD49-1ABE-4A6A-8BAE-3D33C2693097}">
      <dsp:nvSpPr>
        <dsp:cNvPr id="0" name=""/>
        <dsp:cNvSpPr/>
      </dsp:nvSpPr>
      <dsp:spPr>
        <a:xfrm>
          <a:off x="75237" y="847655"/>
          <a:ext cx="108606" cy="1476121"/>
        </a:xfrm>
        <a:custGeom>
          <a:avLst/>
          <a:gdLst/>
          <a:ahLst/>
          <a:cxnLst/>
          <a:rect l="0" t="0" r="0" b="0"/>
          <a:pathLst>
            <a:path>
              <a:moveTo>
                <a:pt x="0" y="0"/>
              </a:moveTo>
              <a:lnTo>
                <a:pt x="0" y="1476121"/>
              </a:lnTo>
              <a:lnTo>
                <a:pt x="108606" y="14761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3CACB-425E-4507-9883-8195F5EDF845}">
      <dsp:nvSpPr>
        <dsp:cNvPr id="0" name=""/>
        <dsp:cNvSpPr/>
      </dsp:nvSpPr>
      <dsp:spPr>
        <a:xfrm>
          <a:off x="75237" y="847655"/>
          <a:ext cx="108606" cy="1071470"/>
        </a:xfrm>
        <a:custGeom>
          <a:avLst/>
          <a:gdLst/>
          <a:ahLst/>
          <a:cxnLst/>
          <a:rect l="0" t="0" r="0" b="0"/>
          <a:pathLst>
            <a:path>
              <a:moveTo>
                <a:pt x="0" y="0"/>
              </a:moveTo>
              <a:lnTo>
                <a:pt x="0" y="1071470"/>
              </a:lnTo>
              <a:lnTo>
                <a:pt x="108606" y="107147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DDFEC-9E20-4A6D-87C4-8DBBA687B4CA}">
      <dsp:nvSpPr>
        <dsp:cNvPr id="0" name=""/>
        <dsp:cNvSpPr/>
      </dsp:nvSpPr>
      <dsp:spPr>
        <a:xfrm>
          <a:off x="75237" y="847655"/>
          <a:ext cx="108606" cy="666819"/>
        </a:xfrm>
        <a:custGeom>
          <a:avLst/>
          <a:gdLst/>
          <a:ahLst/>
          <a:cxnLst/>
          <a:rect l="0" t="0" r="0" b="0"/>
          <a:pathLst>
            <a:path>
              <a:moveTo>
                <a:pt x="0" y="0"/>
              </a:moveTo>
              <a:lnTo>
                <a:pt x="0" y="666819"/>
              </a:lnTo>
              <a:lnTo>
                <a:pt x="108606" y="66681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0429C-079E-4F73-A83A-72B98466E80D}">
      <dsp:nvSpPr>
        <dsp:cNvPr id="0" name=""/>
        <dsp:cNvSpPr/>
      </dsp:nvSpPr>
      <dsp:spPr>
        <a:xfrm>
          <a:off x="75237" y="847655"/>
          <a:ext cx="93406" cy="249435"/>
        </a:xfrm>
        <a:custGeom>
          <a:avLst/>
          <a:gdLst/>
          <a:ahLst/>
          <a:cxnLst/>
          <a:rect l="0" t="0" r="0" b="0"/>
          <a:pathLst>
            <a:path>
              <a:moveTo>
                <a:pt x="0" y="0"/>
              </a:moveTo>
              <a:lnTo>
                <a:pt x="0" y="249435"/>
              </a:lnTo>
              <a:lnTo>
                <a:pt x="93406" y="2494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BFBC59-6155-4CE4-8A3D-BF9D526B4D83}">
      <dsp:nvSpPr>
        <dsp:cNvPr id="0" name=""/>
        <dsp:cNvSpPr/>
      </dsp:nvSpPr>
      <dsp:spPr>
        <a:xfrm>
          <a:off x="364856" y="430919"/>
          <a:ext cx="2418154" cy="131770"/>
        </a:xfrm>
        <a:custGeom>
          <a:avLst/>
          <a:gdLst/>
          <a:ahLst/>
          <a:cxnLst/>
          <a:rect l="0" t="0" r="0" b="0"/>
          <a:pathLst>
            <a:path>
              <a:moveTo>
                <a:pt x="2418154" y="0"/>
              </a:moveTo>
              <a:lnTo>
                <a:pt x="2418154" y="71928"/>
              </a:lnTo>
              <a:lnTo>
                <a:pt x="0" y="71928"/>
              </a:lnTo>
              <a:lnTo>
                <a:pt x="0" y="131770"/>
              </a:lnTo>
            </a:path>
          </a:pathLst>
        </a:custGeom>
        <a:noFill/>
        <a:ln w="12700" cap="flat" cmpd="sng" algn="ctr">
          <a:solidFill>
            <a:schemeClr val="accent4"/>
          </a:solidFill>
          <a:prstDash val="solid"/>
          <a:miter lim="800000"/>
        </a:ln>
        <a:effectLst/>
      </dsp:spPr>
      <dsp:style>
        <a:lnRef idx="2">
          <a:scrgbClr r="0" g="0" b="0"/>
        </a:lnRef>
        <a:fillRef idx="0">
          <a:scrgbClr r="0" g="0" b="0"/>
        </a:fillRef>
        <a:effectRef idx="0">
          <a:scrgbClr r="0" g="0" b="0"/>
        </a:effectRef>
        <a:fontRef idx="minor"/>
      </dsp:style>
    </dsp:sp>
    <dsp:sp modelId="{26544F3A-6D4E-4ECE-81DE-0C5F785FAF88}">
      <dsp:nvSpPr>
        <dsp:cNvPr id="0" name=""/>
        <dsp:cNvSpPr/>
      </dsp:nvSpPr>
      <dsp:spPr>
        <a:xfrm>
          <a:off x="2498044" y="145954"/>
          <a:ext cx="569930" cy="284965"/>
        </a:xfrm>
        <a:prstGeom prst="rect">
          <a:avLst/>
        </a:prstGeom>
        <a:solidFill>
          <a:srgbClr val="511747"/>
        </a:solidFill>
        <a:ln w="12700" cap="flat" cmpd="sng" algn="ctr">
          <a:solidFill>
            <a:schemeClr val="accent6">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Nivel Nacional</a:t>
          </a:r>
        </a:p>
      </dsp:txBody>
      <dsp:txXfrm>
        <a:off x="2498044" y="145954"/>
        <a:ext cx="569930" cy="284965"/>
      </dsp:txXfrm>
    </dsp:sp>
    <dsp:sp modelId="{39C0EF3E-2290-473C-958E-16AAD4BA43E3}">
      <dsp:nvSpPr>
        <dsp:cNvPr id="0" name=""/>
        <dsp:cNvSpPr/>
      </dsp:nvSpPr>
      <dsp:spPr>
        <a:xfrm>
          <a:off x="2833" y="562690"/>
          <a:ext cx="724045" cy="284965"/>
        </a:xfrm>
        <a:prstGeom prst="rect">
          <a:avLst/>
        </a:prstGeom>
        <a:solidFill>
          <a:srgbClr val="E7BC46"/>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ysClr val="windowText" lastClr="000000"/>
              </a:solidFill>
              <a:latin typeface="Ancizar Sans" panose="020B0602040300000003" pitchFamily="34" charset="0"/>
            </a:rPr>
            <a:t>Sedes Andinas</a:t>
          </a:r>
        </a:p>
      </dsp:txBody>
      <dsp:txXfrm>
        <a:off x="2833" y="562690"/>
        <a:ext cx="724045" cy="284965"/>
      </dsp:txXfrm>
    </dsp:sp>
    <dsp:sp modelId="{9C38FF87-DBE6-4BF6-828B-4B1CF87AAEA7}">
      <dsp:nvSpPr>
        <dsp:cNvPr id="0" name=""/>
        <dsp:cNvSpPr/>
      </dsp:nvSpPr>
      <dsp:spPr>
        <a:xfrm>
          <a:off x="168644" y="954609"/>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Bogotá</a:t>
          </a:r>
        </a:p>
      </dsp:txBody>
      <dsp:txXfrm>
        <a:off x="168644" y="954609"/>
        <a:ext cx="569930" cy="284965"/>
      </dsp:txXfrm>
    </dsp:sp>
    <dsp:sp modelId="{80E31F4E-6B8F-4BD2-8057-D48CE3DB920B}">
      <dsp:nvSpPr>
        <dsp:cNvPr id="0" name=""/>
        <dsp:cNvSpPr/>
      </dsp:nvSpPr>
      <dsp:spPr>
        <a:xfrm>
          <a:off x="183844" y="1371992"/>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Medellín</a:t>
          </a:r>
        </a:p>
      </dsp:txBody>
      <dsp:txXfrm>
        <a:off x="183844" y="1371992"/>
        <a:ext cx="569930" cy="284965"/>
      </dsp:txXfrm>
    </dsp:sp>
    <dsp:sp modelId="{BC23CFF0-E702-4B18-991F-835889461EDF}">
      <dsp:nvSpPr>
        <dsp:cNvPr id="0" name=""/>
        <dsp:cNvSpPr/>
      </dsp:nvSpPr>
      <dsp:spPr>
        <a:xfrm>
          <a:off x="183844" y="1776643"/>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Manizales</a:t>
          </a:r>
        </a:p>
      </dsp:txBody>
      <dsp:txXfrm>
        <a:off x="183844" y="1776643"/>
        <a:ext cx="569930" cy="284965"/>
      </dsp:txXfrm>
    </dsp:sp>
    <dsp:sp modelId="{C23EC069-996A-4D6C-A487-008F6C255032}">
      <dsp:nvSpPr>
        <dsp:cNvPr id="0" name=""/>
        <dsp:cNvSpPr/>
      </dsp:nvSpPr>
      <dsp:spPr>
        <a:xfrm>
          <a:off x="183844" y="2181294"/>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Palmira</a:t>
          </a:r>
        </a:p>
      </dsp:txBody>
      <dsp:txXfrm>
        <a:off x="183844" y="2181294"/>
        <a:ext cx="569930" cy="284965"/>
      </dsp:txXfrm>
    </dsp:sp>
    <dsp:sp modelId="{C59D5E31-44A3-45C6-8914-5934FD2F6465}">
      <dsp:nvSpPr>
        <dsp:cNvPr id="0" name=""/>
        <dsp:cNvSpPr/>
      </dsp:nvSpPr>
      <dsp:spPr>
        <a:xfrm>
          <a:off x="183844" y="2585945"/>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 La Paz</a:t>
          </a:r>
        </a:p>
      </dsp:txBody>
      <dsp:txXfrm>
        <a:off x="183844" y="2585945"/>
        <a:ext cx="569930" cy="284965"/>
      </dsp:txXfrm>
    </dsp:sp>
    <dsp:sp modelId="{B5E53867-AF74-4064-A536-8882AA7492A4}">
      <dsp:nvSpPr>
        <dsp:cNvPr id="0" name=""/>
        <dsp:cNvSpPr/>
      </dsp:nvSpPr>
      <dsp:spPr>
        <a:xfrm>
          <a:off x="846564" y="562690"/>
          <a:ext cx="686265" cy="377157"/>
        </a:xfrm>
        <a:prstGeom prst="rect">
          <a:avLst/>
        </a:prstGeom>
        <a:solidFill>
          <a:srgbClr val="E7BC46"/>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ysClr val="windowText" lastClr="000000"/>
              </a:solidFill>
              <a:latin typeface="Ancizar Sans" panose="020B0602040300000003" pitchFamily="34" charset="0"/>
            </a:rPr>
            <a:t>Sedes de Presencia Nacional</a:t>
          </a:r>
        </a:p>
      </dsp:txBody>
      <dsp:txXfrm>
        <a:off x="846564" y="562690"/>
        <a:ext cx="686265" cy="377157"/>
      </dsp:txXfrm>
    </dsp:sp>
    <dsp:sp modelId="{3D67E649-26A5-4D20-9944-2C857E19474D}">
      <dsp:nvSpPr>
        <dsp:cNvPr id="0" name=""/>
        <dsp:cNvSpPr/>
      </dsp:nvSpPr>
      <dsp:spPr>
        <a:xfrm>
          <a:off x="1018130" y="1059533"/>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Caribe</a:t>
          </a:r>
        </a:p>
      </dsp:txBody>
      <dsp:txXfrm>
        <a:off x="1018130" y="1059533"/>
        <a:ext cx="569930" cy="284965"/>
      </dsp:txXfrm>
    </dsp:sp>
    <dsp:sp modelId="{2BBC0A52-C8FD-4414-B7B7-D18759CABD66}">
      <dsp:nvSpPr>
        <dsp:cNvPr id="0" name=""/>
        <dsp:cNvSpPr/>
      </dsp:nvSpPr>
      <dsp:spPr>
        <a:xfrm>
          <a:off x="1018130" y="1464184"/>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Orinoquía</a:t>
          </a:r>
        </a:p>
      </dsp:txBody>
      <dsp:txXfrm>
        <a:off x="1018130" y="1464184"/>
        <a:ext cx="569930" cy="284965"/>
      </dsp:txXfrm>
    </dsp:sp>
    <dsp:sp modelId="{034D7F10-85B1-430F-873B-2D8CBFDF5249}">
      <dsp:nvSpPr>
        <dsp:cNvPr id="0" name=""/>
        <dsp:cNvSpPr/>
      </dsp:nvSpPr>
      <dsp:spPr>
        <a:xfrm>
          <a:off x="1018130" y="1868835"/>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Amazonía</a:t>
          </a:r>
        </a:p>
      </dsp:txBody>
      <dsp:txXfrm>
        <a:off x="1018130" y="1868835"/>
        <a:ext cx="569930" cy="284965"/>
      </dsp:txXfrm>
    </dsp:sp>
    <dsp:sp modelId="{B1CAE677-4192-4539-BBFD-AC1F6BBC1E33}">
      <dsp:nvSpPr>
        <dsp:cNvPr id="0" name=""/>
        <dsp:cNvSpPr/>
      </dsp:nvSpPr>
      <dsp:spPr>
        <a:xfrm>
          <a:off x="1018130" y="2273486"/>
          <a:ext cx="569930" cy="284965"/>
        </a:xfrm>
        <a:prstGeom prst="rect">
          <a:avLst/>
        </a:prstGeom>
        <a:solidFill>
          <a:srgbClr val="CF7243"/>
        </a:solidFill>
        <a:ln w="12700" cap="flat" cmpd="sng" algn="ctr">
          <a:solidFill>
            <a:srgbClr val="9D87B7"/>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latin typeface="Ancizar Sans" panose="020B0602040300000003" pitchFamily="34" charset="0"/>
            </a:rPr>
            <a:t>Sede</a:t>
          </a:r>
          <a:r>
            <a:rPr lang="es-CO" sz="900" kern="1200" dirty="0">
              <a:latin typeface="Ancizar Sans" panose="020B0602040300000003" pitchFamily="34" charset="0"/>
            </a:rPr>
            <a:t> </a:t>
          </a:r>
          <a:r>
            <a:rPr lang="es-CO" sz="900" b="1" kern="1200" dirty="0">
              <a:latin typeface="Ancizar Sans" panose="020B0602040300000003" pitchFamily="34" charset="0"/>
            </a:rPr>
            <a:t>Tumaco</a:t>
          </a:r>
        </a:p>
      </dsp:txBody>
      <dsp:txXfrm>
        <a:off x="1018130" y="2273486"/>
        <a:ext cx="569930" cy="284965"/>
      </dsp:txXfrm>
    </dsp:sp>
    <dsp:sp modelId="{BBFE9621-DD04-41EB-9A8C-860A9CD95954}">
      <dsp:nvSpPr>
        <dsp:cNvPr id="0" name=""/>
        <dsp:cNvSpPr/>
      </dsp:nvSpPr>
      <dsp:spPr>
        <a:xfrm>
          <a:off x="1673562" y="566565"/>
          <a:ext cx="651362" cy="284965"/>
        </a:xfrm>
        <a:prstGeom prst="rect">
          <a:avLst/>
        </a:prstGeom>
        <a:solidFill>
          <a:srgbClr val="1C9888"/>
        </a:solidFill>
        <a:ln w="12700" cap="flat" cmpd="sng" algn="ctr">
          <a:solidFill>
            <a:schemeClr val="bg1">
              <a:lumMod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chemeClr val="bg1"/>
              </a:solidFill>
              <a:latin typeface="Ancizar Sans" panose="020B0602040300000003" pitchFamily="34" charset="0"/>
            </a:rPr>
            <a:t>UNIMEDIOS</a:t>
          </a:r>
        </a:p>
      </dsp:txBody>
      <dsp:txXfrm>
        <a:off x="1673562" y="566565"/>
        <a:ext cx="651362" cy="284965"/>
      </dsp:txXfrm>
    </dsp:sp>
    <dsp:sp modelId="{348320D5-C485-43B3-9423-34CAA4E8845A}">
      <dsp:nvSpPr>
        <dsp:cNvPr id="0" name=""/>
        <dsp:cNvSpPr/>
      </dsp:nvSpPr>
      <dsp:spPr>
        <a:xfrm>
          <a:off x="2422201" y="566565"/>
          <a:ext cx="569930" cy="284965"/>
        </a:xfrm>
        <a:prstGeom prst="rect">
          <a:avLst/>
        </a:prstGeom>
        <a:solidFill>
          <a:srgbClr val="1C9888"/>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chemeClr val="bg1"/>
              </a:solidFill>
              <a:latin typeface="Ancizar Sans" panose="020B0602040300000003" pitchFamily="34" charset="0"/>
            </a:rPr>
            <a:t>Editorial</a:t>
          </a:r>
        </a:p>
      </dsp:txBody>
      <dsp:txXfrm>
        <a:off x="2422201" y="566565"/>
        <a:ext cx="569930" cy="284965"/>
      </dsp:txXfrm>
    </dsp:sp>
    <dsp:sp modelId="{4EA8E8F4-6894-4DD3-ACE5-3FA7C4FD9CAF}">
      <dsp:nvSpPr>
        <dsp:cNvPr id="0" name=""/>
        <dsp:cNvSpPr/>
      </dsp:nvSpPr>
      <dsp:spPr>
        <a:xfrm>
          <a:off x="3113179" y="562690"/>
          <a:ext cx="569930" cy="284965"/>
        </a:xfrm>
        <a:prstGeom prst="rect">
          <a:avLst/>
        </a:prstGeom>
        <a:solidFill>
          <a:srgbClr val="1C9888"/>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chemeClr val="bg1"/>
              </a:solidFill>
              <a:latin typeface="Ancizar Sans" panose="020B0602040300000003" pitchFamily="34" charset="0"/>
            </a:rPr>
            <a:t>UNISALUD</a:t>
          </a:r>
        </a:p>
      </dsp:txBody>
      <dsp:txXfrm>
        <a:off x="3113179" y="562690"/>
        <a:ext cx="569930" cy="284965"/>
      </dsp:txXfrm>
    </dsp:sp>
    <dsp:sp modelId="{2F2D3530-5CE5-44A2-9A2C-EA1819796EE5}">
      <dsp:nvSpPr>
        <dsp:cNvPr id="0" name=""/>
        <dsp:cNvSpPr/>
      </dsp:nvSpPr>
      <dsp:spPr>
        <a:xfrm>
          <a:off x="3793517" y="571966"/>
          <a:ext cx="855899" cy="284965"/>
        </a:xfrm>
        <a:prstGeom prst="rect">
          <a:avLst/>
        </a:prstGeom>
        <a:solidFill>
          <a:srgbClr val="1C9888"/>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chemeClr val="bg1"/>
              </a:solidFill>
              <a:latin typeface="Ancizar Sans" panose="020B0602040300000003" pitchFamily="34" charset="0"/>
            </a:rPr>
            <a:t>Fondo Pensional</a:t>
          </a:r>
        </a:p>
      </dsp:txBody>
      <dsp:txXfrm>
        <a:off x="3793517" y="571966"/>
        <a:ext cx="855899" cy="284965"/>
      </dsp:txXfrm>
    </dsp:sp>
    <dsp:sp modelId="{0C20EFAE-63D4-43CF-86BB-2EA7754D7172}">
      <dsp:nvSpPr>
        <dsp:cNvPr id="0" name=""/>
        <dsp:cNvSpPr/>
      </dsp:nvSpPr>
      <dsp:spPr>
        <a:xfrm>
          <a:off x="4778381" y="562690"/>
          <a:ext cx="569930" cy="284965"/>
        </a:xfrm>
        <a:prstGeom prst="rect">
          <a:avLst/>
        </a:prstGeom>
        <a:solidFill>
          <a:srgbClr val="1C9888"/>
        </a:solidFill>
        <a:ln w="12700" cap="flat" cmpd="sng" algn="ctr">
          <a:solidFill>
            <a:schemeClr val="accent6"/>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CO" sz="900" b="1" kern="1200" dirty="0">
              <a:solidFill>
                <a:schemeClr val="bg1"/>
              </a:solidFill>
              <a:latin typeface="Ancizar Sans" panose="020B0602040300000003" pitchFamily="34" charset="0"/>
            </a:rPr>
            <a:t>Regalías</a:t>
          </a:r>
        </a:p>
      </dsp:txBody>
      <dsp:txXfrm>
        <a:off x="4778381" y="562690"/>
        <a:ext cx="569930" cy="2849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8B7636-44B7-499C-A0B1-AD441108CF9B}">
      <dsp:nvSpPr>
        <dsp:cNvPr id="0" name=""/>
        <dsp:cNvSpPr/>
      </dsp:nvSpPr>
      <dsp:spPr>
        <a:xfrm>
          <a:off x="3072041" y="1807082"/>
          <a:ext cx="1312792" cy="850392"/>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4902230"/>
              <a:satOff val="-6819"/>
              <a:lumOff val="-261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ctr" defTabSz="400050">
            <a:lnSpc>
              <a:spcPct val="90000"/>
            </a:lnSpc>
            <a:spcBef>
              <a:spcPct val="0"/>
            </a:spcBef>
            <a:spcAft>
              <a:spcPct val="15000"/>
            </a:spcAft>
            <a:buChar char="•"/>
          </a:pPr>
          <a:r>
            <a:rPr lang="es-CO" sz="900" b="1" kern="1200" dirty="0">
              <a:latin typeface="Ancizar Sans Bold Italic" panose="020B0802040300000003" pitchFamily="34" charset="0"/>
            </a:rPr>
            <a:t>Proyecto de investigación</a:t>
          </a:r>
        </a:p>
      </dsp:txBody>
      <dsp:txXfrm>
        <a:off x="3484558" y="2038361"/>
        <a:ext cx="881594" cy="600434"/>
      </dsp:txXfrm>
    </dsp:sp>
    <dsp:sp modelId="{5BD17942-F530-47CC-9801-25C599516D58}">
      <dsp:nvSpPr>
        <dsp:cNvPr id="0" name=""/>
        <dsp:cNvSpPr/>
      </dsp:nvSpPr>
      <dsp:spPr>
        <a:xfrm>
          <a:off x="930116" y="1807082"/>
          <a:ext cx="1312792" cy="850392"/>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ctr" defTabSz="400050">
            <a:lnSpc>
              <a:spcPct val="90000"/>
            </a:lnSpc>
            <a:spcBef>
              <a:spcPct val="0"/>
            </a:spcBef>
            <a:spcAft>
              <a:spcPct val="15000"/>
            </a:spcAft>
            <a:buChar char="•"/>
          </a:pPr>
          <a:r>
            <a:rPr lang="es-CO" sz="900" b="1" kern="1200" dirty="0">
              <a:latin typeface="Ancizar Sans Bold Italic" panose="020B0802040300000003" pitchFamily="34" charset="0"/>
            </a:rPr>
            <a:t>Proyecto de extensión</a:t>
          </a:r>
        </a:p>
      </dsp:txBody>
      <dsp:txXfrm>
        <a:off x="948796" y="2038361"/>
        <a:ext cx="881594" cy="600434"/>
      </dsp:txXfrm>
    </dsp:sp>
    <dsp:sp modelId="{C77EC5F2-A759-46E1-AC38-8C6619DF1D42}">
      <dsp:nvSpPr>
        <dsp:cNvPr id="0" name=""/>
        <dsp:cNvSpPr/>
      </dsp:nvSpPr>
      <dsp:spPr>
        <a:xfrm>
          <a:off x="3072041" y="0"/>
          <a:ext cx="1312792" cy="850392"/>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2451115"/>
              <a:satOff val="-3409"/>
              <a:lumOff val="-130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ctr" defTabSz="400050">
            <a:lnSpc>
              <a:spcPct val="90000"/>
            </a:lnSpc>
            <a:spcBef>
              <a:spcPct val="0"/>
            </a:spcBef>
            <a:spcAft>
              <a:spcPct val="15000"/>
            </a:spcAft>
            <a:buChar char="•"/>
          </a:pPr>
          <a:endParaRPr lang="es-CO" sz="900" b="1" kern="1200" dirty="0">
            <a:latin typeface="Ancizar Sans Bold Italic" panose="020B0802040300000003" pitchFamily="34" charset="0"/>
          </a:endParaRPr>
        </a:p>
        <a:p>
          <a:pPr marL="57150" lvl="1" indent="-57150" algn="ctr" defTabSz="400050">
            <a:lnSpc>
              <a:spcPct val="90000"/>
            </a:lnSpc>
            <a:spcBef>
              <a:spcPct val="0"/>
            </a:spcBef>
            <a:spcAft>
              <a:spcPct val="15000"/>
            </a:spcAft>
            <a:buChar char="•"/>
          </a:pPr>
          <a:r>
            <a:rPr lang="es-CO" sz="900" b="1" kern="1200" dirty="0">
              <a:latin typeface="Ancizar Sans Bold Italic" panose="020B0802040300000003" pitchFamily="34" charset="0"/>
            </a:rPr>
            <a:t>Programa Académico</a:t>
          </a:r>
        </a:p>
      </dsp:txBody>
      <dsp:txXfrm>
        <a:off x="3484558" y="18680"/>
        <a:ext cx="881594" cy="600434"/>
      </dsp:txXfrm>
    </dsp:sp>
    <dsp:sp modelId="{3EB394E6-FF9D-47CA-A3E9-F7DA5E636A4F}">
      <dsp:nvSpPr>
        <dsp:cNvPr id="0" name=""/>
        <dsp:cNvSpPr/>
      </dsp:nvSpPr>
      <dsp:spPr>
        <a:xfrm>
          <a:off x="970195" y="0"/>
          <a:ext cx="1312792" cy="850392"/>
        </a:xfrm>
        <a:prstGeom prst="roundRect">
          <a:avLst>
            <a:gd name="adj" fmla="val 10000"/>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57150" lvl="1" indent="-57150" algn="just" defTabSz="400050">
            <a:lnSpc>
              <a:spcPct val="90000"/>
            </a:lnSpc>
            <a:spcBef>
              <a:spcPct val="0"/>
            </a:spcBef>
            <a:spcAft>
              <a:spcPct val="15000"/>
            </a:spcAft>
            <a:buChar char="•"/>
          </a:pPr>
          <a:endParaRPr lang="es-CO" sz="900" b="1" kern="1200" dirty="0">
            <a:latin typeface="Ancizar Sans Bold Italic" panose="020B0802040300000003" pitchFamily="34" charset="0"/>
          </a:endParaRPr>
        </a:p>
        <a:p>
          <a:pPr marL="57150" lvl="1" indent="-57150" algn="ctr" defTabSz="400050">
            <a:lnSpc>
              <a:spcPct val="90000"/>
            </a:lnSpc>
            <a:spcBef>
              <a:spcPct val="0"/>
            </a:spcBef>
            <a:spcAft>
              <a:spcPct val="15000"/>
            </a:spcAft>
            <a:buChar char="•"/>
          </a:pPr>
          <a:r>
            <a:rPr lang="es-CO" sz="900" b="1" kern="1200" dirty="0">
              <a:latin typeface="Ancizar Sans Bold Italic" panose="020B0802040300000003" pitchFamily="34" charset="0"/>
            </a:rPr>
            <a:t>Programa Académico</a:t>
          </a:r>
        </a:p>
      </dsp:txBody>
      <dsp:txXfrm>
        <a:off x="988875" y="18680"/>
        <a:ext cx="881594" cy="600434"/>
      </dsp:txXfrm>
    </dsp:sp>
    <dsp:sp modelId="{B2C684DE-CC3B-44F3-B455-F4D6A610DBDF}">
      <dsp:nvSpPr>
        <dsp:cNvPr id="0" name=""/>
        <dsp:cNvSpPr/>
      </dsp:nvSpPr>
      <dsp:spPr>
        <a:xfrm>
          <a:off x="1480213" y="151476"/>
          <a:ext cx="1150686" cy="1150686"/>
        </a:xfrm>
        <a:prstGeom prst="pieWedg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just" defTabSz="400050">
            <a:lnSpc>
              <a:spcPct val="90000"/>
            </a:lnSpc>
            <a:spcBef>
              <a:spcPct val="0"/>
            </a:spcBef>
            <a:spcAft>
              <a:spcPct val="35000"/>
            </a:spcAft>
            <a:buNone/>
          </a:pPr>
          <a:r>
            <a:rPr lang="es-CO" sz="900" b="1" kern="1200" dirty="0">
              <a:latin typeface="Ancizar Sans Bold Italic" panose="020B0802040300000003" pitchFamily="34" charset="0"/>
            </a:rPr>
            <a:t>Pregrado</a:t>
          </a:r>
        </a:p>
      </dsp:txBody>
      <dsp:txXfrm>
        <a:off x="1817241" y="488504"/>
        <a:ext cx="813658" cy="813658"/>
      </dsp:txXfrm>
    </dsp:sp>
    <dsp:sp modelId="{7E3D3D61-1F07-4376-9AAA-451DF71244F5}">
      <dsp:nvSpPr>
        <dsp:cNvPr id="0" name=""/>
        <dsp:cNvSpPr/>
      </dsp:nvSpPr>
      <dsp:spPr>
        <a:xfrm rot="5400000">
          <a:off x="2684049" y="151476"/>
          <a:ext cx="1150686" cy="1150686"/>
        </a:xfrm>
        <a:prstGeom prst="pieWedg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just" defTabSz="400050">
            <a:lnSpc>
              <a:spcPct val="90000"/>
            </a:lnSpc>
            <a:spcBef>
              <a:spcPct val="0"/>
            </a:spcBef>
            <a:spcAft>
              <a:spcPct val="35000"/>
            </a:spcAft>
            <a:buNone/>
          </a:pPr>
          <a:r>
            <a:rPr lang="es-CO" sz="900" b="1" kern="1200" dirty="0">
              <a:latin typeface="Ancizar Sans Bold Italic" panose="020B0802040300000003" pitchFamily="34" charset="0"/>
            </a:rPr>
            <a:t>Posgrado</a:t>
          </a:r>
        </a:p>
      </dsp:txBody>
      <dsp:txXfrm rot="-5400000">
        <a:off x="2684049" y="488504"/>
        <a:ext cx="813658" cy="813658"/>
      </dsp:txXfrm>
    </dsp:sp>
    <dsp:sp modelId="{F780CC50-484B-4A20-ABF1-3A07AA67B548}">
      <dsp:nvSpPr>
        <dsp:cNvPr id="0" name=""/>
        <dsp:cNvSpPr/>
      </dsp:nvSpPr>
      <dsp:spPr>
        <a:xfrm rot="10800000">
          <a:off x="2683468" y="1355312"/>
          <a:ext cx="1151848" cy="1150686"/>
        </a:xfrm>
        <a:prstGeom prst="pieWedg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l" defTabSz="400050">
            <a:lnSpc>
              <a:spcPct val="90000"/>
            </a:lnSpc>
            <a:spcBef>
              <a:spcPct val="0"/>
            </a:spcBef>
            <a:spcAft>
              <a:spcPct val="35000"/>
            </a:spcAft>
            <a:buNone/>
          </a:pPr>
          <a:r>
            <a:rPr lang="es-CO" sz="900" b="1" kern="1200" dirty="0">
              <a:latin typeface="Ancizar Sans Bold Italic" panose="020B0802040300000003" pitchFamily="34" charset="0"/>
            </a:rPr>
            <a:t>Investigación y creación artística</a:t>
          </a:r>
        </a:p>
      </dsp:txBody>
      <dsp:txXfrm rot="10800000">
        <a:off x="2683468" y="1355312"/>
        <a:ext cx="814480" cy="813658"/>
      </dsp:txXfrm>
    </dsp:sp>
    <dsp:sp modelId="{C434B0B5-7FD1-470B-8F5B-6D90DA91C367}">
      <dsp:nvSpPr>
        <dsp:cNvPr id="0" name=""/>
        <dsp:cNvSpPr/>
      </dsp:nvSpPr>
      <dsp:spPr>
        <a:xfrm rot="16200000">
          <a:off x="1480213" y="1345324"/>
          <a:ext cx="1150686" cy="1150686"/>
        </a:xfrm>
        <a:prstGeom prst="pieWedg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64008" tIns="64008" rIns="64008" bIns="64008" numCol="1" spcCol="1270" anchor="ctr" anchorCtr="0">
          <a:noAutofit/>
        </a:bodyPr>
        <a:lstStyle/>
        <a:p>
          <a:pPr marL="0" lvl="0" indent="0" algn="just" defTabSz="400050">
            <a:lnSpc>
              <a:spcPct val="90000"/>
            </a:lnSpc>
            <a:spcBef>
              <a:spcPct val="0"/>
            </a:spcBef>
            <a:spcAft>
              <a:spcPct val="35000"/>
            </a:spcAft>
            <a:buNone/>
          </a:pPr>
          <a:r>
            <a:rPr lang="es-CO" sz="900" b="1" kern="1200" dirty="0">
              <a:latin typeface="Ancizar Sans Bold Italic" panose="020B0802040300000003" pitchFamily="34" charset="0"/>
            </a:rPr>
            <a:t>Extensión</a:t>
          </a:r>
        </a:p>
      </dsp:txBody>
      <dsp:txXfrm rot="5400000">
        <a:off x="1817241" y="1345324"/>
        <a:ext cx="813658" cy="813658"/>
      </dsp:txXfrm>
    </dsp:sp>
    <dsp:sp modelId="{8A90F3A3-762B-4487-845C-2FB223AF4D92}">
      <dsp:nvSpPr>
        <dsp:cNvPr id="0" name=""/>
        <dsp:cNvSpPr/>
      </dsp:nvSpPr>
      <dsp:spPr>
        <a:xfrm>
          <a:off x="2458828" y="1089564"/>
          <a:ext cx="397292" cy="345471"/>
        </a:xfrm>
        <a:prstGeom prst="circularArrow">
          <a:avLst/>
        </a:prstGeom>
        <a:solidFill>
          <a:schemeClr val="accent5">
            <a:tint val="40000"/>
            <a:hueOff val="0"/>
            <a:satOff val="0"/>
            <a:lumOff val="0"/>
            <a:alphaOff val="0"/>
          </a:schemeClr>
        </a:solidFill>
        <a:ln>
          <a:noFill/>
        </a:ln>
        <a:effectLst>
          <a:outerShdw blurRad="57150" dist="19050" dir="5400000" algn="ctr" rotWithShape="0">
            <a:srgbClr val="000000">
              <a:alpha val="63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 modelId="{5A0A0114-E009-4559-887C-619EB716A9EA}">
      <dsp:nvSpPr>
        <dsp:cNvPr id="0" name=""/>
        <dsp:cNvSpPr/>
      </dsp:nvSpPr>
      <dsp:spPr>
        <a:xfrm rot="10800000">
          <a:off x="2458828" y="1222438"/>
          <a:ext cx="397292" cy="345471"/>
        </a:xfrm>
        <a:prstGeom prst="circularArrow">
          <a:avLst/>
        </a:prstGeom>
        <a:solidFill>
          <a:schemeClr val="accent5">
            <a:tint val="40000"/>
            <a:hueOff val="0"/>
            <a:satOff val="0"/>
            <a:lumOff val="0"/>
            <a:alphaOff val="0"/>
          </a:schemeClr>
        </a:solidFill>
        <a:ln>
          <a:noFill/>
        </a:ln>
        <a:effectLst>
          <a:outerShdw blurRad="57150" dist="19050" dir="5400000" algn="ctr" rotWithShape="0">
            <a:srgbClr val="000000">
              <a:alpha val="63000"/>
            </a:srgbClr>
          </a:outerShdw>
        </a:effectLst>
        <a:scene3d>
          <a:camera prst="orthographicFront"/>
          <a:lightRig rig="flat" dir="t"/>
        </a:scene3d>
        <a:sp3d z="190500" prstMaterial="plastic">
          <a:bevelT w="120900" h="88900"/>
          <a:bevelB w="88900" h="31750" prst="angle"/>
        </a:sp3d>
      </dsp:spPr>
      <dsp:style>
        <a:lnRef idx="0">
          <a:scrgbClr r="0" g="0" b="0"/>
        </a:lnRef>
        <a:fillRef idx="1">
          <a:scrgbClr r="0" g="0" b="0"/>
        </a:fillRef>
        <a:effectRef idx="3">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4#1">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Lóp111</b:Tag>
    <b:SourceType>Book</b:SourceType>
    <b:Guid>{3D80B55B-5FE5-4780-B49A-DB1858E65742}</b:Guid>
    <b:Author>
      <b:Author>
        <b:NameList>
          <b:Person>
            <b:Last>López Hernández</b:Last>
            <b:First>Antonio</b:First>
          </b:Person>
          <b:Person>
            <b:Last>Carrasco Díaz</b:Last>
            <b:First>Daniel</b:First>
          </b:Person>
          <b:Person>
            <b:Last>otros</b:Last>
          </b:Person>
        </b:NameList>
      </b:Author>
    </b:Author>
    <b:Title>Libro blanco de los costes en las universidades</b:Title>
    <b:Year>2011</b:Year>
    <b:City>Madrid</b:City>
    <b:Publisher>Oficina de Cooperación Universitaria S.A.</b:Publisher>
    <b:CountryRegion>España</b:CountryRegion>
    <b:Edition>Tercera</b:Edition>
    <b:RefOrder>1</b:RefOrder>
  </b:Source>
  <b:Source>
    <b:Tag>Ort07</b:Tag>
    <b:SourceType>JournalArticle</b:SourceType>
    <b:Guid>{51DB160F-8004-4B2C-8507-53380EE7C052}</b:Guid>
    <b:Author>
      <b:Author>
        <b:NameList>
          <b:Person>
            <b:Last>Ortega</b:Last>
            <b:First>María</b:First>
            <b:Middle>Teresa</b:Middle>
          </b:Person>
          <b:Person>
            <b:Last>Rodríguez Ariza</b:Last>
            <b:First>Lazaro</b:First>
          </b:Person>
          <b:Person>
            <b:Last>López Pérez</b:Last>
            <b:First>María</b:First>
          </b:Person>
        </b:NameList>
      </b:Author>
    </b:Author>
    <b:Title>Un modelo de cálculo de costes para el ámbito universitario: el uso del tiempo como unidad de prestación en una unidad organizativa</b:Title>
    <b:JournalName>Revista de Contabilidad</b:JournalName>
    <b:Year>2007</b:Year>
    <b:Pages>99-130</b:Pages>
    <b:City>Barcelona</b:City>
    <b:Volume>10</b:Volume>
    <b:Issue>1</b:Issue>
    <b:RefOrder>3</b:RefOrder>
  </b:Source>
  <b:Source>
    <b:Tag>Dua11</b:Tag>
    <b:SourceType>Misc</b:SourceType>
    <b:Guid>{63B4A2C5-7011-4459-9569-31169172D3DA}</b:Guid>
    <b:Title>Estado actual y prespectivas de la contabilidad de costos de las pequeñas y mediana empresas manufactureras de Yucatán</b:Title>
    <b:Year>2011</b:Year>
    <b:City>México D.F.</b:City>
    <b:PublicationTitle>Área de investigación: Costos</b:PublicationTitle>
    <b:Month>Octubre</b:Month>
    <b:Day>07</b:Day>
    <b:CountryRegion>México</b:CountryRegion>
    <b:Author>
      <b:Author>
        <b:NameList>
          <b:Person>
            <b:Last>Duarte Cáceres</b:Last>
            <b:First>Laura Guillermina</b:First>
          </b:Person>
          <b:Person>
            <b:Last>Uc Heredia</b:Last>
            <b:First>Lucio Jesús</b:First>
          </b:Person>
          <b:Person>
            <b:Last>Martín Méndez</b:Last>
            <b:First>María Marlene</b:First>
          </b:Person>
        </b:NameList>
      </b:Author>
    </b:Author>
    <b:RefOrder>4</b:RefOrder>
  </b:Source>
  <b:Source>
    <b:Tag>Ort88</b:Tag>
    <b:SourceType>Book</b:SourceType>
    <b:Guid>{CB3BF38A-3D6F-494D-B8EE-F764225F26C6}</b:Guid>
    <b:Title>Administraciones Públicas: experiencias internacionales en materia de Contabilidad de Costes. IV Jornadas Luso - Españolas de Gestao Cientifica</b:Title>
    <b:Year>1988</b:Year>
    <b:City>Unidad Portucalense</b:City>
    <b:Publisher>Oporto - Espinho</b:Publisher>
    <b:Author>
      <b:Author>
        <b:NameList>
          <b:Person>
            <b:Last>Ortiguera Bouzada</b:Last>
            <b:First>Manuel</b:First>
          </b:Person>
        </b:NameList>
      </b:Author>
    </b:Author>
    <b:RefOrder>5</b:RefOrder>
  </b:Source>
  <b:Source>
    <b:Tag>Lóp13</b:Tag>
    <b:SourceType>Misc</b:SourceType>
    <b:Guid>{CCDB4C68-813A-49C7-BDB9-4BD4456CA810}</b:Guid>
    <b:Title>La contabilidad de costes en las universidad públicas Españolas: Una aproximación a su estado actual de implantación con referencia especial al caso de la universidad de Cantabria</b:Title>
    <b:Year>2013</b:Year>
    <b:City>Comunidad Autónoma de Cantabria</b:City>
    <b:PublicationTitle>Trabajo Fin de Grado</b:PublicationTitle>
    <b:Month>Junio</b:Month>
    <b:CountryRegion>España</b:CountryRegion>
    <b:Author>
      <b:Author>
        <b:NameList>
          <b:Person>
            <b:Last>López Esteban</b:Last>
            <b:First>Miguel Angel</b:First>
          </b:Person>
        </b:NameList>
      </b:Author>
    </b:Author>
    <b:RefOrder>6</b:RefOrder>
  </b:Source>
  <b:Source>
    <b:Tag>Fic11</b:Tag>
    <b:SourceType>JournalArticle</b:SourceType>
    <b:Guid>{1E21F980-EF6B-41F0-BFE5-70C55F5DDC16}</b:Guid>
    <b:Title>El costeo basado en la actividad en las universidades: Una herramienta para la gestión estrategica y la creación de valor</b:Title>
    <b:Year>2011</b:Year>
    <b:JournalName>SaberEs No. 3</b:JournalName>
    <b:Pages>27 - 46. Sección Artículos </b:Pages>
    <b:Author>
      <b:Author>
        <b:NameList>
          <b:Person>
            <b:Last>Ficco</b:Last>
            <b:Middle>Rita</b:Middle>
            <b:First>Cecilia</b:First>
          </b:Person>
        </b:NameList>
      </b:Author>
    </b:Author>
    <b:RefOrder>7</b:RefOrder>
  </b:Source>
  <b:Source>
    <b:Tag>Bal</b:Tag>
    <b:SourceType>Misc</b:SourceType>
    <b:Guid>{54F84841-508B-451F-BCEB-B1992893CB6B}</b:Guid>
    <b:Title>Metodologías de costo de educación superior</b:Title>
    <b:City>Santiago de Chile</b:City>
    <b:CountryRegion>Chile</b:CountryRegion>
    <b:Publisher>Facultad de Economía y Negocios - Universidad de Chile</b:Publisher>
    <b:Author>
      <b:Author>
        <b:NameList>
          <b:Person>
            <b:Last>Balmaceda Lira</b:Last>
            <b:First>María</b:First>
            <b:Middle>ignacia</b:Middle>
          </b:Person>
          <b:Person>
            <b:Last>Guerra Vera</b:Last>
            <b:First>Loreto,</b:First>
            <b:Middle>2017</b:Middle>
          </b:Person>
        </b:NameList>
      </b:Author>
    </b:Author>
    <b:Year>2017</b:Year>
    <b:RefOrder>8</b:RefOrder>
  </b:Source>
  <b:Source>
    <b:Tag>Uni16</b:Tag>
    <b:SourceType>InternetSite</b:SourceType>
    <b:Guid>{E7D2DBFA-5556-41CD-B772-072DBE59EE9B}</b:Guid>
    <b:Title>Naturaleza: Universidad Nacional de Colombia</b:Title>
    <b:Year>2023</b:Year>
    <b:Author>
      <b:Author>
        <b:Corporate>Universidad Nacional de Colombia</b:Corporate>
      </b:Author>
    </b:Author>
    <b:Month>Julio</b:Month>
    <b:YearAccessed>2023</b:YearAccessed>
    <b:MonthAccessed>Julio</b:MonthAccessed>
    <b:DayAccessed>14</b:DayAccessed>
    <b:URL>http://unal.edu.co/la-universidad/naturaleza.html</b:URL>
    <b:RefOrder>10</b:RefOrder>
  </b:Source>
  <b:Source>
    <b:Tag>Hor02</b:Tag>
    <b:SourceType>Book</b:SourceType>
    <b:Guid>{600C4EA4-968D-473D-9043-FD41E4592746}</b:Guid>
    <b:Author>
      <b:Author>
        <b:NameList>
          <b:Person>
            <b:Last>Horngren</b:Last>
            <b:First>Charles</b:First>
          </b:Person>
          <b:Person>
            <b:Last>Foster</b:Last>
            <b:First>George</b:First>
          </b:Person>
          <b:Person>
            <b:Last>Datar</b:Last>
            <b:First>Srikant</b:First>
          </b:Person>
        </b:NameList>
      </b:Author>
      <b:Editor>
        <b:NameList>
          <b:Person>
            <b:Last>Anta</b:Last>
            <b:First>Marisa</b:First>
            <b:Middle>de</b:Middle>
          </b:Person>
        </b:NameList>
      </b:Editor>
      <b:Translator>
        <b:NameList>
          <b:Person>
            <b:Last>Coro</b:Last>
            <b:First>Julio</b:First>
            <b:Middle>Silverio</b:Middle>
          </b:Person>
          <b:Person>
            <b:Last>Campillo</b:Last>
            <b:First>Sergio</b:First>
          </b:Person>
        </b:NameList>
      </b:Translator>
    </b:Author>
    <b:Title>Contabilidad de costos, un enfoque gerencial</b:Title>
    <b:Year>2002</b:Year>
    <b:City>México D.F.</b:City>
    <b:Publisher>Pearson Educación</b:Publisher>
    <b:CountryRegion>México</b:CountryRegion>
    <b:Volume>X</b:Volume>
    <b:RefOrder>11</b:RefOrder>
  </b:Source>
  <b:Source>
    <b:Tag>Uni161</b:Tag>
    <b:SourceType>InternetSite</b:SourceType>
    <b:Guid>{5CCA7AFA-B65D-442C-A748-A610A7EEDE81}</b:Guid>
    <b:Author>
      <b:Author>
        <b:Corporate>Universidad Nacional de Colombia</b:Corporate>
      </b:Author>
    </b:Author>
    <b:Title>Bienestar Bogotá</b:Title>
    <b:InternetSiteTitle>Quienes somos</b:InternetSiteTitle>
    <b:Year>2023</b:Year>
    <b:YearAccessed>2023</b:YearAccessed>
    <b:MonthAccessed>Julio</b:MonthAccessed>
    <b:DayAccessed>14</b:DayAccessed>
    <b:URL>http://www.bienestarbogota.unal.edu.co/bienestar.php?sec=1</b:URL>
    <b:RefOrder>13</b:RefOrder>
  </b:Source>
  <b:Source>
    <b:Tag>Con08</b:Tag>
    <b:SourceType>Book</b:SourceType>
    <b:Guid>{DFDF3B16-3A33-4E22-A0D3-36DE81F7BA70}</b:Guid>
    <b:Author>
      <b:Author>
        <b:Corporate>Contaduría General de la Nación</b:Corporate>
      </b:Author>
    </b:Author>
    <b:Title>Marco de Referencia para la Implantación del Sistema de Costos en las Entidades del Sector Público</b:Title>
    <b:Year>2008</b:Year>
    <b:City>Bogotá</b:City>
    <b:Publisher>Imprenta Nacional</b:Publisher>
    <b:RefOrder>12</b:RefOrder>
  </b:Source>
  <b:Source>
    <b:Tag>Unisf</b:Tag>
    <b:SourceType>Report</b:SourceType>
    <b:Guid>{1B88C571-A45C-4B8A-9745-6BB3B57B5009}</b:Guid>
    <b:Author>
      <b:Author>
        <b:Corporate>Universidad Nacional de Colombia</b:Corporate>
      </b:Author>
    </b:Author>
    <b:Title>Instructivo para el manejo del programa Académico e informa anual de Actividades</b:Title>
    <b:Year>2011</b:Year>
    <b:RefOrder>16</b:RefOrder>
  </b:Source>
  <b:Source>
    <b:Tag>Hor12</b:Tag>
    <b:SourceType>Book</b:SourceType>
    <b:Guid>{E9E288CB-856D-4B9C-85A2-2FA5C0C591AB}</b:Guid>
    <b:Title>Contabilidad de costos. Un enfoque gerencial</b:Title>
    <b:Year>2012</b:Year>
    <b:City>Naucalpan de Juárez, Estado de México</b:City>
    <b:Publisher>Pearson Educación</b:Publisher>
    <b:Author>
      <b:Author>
        <b:NameList>
          <b:Person>
            <b:Last>Horngren</b:Last>
            <b:First>Charles T.</b:First>
          </b:Person>
          <b:Person>
            <b:Last>Datar</b:Last>
            <b:First>Srikant M.</b:First>
          </b:Person>
          <b:Person>
            <b:Last>Rajan</b:Last>
            <b:First>madhav V.</b:First>
          </b:Person>
        </b:NameList>
      </b:Author>
    </b:Author>
    <b:CountryRegion>México</b:CountryRegion>
    <b:Edition>DECIMO CUARTA EDICIÓN</b:Edition>
    <b:YearAccessed>22</b:YearAccessed>
    <b:MonthAccessed>12</b:MonthAccessed>
    <b:DayAccessed>2017</b:DayAccessed>
    <b:URL>http://biblioteca.soymercadologo.com/wp-content/uploads/2016/08/Contabilidad-De-Costos-14ed-Charles-T.-Horngren-Srikant-M.-Datar-y-Madhav-V.-Rajan.pdfV</b:URL>
    <b:RefOrder>18</b:RefOrder>
  </b:Source>
  <b:Source>
    <b:Tag>Rip92</b:Tag>
    <b:SourceType>JournalArticle</b:SourceType>
    <b:Guid>{A0DBBCD1-6156-47B5-ABCE-F5CBA75622D2}</b:Guid>
    <b:Title>EL  NUEVO  PAPEL  DE  LA  CONTABILIDAD  DE  GESTION</b:Title>
    <b:Year>1992</b:Year>
    <b:Author>
      <b:Author>
        <b:NameList>
          <b:Person>
            <b:Last>Ripoll Feliu</b:Last>
            <b:First>Vicente</b:First>
          </b:Person>
        </b:NameList>
      </b:Author>
    </b:Author>
    <b:JournalName>Ecnomía 3</b:JournalName>
    <b:Pages>25-28</b:Pages>
    <b:RefOrder>2</b:RefOrder>
  </b:Source>
  <b:Source>
    <b:Tag>Gar96</b:Tag>
    <b:SourceType>Book</b:SourceType>
    <b:Guid>{81F97FB9-F648-4879-B95D-1C3704384E90}</b:Guid>
    <b:Title>Contabilidad de costos</b:Title>
    <b:Year>1996</b:Year>
    <b:City>México D.F.</b:City>
    <b:Publisher>McGraw-Hill Interamericana</b:Publisher>
    <b:Author>
      <b:Author>
        <b:NameList>
          <b:Person>
            <b:Last>García Colín</b:Last>
            <b:First>Juan</b:First>
          </b:Person>
        </b:NameList>
      </b:Author>
    </b:Author>
    <b:CountryRegion>México</b:CountryRegion>
    <b:URL>Retrieved from http://ebookcentral.proquest.com</b:URL>
    <b:Pages>84</b:Pages>
    <b:RefOrder>19</b:RefOrder>
  </b:Source>
  <b:Source>
    <b:Tag>Adm</b:Tag>
    <b:SourceType>InternetSite</b:SourceType>
    <b:Guid>{40922F73-4A45-4F34-B6FF-34B1D00B2CE7}</b:Guid>
    <b:Title>Admisiones Universidad Nacional de Colombia</b:Title>
    <b:Year>2023</b:Year>
    <b:Month>07</b:Month>
    <b:Day>27</b:Day>
    <b:URL>https://admisiones.unal.edu.co/somos-dna/</b:URL>
    <b:RefOrder>14</b:RefOrder>
  </b:Source>
  <b:Source>
    <b:Tag>Uni23</b:Tag>
    <b:SourceType>InternetSite</b:SourceType>
    <b:Guid>{12E3D8AD-8C64-4F3A-88B0-59CB1AA44975}</b:Guid>
    <b:Title>Legal </b:Title>
    <b:Year>2023</b:Year>
    <b:Month>07</b:Month>
    <b:Day>27</b:Day>
    <b:URL>http://www.legal.unal.edu.co/rlunal/home/doc.jsp?d_i=37466</b:URL>
    <b:Author>
      <b:Author>
        <b:Corporate>Universidad Nacional de Colombia</b:Corporate>
      </b:Author>
    </b:Author>
    <b:RefOrder>15</b:RefOrder>
  </b:Source>
  <b:Source>
    <b:Tag>Uni231</b:Tag>
    <b:SourceType>InternetSite</b:SourceType>
    <b:Guid>{A2CE505D-D59B-4A7D-9B82-63C37D5ED373}</b:Guid>
    <b:Author>
      <b:Author>
        <b:Corporate>Universidad Nacional de Colombia</b:Corporate>
      </b:Author>
    </b:Author>
    <b:Title>Ingenieria Bogotá</b:Title>
    <b:Year>2023</b:Year>
    <b:Month>8</b:Month>
    <b:Day>25</b:Day>
    <b:URL>https://ingenieria.bogota.unal.edu.co/es/formacion/pregrado/ingenieria-electronica/item/375-la-mesa-de-trabajo-peama-sede-bogota-responsable-de-acompanar-el-proceso-de-permanencia-de-los-estudiantes-pertenecientes-al-programa-especial-de-admision-y-movili</b:URL>
    <b:RefOrder>17</b:RefOrder>
  </b:Source>
  <b:Source>
    <b:Tag>Gir</b:Tag>
    <b:SourceType>JournalArticle</b:SourceType>
    <b:Guid>{E423D696-E211-4977-B17A-DEF798AC42D7}</b:Guid>
    <b:Author>
      <b:Author>
        <b:NameList>
          <b:Person>
            <b:Last>Giraldo</b:Last>
            <b:First>Ricardo</b:First>
          </b:Person>
          <b:Person>
            <b:Last>Henao</b:Last>
            <b:First>Lorena</b:First>
          </b:Person>
          <b:Person>
            <b:Last>Restrepo</b:Last>
            <b:First>Zoraida</b:First>
          </b:Person>
        </b:NameList>
      </b:Author>
    </b:Author>
    <b:Title>Estudio comparado de los beneficios que trae la implementación de un modelo de costos ABC en las universidades de Antioquia y EAFIT</b:Title>
    <b:JournalName>Trabajos de Grado UDEA</b:JournalName>
    <b:Year>2014</b:Year>
    <b:City>Medellin</b:City>
    <b:Volume>8</b:Volume>
    <b:RefOrder>9</b:RefOrder>
  </b:Source>
</b:Sources>
</file>

<file path=customXml/itemProps1.xml><?xml version="1.0" encoding="utf-8"?>
<ds:datastoreItem xmlns:ds="http://schemas.openxmlformats.org/officeDocument/2006/customXml" ds:itemID="{9E812A51-9E3F-4D39-9E02-7358B1E0F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16643</Words>
  <Characters>91542</Characters>
  <Application>Microsoft Office Word</Application>
  <DocSecurity>0</DocSecurity>
  <Lines>762</Lines>
  <Paragraphs>215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  Costos</dc:creator>
  <cp:keywords/>
  <dc:description/>
  <cp:lastModifiedBy>Maria Jimena Lopez Munevar</cp:lastModifiedBy>
  <cp:revision>4</cp:revision>
  <dcterms:created xsi:type="dcterms:W3CDTF">2023-10-19T20:50:00Z</dcterms:created>
  <dcterms:modified xsi:type="dcterms:W3CDTF">2023-10-26T15:11:00Z</dcterms:modified>
</cp:coreProperties>
</file>